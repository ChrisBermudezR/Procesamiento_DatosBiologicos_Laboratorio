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D4E33" w14:textId="77777777" w:rsidR="00852166" w:rsidRPr="00D22CD7" w:rsidRDefault="00852166" w:rsidP="00D33F6D">
      <w:pPr>
        <w:pStyle w:val="Ttulo1"/>
        <w:numPr>
          <w:ilvl w:val="0"/>
          <w:numId w:val="21"/>
        </w:numPr>
      </w:pPr>
      <w:r w:rsidRPr="00D22CD7">
        <w:t>OBJETIVOS</w:t>
      </w:r>
    </w:p>
    <w:p w14:paraId="114DDF9C" w14:textId="6BE44D33" w:rsidR="00852166" w:rsidRPr="00D22CD7" w:rsidRDefault="00852166" w:rsidP="00B21110">
      <w:pPr>
        <w:jc w:val="both"/>
        <w:rPr>
          <w:szCs w:val="22"/>
        </w:rPr>
      </w:pPr>
    </w:p>
    <w:p w14:paraId="30728B4C" w14:textId="034D6515" w:rsidR="00334290" w:rsidRPr="00D22CD7" w:rsidRDefault="00D22CD7" w:rsidP="00B21110">
      <w:pPr>
        <w:jc w:val="both"/>
        <w:rPr>
          <w:szCs w:val="22"/>
        </w:rPr>
      </w:pPr>
      <w:r w:rsidRPr="00D22CD7">
        <w:rPr>
          <w:szCs w:val="22"/>
        </w:rPr>
        <w:t xml:space="preserve">Determinar la densidad de células por un volumen, para cálculos de diversidad, abundancia y riqueza de la comunidad </w:t>
      </w:r>
      <w:proofErr w:type="spellStart"/>
      <w:r w:rsidR="00C16973">
        <w:rPr>
          <w:szCs w:val="22"/>
        </w:rPr>
        <w:t>f</w:t>
      </w:r>
      <w:r w:rsidRPr="00D22CD7">
        <w:rPr>
          <w:szCs w:val="22"/>
        </w:rPr>
        <w:t>itoplanctónica</w:t>
      </w:r>
      <w:proofErr w:type="spellEnd"/>
      <w:r w:rsidR="00C16973">
        <w:rPr>
          <w:szCs w:val="22"/>
        </w:rPr>
        <w:t>.</w:t>
      </w:r>
    </w:p>
    <w:p w14:paraId="1B5C9A17" w14:textId="77777777" w:rsidR="00334290" w:rsidRPr="00D22CD7" w:rsidRDefault="00334290" w:rsidP="00B21110">
      <w:pPr>
        <w:jc w:val="both"/>
        <w:rPr>
          <w:szCs w:val="22"/>
        </w:rPr>
      </w:pPr>
    </w:p>
    <w:p w14:paraId="7388186B" w14:textId="09BBEAFD" w:rsidR="00852166" w:rsidRPr="00D22CD7" w:rsidRDefault="00852166" w:rsidP="00D33F6D">
      <w:pPr>
        <w:pStyle w:val="Ttulo1"/>
        <w:numPr>
          <w:ilvl w:val="0"/>
          <w:numId w:val="21"/>
        </w:numPr>
      </w:pPr>
      <w:r w:rsidRPr="00D22CD7">
        <w:t>ALCANCE</w:t>
      </w:r>
    </w:p>
    <w:p w14:paraId="0932B292" w14:textId="77777777" w:rsidR="00167E73" w:rsidRPr="00D22CD7" w:rsidRDefault="00167E73" w:rsidP="00167E73">
      <w:pPr>
        <w:rPr>
          <w:szCs w:val="22"/>
        </w:rPr>
      </w:pPr>
    </w:p>
    <w:p w14:paraId="06A2E87A" w14:textId="1084BA67" w:rsidR="00D22CD7" w:rsidRPr="00D22CD7" w:rsidRDefault="00D22CD7" w:rsidP="00D22CD7">
      <w:pPr>
        <w:jc w:val="both"/>
        <w:rPr>
          <w:szCs w:val="22"/>
        </w:rPr>
      </w:pPr>
      <w:r w:rsidRPr="00D22CD7">
        <w:rPr>
          <w:szCs w:val="22"/>
        </w:rPr>
        <w:t>Este procedimiento es aplicable a muestras de aguas pelágicas, nerítica</w:t>
      </w:r>
      <w:r w:rsidR="006416F5">
        <w:rPr>
          <w:szCs w:val="22"/>
        </w:rPr>
        <w:t>s y estuarinas colectadas en el laboratorio</w:t>
      </w:r>
      <w:r w:rsidRPr="00D22CD7">
        <w:rPr>
          <w:szCs w:val="22"/>
        </w:rPr>
        <w:t xml:space="preserve"> de la Dirección General Marítima – Dimar.</w:t>
      </w:r>
    </w:p>
    <w:p w14:paraId="26CB2E1A" w14:textId="6DF6EBFB" w:rsidR="00334290" w:rsidRPr="00D22CD7" w:rsidRDefault="00334290" w:rsidP="00334290">
      <w:pPr>
        <w:rPr>
          <w:szCs w:val="22"/>
        </w:rPr>
      </w:pPr>
    </w:p>
    <w:p w14:paraId="5ACCCFED" w14:textId="77777777" w:rsidR="00852166" w:rsidRPr="00D22CD7" w:rsidRDefault="00852166" w:rsidP="00D33F6D">
      <w:pPr>
        <w:pStyle w:val="Ttulo1"/>
        <w:numPr>
          <w:ilvl w:val="0"/>
          <w:numId w:val="21"/>
        </w:numPr>
      </w:pPr>
      <w:r w:rsidRPr="00D22CD7">
        <w:t>GLOSARIO</w:t>
      </w:r>
    </w:p>
    <w:p w14:paraId="7E5192A8" w14:textId="6C168FC6" w:rsidR="00852166" w:rsidRPr="00D22CD7" w:rsidRDefault="00852166" w:rsidP="00B21110">
      <w:pPr>
        <w:jc w:val="both"/>
        <w:rPr>
          <w:szCs w:val="22"/>
        </w:rPr>
      </w:pPr>
    </w:p>
    <w:p w14:paraId="014DFF79" w14:textId="590E624E" w:rsidR="00330C14" w:rsidRPr="00D22CD7" w:rsidRDefault="00330C14" w:rsidP="00533DFE">
      <w:pPr>
        <w:jc w:val="both"/>
        <w:rPr>
          <w:szCs w:val="22"/>
        </w:rPr>
      </w:pPr>
      <w:r w:rsidRPr="00D22CD7">
        <w:rPr>
          <w:b/>
          <w:szCs w:val="22"/>
        </w:rPr>
        <w:t>Campo de recuento del microscopio:</w:t>
      </w:r>
      <w:r w:rsidRPr="00D22CD7">
        <w:rPr>
          <w:szCs w:val="22"/>
        </w:rPr>
        <w:t xml:space="preserve"> Área delimitada (por ejemplo: un cuadrado o una retícula) del campo de visión del microscopio, que se utiliza para el recuento.</w:t>
      </w:r>
    </w:p>
    <w:p w14:paraId="6AE472A0" w14:textId="77777777" w:rsidR="00330C14" w:rsidRPr="00D22CD7" w:rsidRDefault="00330C14" w:rsidP="00533DFE">
      <w:pPr>
        <w:jc w:val="both"/>
        <w:rPr>
          <w:szCs w:val="22"/>
        </w:rPr>
      </w:pPr>
    </w:p>
    <w:p w14:paraId="7EA4179B" w14:textId="77777777" w:rsidR="00533DFE" w:rsidRPr="00D22CD7" w:rsidRDefault="00533DFE" w:rsidP="00533DFE">
      <w:pPr>
        <w:jc w:val="both"/>
        <w:rPr>
          <w:szCs w:val="22"/>
        </w:rPr>
      </w:pPr>
      <w:r w:rsidRPr="00D22CD7">
        <w:rPr>
          <w:b/>
          <w:szCs w:val="22"/>
        </w:rPr>
        <w:t>Cuantificar:</w:t>
      </w:r>
      <w:r w:rsidRPr="00D22CD7">
        <w:rPr>
          <w:szCs w:val="22"/>
        </w:rPr>
        <w:t xml:space="preserve"> Conteo de células utilizando los métodos de sedimentación por cámara </w:t>
      </w:r>
      <w:proofErr w:type="spellStart"/>
      <w:r w:rsidRPr="00D22CD7">
        <w:rPr>
          <w:szCs w:val="22"/>
        </w:rPr>
        <w:t>Sedgewick</w:t>
      </w:r>
      <w:proofErr w:type="spellEnd"/>
      <w:r w:rsidRPr="00D22CD7">
        <w:rPr>
          <w:szCs w:val="22"/>
        </w:rPr>
        <w:t xml:space="preserve"> Rafter y/o </w:t>
      </w:r>
      <w:proofErr w:type="spellStart"/>
      <w:r w:rsidRPr="00D22CD7">
        <w:rPr>
          <w:szCs w:val="22"/>
        </w:rPr>
        <w:t>Utermöhl</w:t>
      </w:r>
      <w:proofErr w:type="spellEnd"/>
      <w:r w:rsidRPr="00D22CD7">
        <w:rPr>
          <w:szCs w:val="22"/>
        </w:rPr>
        <w:t>.</w:t>
      </w:r>
    </w:p>
    <w:p w14:paraId="782A9BF4" w14:textId="77777777" w:rsidR="00533DFE" w:rsidRPr="00D22CD7" w:rsidRDefault="00533DFE" w:rsidP="00533DFE">
      <w:pPr>
        <w:jc w:val="both"/>
        <w:rPr>
          <w:szCs w:val="22"/>
        </w:rPr>
      </w:pPr>
    </w:p>
    <w:p w14:paraId="15ADC938" w14:textId="77777777" w:rsidR="00533DFE" w:rsidRPr="00D22CD7" w:rsidRDefault="00533DFE" w:rsidP="00533DFE">
      <w:pPr>
        <w:jc w:val="both"/>
        <w:rPr>
          <w:szCs w:val="22"/>
        </w:rPr>
      </w:pPr>
      <w:r w:rsidRPr="00D22CD7">
        <w:rPr>
          <w:b/>
          <w:szCs w:val="22"/>
        </w:rPr>
        <w:t>Especie:</w:t>
      </w:r>
      <w:r w:rsidRPr="00D22CD7">
        <w:rPr>
          <w:szCs w:val="22"/>
        </w:rPr>
        <w:t xml:space="preserve"> Unidad/conjunto de una o más células algales encontradas durante el análisis de fitoplancton, que constituyen una unidad discreta (susceptible de sedimentar de forma independiente) con respecto a otras células de la muestra.</w:t>
      </w:r>
    </w:p>
    <w:p w14:paraId="470D1A46" w14:textId="77777777" w:rsidR="00533DFE" w:rsidRPr="00D22CD7" w:rsidRDefault="00533DFE" w:rsidP="00533DFE">
      <w:pPr>
        <w:jc w:val="both"/>
        <w:rPr>
          <w:szCs w:val="22"/>
        </w:rPr>
      </w:pPr>
    </w:p>
    <w:p w14:paraId="5CB5BA5B" w14:textId="5B300E50" w:rsidR="00533DFE" w:rsidRPr="00D22CD7" w:rsidRDefault="00533DFE" w:rsidP="00533DFE">
      <w:pPr>
        <w:jc w:val="both"/>
        <w:rPr>
          <w:szCs w:val="22"/>
        </w:rPr>
      </w:pPr>
      <w:r w:rsidRPr="00D22CD7">
        <w:rPr>
          <w:b/>
          <w:szCs w:val="22"/>
        </w:rPr>
        <w:t>Fitoplancton:</w:t>
      </w:r>
      <w:r w:rsidRPr="00D22CD7">
        <w:rPr>
          <w:szCs w:val="22"/>
        </w:rPr>
        <w:t xml:space="preserve"> </w:t>
      </w:r>
      <w:r w:rsidR="00884E52" w:rsidRPr="00D22CD7">
        <w:rPr>
          <w:szCs w:val="22"/>
        </w:rPr>
        <w:t>Comunidad de organismos de vida libre, en suspensión, principalmente fotosintéticos de los sistemas acuáticos, que incluyen las cianobacterias y las algas.</w:t>
      </w:r>
    </w:p>
    <w:p w14:paraId="42BB2779" w14:textId="77777777" w:rsidR="00533DFE" w:rsidRPr="00D22CD7" w:rsidRDefault="00533DFE" w:rsidP="00533DFE">
      <w:pPr>
        <w:jc w:val="both"/>
        <w:rPr>
          <w:szCs w:val="22"/>
        </w:rPr>
      </w:pPr>
    </w:p>
    <w:p w14:paraId="20E634CF" w14:textId="77777777" w:rsidR="00533DFE" w:rsidRPr="00D22CD7" w:rsidRDefault="00533DFE" w:rsidP="00533DFE">
      <w:pPr>
        <w:jc w:val="both"/>
        <w:rPr>
          <w:szCs w:val="22"/>
        </w:rPr>
      </w:pPr>
      <w:r w:rsidRPr="00D22CD7">
        <w:rPr>
          <w:b/>
          <w:szCs w:val="22"/>
        </w:rPr>
        <w:t>Homogeneizar:</w:t>
      </w:r>
      <w:r w:rsidRPr="00D22CD7">
        <w:rPr>
          <w:szCs w:val="22"/>
        </w:rPr>
        <w:t xml:space="preserve"> es un proceso por el que se hace que una mezcla presente las mismas propiedades en toda la sustancia.</w:t>
      </w:r>
    </w:p>
    <w:p w14:paraId="3A84B999" w14:textId="77777777" w:rsidR="00533DFE" w:rsidRPr="00D22CD7" w:rsidRDefault="00533DFE" w:rsidP="00533DFE">
      <w:pPr>
        <w:jc w:val="both"/>
        <w:rPr>
          <w:szCs w:val="22"/>
        </w:rPr>
      </w:pPr>
    </w:p>
    <w:p w14:paraId="03DD4790" w14:textId="7701B00F" w:rsidR="00EB6EB2" w:rsidRPr="00D22CD7" w:rsidRDefault="00EB6EB2" w:rsidP="00EB6EB2">
      <w:pPr>
        <w:jc w:val="both"/>
        <w:rPr>
          <w:szCs w:val="22"/>
        </w:rPr>
      </w:pPr>
      <w:r w:rsidRPr="00D22CD7">
        <w:rPr>
          <w:b/>
          <w:szCs w:val="22"/>
        </w:rPr>
        <w:t xml:space="preserve">Límite de detección: </w:t>
      </w:r>
      <w:r w:rsidRPr="00D22CD7">
        <w:rPr>
          <w:szCs w:val="22"/>
        </w:rPr>
        <w:t xml:space="preserve">Número y/o tamaño mínimo de un taxón específico o grupo de organismos de una muestra cuya presencia puede detectarse con una probabilidad especificada. </w:t>
      </w:r>
    </w:p>
    <w:p w14:paraId="4B7B964E" w14:textId="77777777" w:rsidR="00EB6EB2" w:rsidRPr="00D22CD7" w:rsidRDefault="00EB6EB2" w:rsidP="00EB6EB2">
      <w:pPr>
        <w:jc w:val="both"/>
        <w:rPr>
          <w:szCs w:val="22"/>
        </w:rPr>
      </w:pPr>
    </w:p>
    <w:p w14:paraId="2E597A2C" w14:textId="77777777" w:rsidR="00EB6EB2" w:rsidRPr="00D22CD7" w:rsidRDefault="00EB6EB2" w:rsidP="00EB6EB2">
      <w:pPr>
        <w:jc w:val="both"/>
        <w:rPr>
          <w:szCs w:val="22"/>
        </w:rPr>
      </w:pPr>
      <w:r w:rsidRPr="00D22CD7">
        <w:rPr>
          <w:b/>
          <w:szCs w:val="22"/>
        </w:rPr>
        <w:t>Precisión:</w:t>
      </w:r>
      <w:r w:rsidRPr="00D22CD7">
        <w:rPr>
          <w:szCs w:val="22"/>
        </w:rPr>
        <w:t xml:space="preserve"> Grado de acuerdo entre los resultados de ensayos/mediciones independientes, obtenidos en condiciones estipuladas.</w:t>
      </w:r>
    </w:p>
    <w:p w14:paraId="39B0BF7A" w14:textId="77777777" w:rsidR="00EB6EB2" w:rsidRPr="00D22CD7" w:rsidRDefault="00EB6EB2" w:rsidP="00EB6EB2">
      <w:pPr>
        <w:jc w:val="both"/>
        <w:rPr>
          <w:szCs w:val="22"/>
        </w:rPr>
      </w:pPr>
    </w:p>
    <w:p w14:paraId="5FAA16E2" w14:textId="77777777" w:rsidR="00EB6EB2" w:rsidRPr="00D22CD7" w:rsidRDefault="00EB6EB2" w:rsidP="00EB6EB2">
      <w:pPr>
        <w:jc w:val="both"/>
        <w:rPr>
          <w:szCs w:val="22"/>
        </w:rPr>
      </w:pPr>
      <w:r w:rsidRPr="00D22CD7">
        <w:rPr>
          <w:b/>
          <w:szCs w:val="22"/>
        </w:rPr>
        <w:t>Muestra:</w:t>
      </w:r>
      <w:r w:rsidRPr="00D22CD7">
        <w:rPr>
          <w:szCs w:val="22"/>
        </w:rPr>
        <w:t xml:space="preserve"> Organismo o conjunto de organismos tomados como representantes de una población o de su ambiente. Las muestras son seleccionadas al azar sin tener en cuenta su calidad.</w:t>
      </w:r>
    </w:p>
    <w:p w14:paraId="1B3CBAF7" w14:textId="77777777" w:rsidR="00EB6EB2" w:rsidRPr="00D22CD7" w:rsidRDefault="00EB6EB2" w:rsidP="00EB6EB2">
      <w:pPr>
        <w:jc w:val="both"/>
        <w:rPr>
          <w:szCs w:val="22"/>
        </w:rPr>
      </w:pPr>
    </w:p>
    <w:p w14:paraId="34696C24" w14:textId="77777777" w:rsidR="00EB6EB2" w:rsidRPr="00D22CD7" w:rsidRDefault="00533DFE" w:rsidP="00533DFE">
      <w:pPr>
        <w:jc w:val="both"/>
        <w:rPr>
          <w:szCs w:val="22"/>
        </w:rPr>
      </w:pPr>
      <w:r w:rsidRPr="00D22CD7">
        <w:rPr>
          <w:b/>
          <w:szCs w:val="22"/>
        </w:rPr>
        <w:t>Sedimentar:</w:t>
      </w:r>
      <w:r w:rsidRPr="00D22CD7">
        <w:rPr>
          <w:szCs w:val="22"/>
        </w:rPr>
        <w:t xml:space="preserve"> Es el proceso mediante el cual se depositan o precipitan los organismos </w:t>
      </w:r>
      <w:proofErr w:type="spellStart"/>
      <w:r w:rsidR="00334290" w:rsidRPr="00D22CD7">
        <w:rPr>
          <w:szCs w:val="22"/>
        </w:rPr>
        <w:t>fitoplanctónicos</w:t>
      </w:r>
      <w:proofErr w:type="spellEnd"/>
      <w:r w:rsidRPr="00D22CD7">
        <w:rPr>
          <w:szCs w:val="22"/>
        </w:rPr>
        <w:t xml:space="preserve"> al fondo del recipiente de sedimentación</w:t>
      </w:r>
      <w:r w:rsidR="00EB6EB2" w:rsidRPr="00D22CD7">
        <w:rPr>
          <w:szCs w:val="22"/>
        </w:rPr>
        <w:t>.</w:t>
      </w:r>
    </w:p>
    <w:p w14:paraId="34450ED3" w14:textId="2EE27043" w:rsidR="00E37D44" w:rsidRDefault="00E37D44" w:rsidP="00533DFE">
      <w:pPr>
        <w:jc w:val="both"/>
        <w:rPr>
          <w:szCs w:val="22"/>
        </w:rPr>
      </w:pPr>
    </w:p>
    <w:p w14:paraId="3FF994DB" w14:textId="23D829B0" w:rsidR="003536A3" w:rsidRDefault="003536A3" w:rsidP="00533DFE">
      <w:pPr>
        <w:jc w:val="both"/>
        <w:rPr>
          <w:szCs w:val="22"/>
        </w:rPr>
      </w:pPr>
    </w:p>
    <w:p w14:paraId="36C4182F" w14:textId="36722E49" w:rsidR="003536A3" w:rsidRDefault="003536A3" w:rsidP="00533DFE">
      <w:pPr>
        <w:jc w:val="both"/>
        <w:rPr>
          <w:szCs w:val="22"/>
        </w:rPr>
      </w:pPr>
    </w:p>
    <w:p w14:paraId="556664B6" w14:textId="1B80867A" w:rsidR="003536A3" w:rsidRDefault="003536A3" w:rsidP="00533DFE">
      <w:pPr>
        <w:jc w:val="both"/>
        <w:rPr>
          <w:szCs w:val="22"/>
        </w:rPr>
      </w:pPr>
    </w:p>
    <w:p w14:paraId="2CB3BCC1" w14:textId="77777777" w:rsidR="003536A3" w:rsidRPr="00D22CD7" w:rsidRDefault="003536A3" w:rsidP="00533DFE">
      <w:pPr>
        <w:jc w:val="both"/>
        <w:rPr>
          <w:szCs w:val="22"/>
        </w:rPr>
      </w:pPr>
    </w:p>
    <w:p w14:paraId="1A7435E3" w14:textId="42B9D1D0" w:rsidR="00852166" w:rsidRDefault="00852166" w:rsidP="00D33F6D">
      <w:pPr>
        <w:pStyle w:val="Ttulo1"/>
        <w:numPr>
          <w:ilvl w:val="0"/>
          <w:numId w:val="21"/>
        </w:numPr>
      </w:pPr>
      <w:r w:rsidRPr="00D22CD7">
        <w:lastRenderedPageBreak/>
        <w:t>DOCUMENTOS DE REFERENCIA</w:t>
      </w:r>
    </w:p>
    <w:p w14:paraId="6DB3014F" w14:textId="77777777" w:rsidR="009254E3" w:rsidRPr="009254E3" w:rsidRDefault="009254E3" w:rsidP="009254E3"/>
    <w:p w14:paraId="6FC87822" w14:textId="2CD496C8" w:rsidR="009E263C" w:rsidRPr="006416F5" w:rsidRDefault="00A6530B" w:rsidP="003536A3">
      <w:pPr>
        <w:pStyle w:val="Prrafodelista"/>
        <w:widowControl w:val="0"/>
        <w:numPr>
          <w:ilvl w:val="0"/>
          <w:numId w:val="35"/>
        </w:numPr>
        <w:autoSpaceDE w:val="0"/>
        <w:autoSpaceDN w:val="0"/>
        <w:adjustRightInd w:val="0"/>
        <w:jc w:val="both"/>
        <w:rPr>
          <w:noProof/>
          <w:lang w:val="en-US"/>
        </w:rPr>
      </w:pPr>
      <w:r>
        <w:rPr>
          <w:szCs w:val="22"/>
        </w:rPr>
        <w:fldChar w:fldCharType="begin" w:fldLock="1"/>
      </w:r>
      <w:r w:rsidRPr="006416F5">
        <w:rPr>
          <w:szCs w:val="22"/>
          <w:lang w:val="en-US"/>
        </w:rPr>
        <w:instrText xml:space="preserve">ADDIN Mendeley Bibliography CSL_BIBLIOGRAPHY </w:instrText>
      </w:r>
      <w:r>
        <w:rPr>
          <w:szCs w:val="22"/>
        </w:rPr>
        <w:fldChar w:fldCharType="separate"/>
      </w:r>
      <w:r w:rsidR="009E263C" w:rsidRPr="006416F5">
        <w:rPr>
          <w:noProof/>
          <w:lang w:val="en-US"/>
        </w:rPr>
        <w:t xml:space="preserve">Andersen, P., Throndsen, &amp; J. (2004). </w:t>
      </w:r>
      <w:r w:rsidR="009E263C" w:rsidRPr="006416F5">
        <w:rPr>
          <w:i/>
          <w:iCs/>
          <w:noProof/>
          <w:lang w:val="en-US"/>
        </w:rPr>
        <w:t>Manual of Harmful Marine Microalgal. UNESCO Publishing. Cap</w:t>
      </w:r>
      <w:r w:rsidR="009E263C" w:rsidRPr="006416F5">
        <w:rPr>
          <w:noProof/>
          <w:lang w:val="en-US"/>
        </w:rPr>
        <w:t xml:space="preserve"> (Vol. 4, pp. 19–129).</w:t>
      </w:r>
    </w:p>
    <w:p w14:paraId="78B5A17D"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(1979). Recommendations for marine biological studies in the Baltic Sea: phytoplankton and chlorophyll. </w:t>
      </w:r>
      <w:r w:rsidRPr="006416F5">
        <w:rPr>
          <w:i/>
          <w:iCs/>
          <w:noProof/>
          <w:lang w:val="en-US"/>
        </w:rPr>
        <w:t>Baltic Mar. Biol.</w:t>
      </w:r>
      <w:r w:rsidRPr="006416F5">
        <w:rPr>
          <w:noProof/>
          <w:lang w:val="en-US"/>
        </w:rPr>
        <w:t xml:space="preserve">, </w:t>
      </w:r>
      <w:r w:rsidRPr="006416F5">
        <w:rPr>
          <w:i/>
          <w:iCs/>
          <w:noProof/>
          <w:lang w:val="en-US"/>
        </w:rPr>
        <w:t>5</w:t>
      </w:r>
      <w:r w:rsidRPr="006416F5">
        <w:rPr>
          <w:noProof/>
          <w:lang w:val="en-US"/>
        </w:rPr>
        <w:t>, 1–38.</w:t>
      </w:r>
    </w:p>
    <w:p w14:paraId="6B014366"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Edler, L., &amp; Elbrächter, M. (2010). </w:t>
      </w:r>
      <w:r w:rsidRPr="006416F5">
        <w:rPr>
          <w:i/>
          <w:iCs/>
          <w:noProof/>
          <w:lang w:val="en-US"/>
        </w:rPr>
        <w:t>The Utermöhl method for quantitative phytoplankton analysis</w:t>
      </w:r>
      <w:r w:rsidRPr="006416F5">
        <w:rPr>
          <w:noProof/>
          <w:lang w:val="en-US"/>
        </w:rPr>
        <w:t>. Intergovernmental Oceanographic Commission of UNESCO Paris.</w:t>
      </w:r>
    </w:p>
    <w:p w14:paraId="2A839E2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Hasle, R. G. (1978). The inverted microscope method. </w:t>
      </w:r>
      <w:r w:rsidRPr="006416F5">
        <w:rPr>
          <w:i/>
          <w:iCs/>
          <w:noProof/>
          <w:lang w:val="en-US"/>
        </w:rPr>
        <w:t>Phytoplankton Manual</w:t>
      </w:r>
      <w:r w:rsidRPr="006416F5">
        <w:rPr>
          <w:noProof/>
          <w:lang w:val="en-US"/>
        </w:rPr>
        <w:t>, 88–96.</w:t>
      </w:r>
    </w:p>
    <w:p w14:paraId="16575959"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3536A3">
        <w:rPr>
          <w:noProof/>
        </w:rPr>
        <w:t xml:space="preserve">Poot-Delgado, C. A. (2014). </w:t>
      </w:r>
      <w:r w:rsidRPr="009E263C">
        <w:rPr>
          <w:noProof/>
        </w:rPr>
        <w:t xml:space="preserve">Microalgas como bioindicadoras de la calidad del agua: una revisión. In </w:t>
      </w:r>
      <w:r w:rsidRPr="006416F5">
        <w:rPr>
          <w:i/>
          <w:iCs/>
          <w:noProof/>
        </w:rPr>
        <w:t>Contaminación e impacto ambiental diagnóstico y tendencias</w:t>
      </w:r>
      <w:r w:rsidRPr="009E263C">
        <w:rPr>
          <w:noProof/>
        </w:rPr>
        <w:t xml:space="preserve"> (pp. 99–116).</w:t>
      </w:r>
    </w:p>
    <w:p w14:paraId="300B65A1" w14:textId="77777777" w:rsidR="009E263C" w:rsidRPr="009E263C" w:rsidRDefault="009E263C" w:rsidP="003536A3">
      <w:pPr>
        <w:pStyle w:val="Prrafodelista"/>
        <w:widowControl w:val="0"/>
        <w:numPr>
          <w:ilvl w:val="0"/>
          <w:numId w:val="35"/>
        </w:numPr>
        <w:autoSpaceDE w:val="0"/>
        <w:autoSpaceDN w:val="0"/>
        <w:adjustRightInd w:val="0"/>
        <w:jc w:val="both"/>
        <w:rPr>
          <w:noProof/>
        </w:rPr>
      </w:pPr>
      <w:r w:rsidRPr="009E263C">
        <w:rPr>
          <w:noProof/>
        </w:rPr>
        <w:t xml:space="preserve">UNE EN 15204. (2007). </w:t>
      </w:r>
      <w:r w:rsidRPr="006416F5">
        <w:rPr>
          <w:i/>
          <w:iCs/>
          <w:noProof/>
        </w:rPr>
        <w:t>Calidad de agua. Guía para el recuento de fitoplancton por microscopïa invertida (tëcnica de Utermöhl)</w:t>
      </w:r>
      <w:r w:rsidRPr="009E263C">
        <w:rPr>
          <w:noProof/>
        </w:rPr>
        <w:t>. Asociaciön espanola de Normalizaciön y certificaciö year={2010},.</w:t>
      </w:r>
    </w:p>
    <w:p w14:paraId="6E397473" w14:textId="77777777" w:rsidR="009E263C" w:rsidRPr="003076AC" w:rsidRDefault="009E263C" w:rsidP="003536A3">
      <w:pPr>
        <w:pStyle w:val="Prrafodelista"/>
        <w:widowControl w:val="0"/>
        <w:numPr>
          <w:ilvl w:val="0"/>
          <w:numId w:val="35"/>
        </w:numPr>
        <w:autoSpaceDE w:val="0"/>
        <w:autoSpaceDN w:val="0"/>
        <w:adjustRightInd w:val="0"/>
        <w:jc w:val="both"/>
        <w:rPr>
          <w:noProof/>
          <w:lang w:val="en-US"/>
        </w:rPr>
      </w:pPr>
      <w:r w:rsidRPr="003076AC">
        <w:rPr>
          <w:noProof/>
          <w:lang w:val="en-US"/>
        </w:rPr>
        <w:t xml:space="preserve">Utermohl. (1958). </w:t>
      </w:r>
      <w:r w:rsidRPr="003076AC">
        <w:rPr>
          <w:i/>
          <w:iCs/>
          <w:noProof/>
          <w:lang w:val="en-US"/>
        </w:rPr>
        <w:t>Zur Ver vollkommung der quantitativen phytoplankton-methodik</w:t>
      </w:r>
      <w:r w:rsidRPr="003076AC">
        <w:rPr>
          <w:noProof/>
          <w:lang w:val="en-US"/>
        </w:rPr>
        <w:t>. itteilung Internationale Vereinigung Fuer Theoretische unde Amgewandte Limnologie.</w:t>
      </w:r>
    </w:p>
    <w:p w14:paraId="2D355019" w14:textId="77777777" w:rsidR="009E263C" w:rsidRPr="006416F5" w:rsidRDefault="009E263C" w:rsidP="003536A3">
      <w:pPr>
        <w:pStyle w:val="Prrafodelista"/>
        <w:widowControl w:val="0"/>
        <w:numPr>
          <w:ilvl w:val="0"/>
          <w:numId w:val="35"/>
        </w:numPr>
        <w:autoSpaceDE w:val="0"/>
        <w:autoSpaceDN w:val="0"/>
        <w:adjustRightInd w:val="0"/>
        <w:jc w:val="both"/>
        <w:rPr>
          <w:noProof/>
          <w:lang w:val="en-US"/>
        </w:rPr>
      </w:pPr>
      <w:r w:rsidRPr="006416F5">
        <w:rPr>
          <w:noProof/>
          <w:lang w:val="en-US"/>
        </w:rPr>
        <w:t xml:space="preserve">Venrick, E. L. (1978). How many cells to count? </w:t>
      </w:r>
      <w:r w:rsidRPr="006416F5">
        <w:rPr>
          <w:i/>
          <w:iCs/>
          <w:noProof/>
          <w:lang w:val="en-US"/>
        </w:rPr>
        <w:t>Phytoplankton Manual</w:t>
      </w:r>
      <w:r w:rsidRPr="006416F5">
        <w:rPr>
          <w:noProof/>
          <w:lang w:val="en-US"/>
        </w:rPr>
        <w:t>, 167–180.</w:t>
      </w:r>
    </w:p>
    <w:p w14:paraId="3B2D9617" w14:textId="64B4279F" w:rsidR="00597134" w:rsidRPr="00597134" w:rsidRDefault="009E263C">
      <w:pPr>
        <w:pStyle w:val="Prrafodelista"/>
        <w:widowControl w:val="0"/>
        <w:numPr>
          <w:ilvl w:val="0"/>
          <w:numId w:val="35"/>
        </w:numPr>
        <w:autoSpaceDE w:val="0"/>
        <w:autoSpaceDN w:val="0"/>
        <w:adjustRightInd w:val="0"/>
        <w:jc w:val="both"/>
        <w:rPr>
          <w:noProof/>
        </w:rPr>
      </w:pPr>
      <w:r w:rsidRPr="003536A3">
        <w:rPr>
          <w:noProof/>
        </w:rPr>
        <w:t xml:space="preserve">Villafañe, V. E., &amp; Reid, F. M. H. (1995). </w:t>
      </w:r>
      <w:r w:rsidRPr="009E263C">
        <w:rPr>
          <w:noProof/>
        </w:rPr>
        <w:t xml:space="preserve">Métodos de microscopía para la cuantificación del fitoplancton. </w:t>
      </w:r>
      <w:r w:rsidRPr="006416F5">
        <w:rPr>
          <w:i/>
          <w:iCs/>
          <w:noProof/>
        </w:rPr>
        <w:t>Manual de Métodos Ficológicos</w:t>
      </w:r>
      <w:r w:rsidRPr="009E263C">
        <w:rPr>
          <w:noProof/>
        </w:rPr>
        <w:t>, 169–185.</w:t>
      </w:r>
    </w:p>
    <w:p w14:paraId="428386F0" w14:textId="499A191F" w:rsidR="00597134" w:rsidRPr="003536A3" w:rsidRDefault="003536A3" w:rsidP="00597134">
      <w:pPr>
        <w:pStyle w:val="Prrafodelista"/>
        <w:widowControl w:val="0"/>
        <w:numPr>
          <w:ilvl w:val="0"/>
          <w:numId w:val="35"/>
        </w:numPr>
        <w:autoSpaceDE w:val="0"/>
        <w:autoSpaceDN w:val="0"/>
        <w:adjustRightInd w:val="0"/>
        <w:jc w:val="both"/>
        <w:rPr>
          <w:noProof/>
        </w:rPr>
      </w:pPr>
      <w:r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00597134" w:rsidRPr="003536A3">
        <w:rPr>
          <w:color w:val="FF0000"/>
          <w:szCs w:val="22"/>
        </w:rPr>
        <w:t>.</w:t>
      </w:r>
    </w:p>
    <w:p w14:paraId="256468F5" w14:textId="5E91DC19" w:rsidR="007D595A" w:rsidRPr="00D22CD7" w:rsidRDefault="00A6530B" w:rsidP="00E37D44">
      <w:pPr>
        <w:tabs>
          <w:tab w:val="left" w:pos="7020"/>
        </w:tabs>
        <w:jc w:val="both"/>
        <w:rPr>
          <w:szCs w:val="22"/>
        </w:rPr>
      </w:pPr>
      <w:r>
        <w:rPr>
          <w:szCs w:val="22"/>
        </w:rPr>
        <w:fldChar w:fldCharType="end"/>
      </w:r>
      <w:r w:rsidR="009254E3">
        <w:rPr>
          <w:szCs w:val="22"/>
        </w:rPr>
        <w:tab/>
      </w:r>
    </w:p>
    <w:p w14:paraId="4B2BDF20" w14:textId="03A4B0AA" w:rsidR="00096719" w:rsidRPr="00D22CD7" w:rsidRDefault="00852166" w:rsidP="00D33F6D">
      <w:pPr>
        <w:pStyle w:val="Ttulo1"/>
        <w:numPr>
          <w:ilvl w:val="0"/>
          <w:numId w:val="21"/>
        </w:numPr>
      </w:pPr>
      <w:r w:rsidRPr="00D22CD7">
        <w:t>CONDICIONES GENERALES</w:t>
      </w:r>
    </w:p>
    <w:p w14:paraId="1D19F14C" w14:textId="77777777" w:rsidR="00096719" w:rsidRPr="00D22CD7" w:rsidRDefault="00096719" w:rsidP="00B21110">
      <w:pPr>
        <w:jc w:val="both"/>
        <w:rPr>
          <w:szCs w:val="22"/>
        </w:rPr>
      </w:pPr>
    </w:p>
    <w:p w14:paraId="59164C9E" w14:textId="5EC8EED3" w:rsidR="00D72520" w:rsidRPr="00D72520" w:rsidRDefault="00096719" w:rsidP="00D72520">
      <w:pPr>
        <w:pStyle w:val="Ttulo2"/>
        <w:numPr>
          <w:ilvl w:val="1"/>
          <w:numId w:val="26"/>
        </w:numPr>
      </w:pPr>
      <w:r w:rsidRPr="00D22CD7">
        <w:t>Generalidades</w:t>
      </w:r>
    </w:p>
    <w:p w14:paraId="6E84935E" w14:textId="77777777" w:rsidR="00C20FAB" w:rsidRPr="00C20FAB" w:rsidRDefault="00C20FAB" w:rsidP="00C20FAB">
      <w:pPr>
        <w:rPr>
          <w:lang w:val="es-ES"/>
        </w:rPr>
      </w:pPr>
    </w:p>
    <w:p w14:paraId="2EB889D3" w14:textId="3FADCF9D" w:rsidR="007D595A" w:rsidRPr="00D22CD7" w:rsidRDefault="007D595A" w:rsidP="00221C76">
      <w:pPr>
        <w:pStyle w:val="Prrafodelista"/>
        <w:tabs>
          <w:tab w:val="left" w:pos="-142"/>
        </w:tabs>
        <w:ind w:left="0"/>
        <w:jc w:val="both"/>
        <w:rPr>
          <w:szCs w:val="22"/>
        </w:rPr>
      </w:pPr>
      <w:r w:rsidRPr="00D22CD7">
        <w:rPr>
          <w:szCs w:val="22"/>
        </w:rPr>
        <w:t xml:space="preserve">El fitoplancton desempeña un papel importante como base de las redes tróficas alimenticias y como indicadores de la calidad de agua. Sin embargo, los análisis ambientales han sido soportados por mediciones y determinaciones de las características físicas y químicas del agua, generando un vacío de información al momento de detectar los cambios en las comunidades biológicas, por lo que </w:t>
      </w:r>
      <w:r w:rsidR="00AA7570">
        <w:rPr>
          <w:szCs w:val="22"/>
        </w:rPr>
        <w:fldChar w:fldCharType="begin" w:fldLock="1"/>
      </w:r>
      <w:r w:rsidR="00A6530B">
        <w:rPr>
          <w:szCs w:val="22"/>
        </w:rPr>
        <w:instrText>ADDIN CSL_CITATION {"citationItems":[{"id":"ITEM-1","itemData":{"author":[{"dropping-particle":"","family":"Poot-Delgado","given":"Carlos A","non-dropping-particle":"","parse-names":false,"suffix":""}],"container-title":"Contaminación e impacto ambiental diagnóstico y tendencias","id":"ITEM-1","issued":{"date-parts":[["2014"]]},"page":"99-116","title":"Microalgas como bioindicadoras de la calidad del agua: una revisión","type":"chapter"},"uris":["http://www.mendeley.com/documents/?uuid=feb572d4-e69c-4415-bb3f-c22728e2ffaa"]}],"mendeley":{"formattedCitation":"(Poot-Delgado, 2014)","manualFormatting":"(Poot-Delgado (2014)","plainTextFormattedCitation":"(Poot-Delgado, 2014)","previouslyFormattedCitation":"(Poot-Delgado, 2014)"},"properties":{"noteIndex":0},"schema":"https://github.com/citation-style-language/schema/raw/master/csl-citation.json"}</w:instrText>
      </w:r>
      <w:r w:rsidR="00AA7570">
        <w:rPr>
          <w:szCs w:val="22"/>
        </w:rPr>
        <w:fldChar w:fldCharType="separate"/>
      </w:r>
      <w:r w:rsidR="009313AA">
        <w:rPr>
          <w:noProof/>
          <w:szCs w:val="22"/>
        </w:rPr>
        <w:t>Poot-Delgado</w:t>
      </w:r>
      <w:r w:rsidR="00AA7570" w:rsidRPr="00AA7570">
        <w:rPr>
          <w:noProof/>
          <w:szCs w:val="22"/>
        </w:rPr>
        <w:t xml:space="preserve"> </w:t>
      </w:r>
      <w:r w:rsidR="009313AA">
        <w:rPr>
          <w:noProof/>
          <w:szCs w:val="22"/>
        </w:rPr>
        <w:t>(</w:t>
      </w:r>
      <w:r w:rsidR="00AA7570" w:rsidRPr="00AA7570">
        <w:rPr>
          <w:noProof/>
          <w:szCs w:val="22"/>
        </w:rPr>
        <w:t>2014)</w:t>
      </w:r>
      <w:r w:rsidR="00AA7570">
        <w:rPr>
          <w:szCs w:val="22"/>
        </w:rPr>
        <w:fldChar w:fldCharType="end"/>
      </w:r>
      <w:r w:rsidR="009313AA">
        <w:rPr>
          <w:szCs w:val="22"/>
        </w:rPr>
        <w:t xml:space="preserve"> </w:t>
      </w:r>
      <w:r w:rsidRPr="00D22CD7">
        <w:rPr>
          <w:szCs w:val="22"/>
        </w:rPr>
        <w:t>propuso métodos biológicos para evaluar las condiciones ecológicas de masas de agua.</w:t>
      </w:r>
    </w:p>
    <w:p w14:paraId="788C2330" w14:textId="77777777" w:rsidR="007D595A" w:rsidRPr="00D22CD7" w:rsidRDefault="007D595A" w:rsidP="00221C76">
      <w:pPr>
        <w:autoSpaceDE w:val="0"/>
        <w:autoSpaceDN w:val="0"/>
        <w:adjustRightInd w:val="0"/>
        <w:rPr>
          <w:szCs w:val="22"/>
        </w:rPr>
      </w:pPr>
    </w:p>
    <w:p w14:paraId="332EE9D7" w14:textId="0A02923B" w:rsidR="007D595A" w:rsidRDefault="007D595A" w:rsidP="00221C76">
      <w:pPr>
        <w:autoSpaceDE w:val="0"/>
        <w:autoSpaceDN w:val="0"/>
        <w:adjustRightInd w:val="0"/>
        <w:jc w:val="both"/>
        <w:rPr>
          <w:szCs w:val="22"/>
        </w:rPr>
      </w:pPr>
      <w:r w:rsidRPr="00D22CD7">
        <w:rPr>
          <w:szCs w:val="22"/>
        </w:rPr>
        <w:t xml:space="preserve">Teniendo en cuenta que las comunidades </w:t>
      </w:r>
      <w:proofErr w:type="spellStart"/>
      <w:r w:rsidRPr="00D22CD7">
        <w:rPr>
          <w:szCs w:val="22"/>
        </w:rPr>
        <w:t>fitoplanctónicas</w:t>
      </w:r>
      <w:proofErr w:type="spellEnd"/>
      <w:r w:rsidRPr="00D22CD7">
        <w:rPr>
          <w:szCs w:val="22"/>
        </w:rPr>
        <w:t xml:space="preserve"> pueden brindar información como indicadoras de masas de agua y cambios en los ecosistemas marino-costeros de origen natural y/o antropogénicos; es necesario monitorearlas y describirlas para obtener información acerca de las condiciones ambientales. Para tal fin, se plantean métodos de análisis cualitativos que permiten conocer la presencia y/o ausencia de especies</w:t>
      </w:r>
      <w:r w:rsidR="00F35211">
        <w:rPr>
          <w:szCs w:val="22"/>
        </w:rPr>
        <w:t>; además,</w:t>
      </w:r>
      <w:r w:rsidRPr="00D22CD7">
        <w:rPr>
          <w:szCs w:val="22"/>
        </w:rPr>
        <w:t xml:space="preserve"> análisis cuantitativos que permite calcular el número de células presentes en un volumen determinado de muestra, conocido como densidad. Dentro del análisis cuantitativo se destaca el método de sedimentación que, aunque el procedimiento es mucho más largo y </w:t>
      </w:r>
      <w:r w:rsidRPr="00D22CD7">
        <w:rPr>
          <w:szCs w:val="22"/>
        </w:rPr>
        <w:lastRenderedPageBreak/>
        <w:t>no es altamente selectivo, proporciona mejor conservación de las células disminuyendo su rompimiento.</w:t>
      </w:r>
    </w:p>
    <w:p w14:paraId="13EEC3D0" w14:textId="7850D472" w:rsidR="00A83570" w:rsidRDefault="00A83570" w:rsidP="003536A3">
      <w:pPr>
        <w:autoSpaceDE w:val="0"/>
        <w:autoSpaceDN w:val="0"/>
        <w:adjustRightInd w:val="0"/>
        <w:jc w:val="both"/>
        <w:rPr>
          <w:szCs w:val="22"/>
        </w:rPr>
      </w:pPr>
    </w:p>
    <w:p w14:paraId="1BB4DEC2" w14:textId="7FF68E57" w:rsidR="00A83570" w:rsidRPr="00D22CD7" w:rsidRDefault="00D72520" w:rsidP="003A4E69">
      <w:pPr>
        <w:pStyle w:val="Ttulo3"/>
        <w:numPr>
          <w:ilvl w:val="0"/>
          <w:numId w:val="0"/>
        </w:numPr>
        <w:ind w:left="720" w:hanging="720"/>
        <w:jc w:val="both"/>
        <w:rPr>
          <w:szCs w:val="22"/>
        </w:rPr>
      </w:pPr>
      <w:r>
        <w:rPr>
          <w:szCs w:val="22"/>
        </w:rPr>
        <w:t xml:space="preserve">5.1.1. </w:t>
      </w:r>
      <w:r w:rsidR="00A83570" w:rsidRPr="00D22CD7">
        <w:rPr>
          <w:szCs w:val="22"/>
        </w:rPr>
        <w:t>Análisis cualitativo</w:t>
      </w:r>
    </w:p>
    <w:p w14:paraId="04D27ADE" w14:textId="77777777" w:rsidR="00A83570" w:rsidRPr="003A4E69" w:rsidRDefault="00A83570" w:rsidP="00A83570">
      <w:pPr>
        <w:jc w:val="both"/>
      </w:pPr>
    </w:p>
    <w:p w14:paraId="19C04794" w14:textId="2EC3942D" w:rsidR="00A83570" w:rsidRDefault="00A83570" w:rsidP="00A83570">
      <w:pPr>
        <w:jc w:val="both"/>
        <w:rPr>
          <w:szCs w:val="22"/>
          <w:lang w:eastAsia="es-CO"/>
        </w:rPr>
      </w:pPr>
      <w:r w:rsidRPr="00D22CD7">
        <w:rPr>
          <w:szCs w:val="22"/>
          <w:lang w:eastAsia="es-CO"/>
        </w:rPr>
        <w:t>Este análisis es utilizado en muestras obtenidas por arrastres verticales y horizontales de redes de fitoplancton. El procedimiento descrito en este apartado se basa en la identificación de taxones de una muestra sin tener en cuenta su cantidad, cuyas observaciones se hacen en un microscopio invertido u óptico estándar a través de una cámara Sedgwick</w:t>
      </w:r>
      <w:r>
        <w:rPr>
          <w:szCs w:val="22"/>
          <w:lang w:eastAsia="es-CO"/>
        </w:rPr>
        <w:t>-Rafter.</w:t>
      </w:r>
    </w:p>
    <w:p w14:paraId="20184AF5" w14:textId="726030C4" w:rsidR="00A83570" w:rsidRPr="00854BA7" w:rsidRDefault="00A83570" w:rsidP="003A4E69">
      <w:pPr>
        <w:jc w:val="both"/>
      </w:pPr>
    </w:p>
    <w:p w14:paraId="6515E280" w14:textId="4C21DFB1" w:rsidR="00A83570" w:rsidRPr="00D22CD7" w:rsidRDefault="00D72520" w:rsidP="003A4E69">
      <w:pPr>
        <w:pStyle w:val="Ttulo3"/>
        <w:numPr>
          <w:ilvl w:val="0"/>
          <w:numId w:val="0"/>
        </w:numPr>
        <w:ind w:left="720" w:hanging="720"/>
        <w:rPr>
          <w:szCs w:val="22"/>
        </w:rPr>
      </w:pPr>
      <w:r>
        <w:rPr>
          <w:szCs w:val="22"/>
        </w:rPr>
        <w:t xml:space="preserve">5.1.2. </w:t>
      </w:r>
      <w:r w:rsidR="00A83570" w:rsidRPr="00D22CD7">
        <w:rPr>
          <w:szCs w:val="22"/>
        </w:rPr>
        <w:t>Análisis semicuantitativo</w:t>
      </w:r>
    </w:p>
    <w:p w14:paraId="139F4209" w14:textId="77777777" w:rsidR="00A83570" w:rsidRPr="003A4E69" w:rsidRDefault="00A83570" w:rsidP="003536A3">
      <w:pPr>
        <w:pStyle w:val="Sinespaciado"/>
        <w:ind w:left="-76"/>
        <w:jc w:val="both"/>
        <w:rPr>
          <w:rFonts w:eastAsia="Arial"/>
        </w:rPr>
      </w:pPr>
    </w:p>
    <w:p w14:paraId="5FB51E92" w14:textId="24D23A84" w:rsidR="00A83570" w:rsidRPr="00D22CD7" w:rsidRDefault="006F1B0C" w:rsidP="00A83570">
      <w:pPr>
        <w:pStyle w:val="Sinespaciado"/>
        <w:jc w:val="both"/>
        <w:rPr>
          <w:rFonts w:ascii="Arial" w:eastAsia="Arial" w:hAnsi="Arial" w:cs="Arial"/>
          <w:i w:val="0"/>
          <w:sz w:val="22"/>
          <w:szCs w:val="22"/>
          <w:lang w:eastAsia="es-CO"/>
        </w:rPr>
      </w:pPr>
      <w:r>
        <w:rPr>
          <w:rFonts w:ascii="Arial" w:eastAsia="Arial" w:hAnsi="Arial" w:cs="Arial"/>
          <w:i w:val="0"/>
          <w:sz w:val="22"/>
          <w:szCs w:val="22"/>
          <w:lang w:eastAsia="es-CO"/>
        </w:rPr>
        <w:t xml:space="preserve"> Se aplica </w:t>
      </w:r>
      <w:r w:rsidR="00A83570" w:rsidRPr="00D22CD7">
        <w:rPr>
          <w:rFonts w:ascii="Arial" w:eastAsia="Arial" w:hAnsi="Arial" w:cs="Arial"/>
          <w:i w:val="0"/>
          <w:sz w:val="22"/>
          <w:szCs w:val="22"/>
          <w:lang w:eastAsia="es-CO"/>
        </w:rPr>
        <w:t xml:space="preserve">en muestras obtenidas por arrastres verticales y horizontales de redes, nos permite cuantificar el </w:t>
      </w:r>
      <w:proofErr w:type="spellStart"/>
      <w:r w:rsidR="00A83570" w:rsidRPr="00D22CD7">
        <w:rPr>
          <w:rFonts w:ascii="Arial" w:eastAsia="Arial" w:hAnsi="Arial" w:cs="Arial"/>
          <w:i w:val="0"/>
          <w:sz w:val="22"/>
          <w:szCs w:val="22"/>
          <w:lang w:eastAsia="es-CO"/>
        </w:rPr>
        <w:t>microfitoplancton</w:t>
      </w:r>
      <w:proofErr w:type="spellEnd"/>
      <w:r w:rsidR="00A83570" w:rsidRPr="00D22CD7">
        <w:rPr>
          <w:rFonts w:ascii="Arial" w:eastAsia="Arial" w:hAnsi="Arial" w:cs="Arial"/>
          <w:i w:val="0"/>
          <w:sz w:val="22"/>
          <w:szCs w:val="22"/>
          <w:lang w:eastAsia="es-CO"/>
        </w:rPr>
        <w:t xml:space="preserve">. A través de las redes solo se puede obtener una fracción de la comunidad </w:t>
      </w:r>
      <w:proofErr w:type="spellStart"/>
      <w:r w:rsidR="00A83570" w:rsidRPr="00D22CD7">
        <w:rPr>
          <w:rFonts w:ascii="Arial" w:eastAsia="Arial" w:hAnsi="Arial" w:cs="Arial"/>
          <w:i w:val="0"/>
          <w:sz w:val="22"/>
          <w:szCs w:val="22"/>
          <w:lang w:eastAsia="es-CO"/>
        </w:rPr>
        <w:t>fitoplanctónica</w:t>
      </w:r>
      <w:proofErr w:type="spellEnd"/>
      <w:r w:rsidR="00A83570" w:rsidRPr="00D22CD7">
        <w:rPr>
          <w:rFonts w:ascii="Arial" w:eastAsia="Arial" w:hAnsi="Arial" w:cs="Arial"/>
          <w:i w:val="0"/>
          <w:sz w:val="22"/>
          <w:szCs w:val="22"/>
          <w:lang w:eastAsia="es-CO"/>
        </w:rPr>
        <w:t xml:space="preserve"> (organismos ≥ 20 µm) dejando a un lado organismos de menor tamaño como el </w:t>
      </w:r>
      <w:proofErr w:type="spellStart"/>
      <w:r w:rsidR="00A83570" w:rsidRPr="00D22CD7">
        <w:rPr>
          <w:rFonts w:ascii="Arial" w:eastAsia="Arial" w:hAnsi="Arial" w:cs="Arial"/>
          <w:i w:val="0"/>
          <w:sz w:val="22"/>
          <w:szCs w:val="22"/>
          <w:lang w:eastAsia="es-CO"/>
        </w:rPr>
        <w:t>nanoplancton</w:t>
      </w:r>
      <w:proofErr w:type="spellEnd"/>
      <w:r w:rsidR="00A83570" w:rsidRPr="00D22CD7">
        <w:rPr>
          <w:rFonts w:ascii="Arial" w:eastAsia="Arial" w:hAnsi="Arial" w:cs="Arial"/>
          <w:i w:val="0"/>
          <w:sz w:val="22"/>
          <w:szCs w:val="22"/>
          <w:lang w:eastAsia="es-CO"/>
        </w:rPr>
        <w:t xml:space="preserve"> y el picoplancton </w:t>
      </w:r>
      <w:r w:rsidR="00A83570">
        <w:rPr>
          <w:rFonts w:ascii="Arial" w:eastAsia="Arial" w:hAnsi="Arial" w:cs="Arial"/>
          <w:i w:val="0"/>
          <w:sz w:val="22"/>
          <w:szCs w:val="22"/>
          <w:lang w:eastAsia="es-CO"/>
        </w:rPr>
        <w:fldChar w:fldCharType="begin" w:fldLock="1"/>
      </w:r>
      <w:r w:rsidR="00A83570">
        <w:rPr>
          <w:rFonts w:ascii="Arial" w:eastAsia="Arial" w:hAnsi="Arial" w:cs="Arial"/>
          <w:i w:val="0"/>
          <w:sz w:val="22"/>
          <w:szCs w:val="22"/>
          <w:lang w:eastAsia="es-CO"/>
        </w:rPr>
        <w:instrText>ADDIN CSL_CITATION {"citationItems":[{"id":"ITEM-1","itemData":{"author":[{"dropping-particle":"","family":"Villafañe","given":"V E","non-dropping-particle":"","parse-names":false,"suffix":""},{"dropping-particle":"","family":"Reid","given":"F M H","non-dropping-particle":"","parse-names":false,"suffix":""}],"container-title":"Manual de métodos ficológicos","id":"ITEM-1","issued":{"date-parts":[["1995"]]},"page":"169-185","publisher":"Universidad de Concepción Concepción","title":"Métodos de microscopía para la cuantificación del fitoplancton","type":"article-journal"},"uris":["http://www.mendeley.com/documents/?uuid=c8ef72ee-b2de-46e3-a167-b00180323d73"]},{"id":"ITEM-2","itemData":{"author":[{"dropping-particle":"","family":"Venrick","given":"E L","non-dropping-particle":"","parse-names":false,"suffix":""}],"container-title":"Phytoplankton manual","id":"ITEM-2","issued":{"date-parts":[["1978"]]},"page":"167-180","publisher":"Unesco.","title":"How many cells to count?","type":"article-journal"},"uris":["http://www.mendeley.com/documents/?uuid=d33ac29c-534b-465e-94e5-fcd8a7f8a3af"]}],"mendeley":{"formattedCitation":"(Venrick, 1978; Villafañe &amp; Reid, 1995)","plainTextFormattedCitation":"(Venrick, 1978; Villafañe &amp; Reid, 1995)","previouslyFormattedCitation":"(Venrick, 1978; Villafañe &amp; Reid, 1995)"},"properties":{"noteIndex":0},"schema":"https://github.com/citation-style-language/schema/raw/master/csl-citation.json"}</w:instrText>
      </w:r>
      <w:r w:rsidR="00A83570">
        <w:rPr>
          <w:rFonts w:ascii="Arial" w:eastAsia="Arial" w:hAnsi="Arial" w:cs="Arial"/>
          <w:i w:val="0"/>
          <w:sz w:val="22"/>
          <w:szCs w:val="22"/>
          <w:lang w:eastAsia="es-CO"/>
        </w:rPr>
        <w:fldChar w:fldCharType="separate"/>
      </w:r>
      <w:r w:rsidR="00A83570" w:rsidRPr="00382E57">
        <w:rPr>
          <w:rFonts w:ascii="Arial" w:eastAsia="Arial" w:hAnsi="Arial" w:cs="Arial"/>
          <w:i w:val="0"/>
          <w:noProof/>
          <w:sz w:val="22"/>
          <w:szCs w:val="22"/>
          <w:lang w:eastAsia="es-CO"/>
        </w:rPr>
        <w:t>(Venrick, 1978; Villafañe &amp; Reid, 1995)</w:t>
      </w:r>
      <w:r w:rsidR="00A83570">
        <w:rPr>
          <w:rFonts w:ascii="Arial" w:eastAsia="Arial" w:hAnsi="Arial" w:cs="Arial"/>
          <w:i w:val="0"/>
          <w:sz w:val="22"/>
          <w:szCs w:val="22"/>
          <w:lang w:eastAsia="es-CO"/>
        </w:rPr>
        <w:fldChar w:fldCharType="end"/>
      </w:r>
      <w:r w:rsidR="00A83570">
        <w:rPr>
          <w:rFonts w:ascii="Arial" w:eastAsia="Arial" w:hAnsi="Arial" w:cs="Arial"/>
          <w:i w:val="0"/>
          <w:sz w:val="22"/>
          <w:szCs w:val="22"/>
          <w:lang w:eastAsia="es-CO"/>
        </w:rPr>
        <w:t>.</w:t>
      </w:r>
    </w:p>
    <w:p w14:paraId="6F3BBCE5" w14:textId="77777777" w:rsidR="00A83570" w:rsidRPr="003A4E69" w:rsidRDefault="00A83570" w:rsidP="003536A3">
      <w:pPr>
        <w:jc w:val="both"/>
      </w:pPr>
    </w:p>
    <w:p w14:paraId="0CE655C8" w14:textId="01545522" w:rsidR="00A83570" w:rsidRPr="00D22CD7" w:rsidRDefault="00D72520" w:rsidP="00A83570">
      <w:pPr>
        <w:pStyle w:val="Ttulo3"/>
        <w:numPr>
          <w:ilvl w:val="0"/>
          <w:numId w:val="0"/>
        </w:numPr>
        <w:ind w:left="720" w:hanging="720"/>
        <w:rPr>
          <w:szCs w:val="22"/>
          <w:lang w:eastAsia="es-ES"/>
        </w:rPr>
      </w:pPr>
      <w:r>
        <w:rPr>
          <w:szCs w:val="22"/>
        </w:rPr>
        <w:t xml:space="preserve">5.1.3. </w:t>
      </w:r>
      <w:r w:rsidR="00A83570" w:rsidRPr="00D22CD7">
        <w:rPr>
          <w:szCs w:val="22"/>
          <w:lang w:eastAsia="es-ES"/>
        </w:rPr>
        <w:t>Análisis Cuantitativo</w:t>
      </w:r>
    </w:p>
    <w:p w14:paraId="7B759F90" w14:textId="77777777" w:rsidR="00A83570" w:rsidRPr="00D22CD7" w:rsidRDefault="00A83570" w:rsidP="00A83570">
      <w:pPr>
        <w:ind w:left="360"/>
        <w:rPr>
          <w:rFonts w:eastAsia="Times New Roman"/>
          <w:b/>
          <w:szCs w:val="22"/>
          <w:lang w:eastAsia="es-ES"/>
        </w:rPr>
      </w:pPr>
    </w:p>
    <w:p w14:paraId="6A774335" w14:textId="4CF57F08" w:rsidR="00A83570" w:rsidRPr="00D22CD7" w:rsidRDefault="00A83570" w:rsidP="00A83570">
      <w:pPr>
        <w:jc w:val="both"/>
        <w:rPr>
          <w:rFonts w:eastAsia="Times New Roman"/>
          <w:szCs w:val="22"/>
          <w:lang w:eastAsia="es-ES"/>
        </w:rPr>
      </w:pPr>
      <w:r w:rsidRPr="00D22CD7">
        <w:rPr>
          <w:rFonts w:eastAsia="Times New Roman"/>
          <w:szCs w:val="22"/>
          <w:lang w:eastAsia="es-ES"/>
        </w:rPr>
        <w:t xml:space="preserve">Esta técnica se utiliza mediante microscopía invertida, consiste en emplear una cámara de sedimentación, conformada por dos </w:t>
      </w:r>
      <w:r w:rsidRPr="006E3AC4">
        <w:rPr>
          <w:rFonts w:eastAsia="Times New Roman"/>
          <w:szCs w:val="22"/>
          <w:lang w:eastAsia="es-ES"/>
        </w:rPr>
        <w:t>partes (</w:t>
      </w:r>
      <w:r w:rsidR="006E3AC4" w:rsidRPr="006E3AC4">
        <w:rPr>
          <w:rFonts w:eastAsia="Times New Roman"/>
          <w:szCs w:val="22"/>
          <w:lang w:eastAsia="es-ES"/>
        </w:rPr>
        <w:fldChar w:fldCharType="begin"/>
      </w:r>
      <w:r w:rsidR="006E3AC4" w:rsidRPr="006E3AC4">
        <w:rPr>
          <w:rFonts w:eastAsia="Times New Roman"/>
          <w:szCs w:val="22"/>
          <w:lang w:eastAsia="es-ES"/>
        </w:rPr>
        <w:instrText xml:space="preserve"> REF _Ref64968586 \h  \* MERGEFORMAT </w:instrText>
      </w:r>
      <w:r w:rsidR="006E3AC4" w:rsidRPr="006E3AC4">
        <w:rPr>
          <w:rFonts w:eastAsia="Times New Roman"/>
          <w:szCs w:val="22"/>
          <w:lang w:eastAsia="es-ES"/>
        </w:rPr>
      </w:r>
      <w:r w:rsidR="006E3AC4" w:rsidRPr="006E3AC4">
        <w:rPr>
          <w:rFonts w:eastAsia="Times New Roman"/>
          <w:szCs w:val="22"/>
          <w:lang w:eastAsia="es-ES"/>
        </w:rPr>
        <w:fldChar w:fldCharType="separate"/>
      </w:r>
      <w:r w:rsidR="006E3AC4" w:rsidRPr="006E3AC4">
        <w:rPr>
          <w:szCs w:val="22"/>
        </w:rPr>
        <w:t xml:space="preserve">Figura </w:t>
      </w:r>
      <w:r w:rsidR="006E3AC4" w:rsidRPr="006E3AC4">
        <w:rPr>
          <w:noProof/>
          <w:szCs w:val="22"/>
        </w:rPr>
        <w:t>1</w:t>
      </w:r>
      <w:r w:rsidR="006E3AC4" w:rsidRPr="006E3AC4">
        <w:rPr>
          <w:rFonts w:eastAsia="Times New Roman"/>
          <w:szCs w:val="22"/>
          <w:lang w:eastAsia="es-ES"/>
        </w:rPr>
        <w:fldChar w:fldCharType="end"/>
      </w:r>
      <w:r w:rsidRPr="006E3AC4">
        <w:rPr>
          <w:rFonts w:eastAsia="Times New Roman"/>
          <w:szCs w:val="22"/>
          <w:lang w:eastAsia="es-ES"/>
        </w:rPr>
        <w:t>),</w:t>
      </w:r>
      <w:r w:rsidRPr="00D22CD7">
        <w:rPr>
          <w:rFonts w:eastAsia="Times New Roman"/>
          <w:szCs w:val="22"/>
          <w:lang w:eastAsia="es-ES"/>
        </w:rPr>
        <w:t xml:space="preserve"> un cilindro superior en acrílico que usualmente complementan volúmenes finales de la cámara de 10, 25, 50 y 100 </w:t>
      </w:r>
      <w:r w:rsidR="003536A3">
        <w:rPr>
          <w:rFonts w:eastAsia="Times New Roman"/>
          <w:szCs w:val="22"/>
          <w:lang w:eastAsia="es-ES"/>
        </w:rPr>
        <w:t>ml</w:t>
      </w:r>
      <w:r w:rsidRPr="00D22CD7">
        <w:rPr>
          <w:rFonts w:eastAsia="Times New Roman"/>
          <w:szCs w:val="22"/>
          <w:lang w:eastAsia="es-ES"/>
        </w:rPr>
        <w:t xml:space="preserve"> y una placa de acrílico inferior con un vidrio delgado que no puede exceder los </w:t>
      </w:r>
      <w:r w:rsidR="00A814B8">
        <w:rPr>
          <w:rFonts w:eastAsia="Times New Roman"/>
          <w:szCs w:val="22"/>
          <w:lang w:eastAsia="es-ES"/>
        </w:rPr>
        <w:t>1.5</w:t>
      </w:r>
      <w:r w:rsidRPr="00D22CD7">
        <w:rPr>
          <w:rFonts w:eastAsia="Times New Roman"/>
          <w:szCs w:val="22"/>
          <w:lang w:eastAsia="es-ES"/>
        </w:rPr>
        <w:t xml:space="preserve"> mm </w:t>
      </w:r>
      <w:r>
        <w:rPr>
          <w:rFonts w:eastAsia="Times New Roman"/>
          <w:szCs w:val="22"/>
          <w:lang w:eastAsia="es-ES"/>
        </w:rPr>
        <w:t xml:space="preserve">y un anillo metálico removible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{"citationItems":[{"id":"ITEM-1","itemData":{"author":[{"dropping-particle":"","family":"Hasle","given":"R G","non-dropping-particle":"","parse-names":false,"suffix":""}],"container-title":"Phytoplankton manual","id":"ITEM-1","issued":{"date-parts":[["1978"]]},"page":"88-96","publisher":"UNESCO","title":"The inverted microscope method","type":"article-journal"},"uris":["http://www.mendeley.com/documents/?uuid=15984283-3eef-4d19-af9b-bc48dec8b5e2"]}],"mendeley":{"formattedCitation":"(Hasle, 1978)","plainTextFormattedCitation":"(Hasle, 1978)","previouslyFormattedCitation":"(Hasle, 1978)"},"properties":{"noteIndex":0},"schema":"https://github.com/citation-style-language/schema/raw/master/csl-citation.json"}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(Hasle, 1978)</w:t>
      </w:r>
      <w:r>
        <w:rPr>
          <w:rFonts w:eastAsia="Times New Roman"/>
          <w:szCs w:val="22"/>
          <w:lang w:eastAsia="es-ES"/>
        </w:rPr>
        <w:fldChar w:fldCharType="end"/>
      </w:r>
      <w:r w:rsidRPr="00D22CD7">
        <w:rPr>
          <w:rFonts w:eastAsia="Times New Roman"/>
          <w:szCs w:val="22"/>
          <w:lang w:eastAsia="es-ES"/>
        </w:rPr>
        <w:t xml:space="preserve">, útil para estimar la abundancia y composición taxonómica del fitoplancton en aguas marinas y estuarinas </w:t>
      </w:r>
      <w:r>
        <w:rPr>
          <w:rFonts w:eastAsia="Times New Roman"/>
          <w:szCs w:val="22"/>
          <w:lang w:eastAsia="es-ES"/>
        </w:rPr>
        <w:fldChar w:fldCharType="begin" w:fldLock="1"/>
      </w:r>
      <w:r>
        <w:rPr>
          <w:rFonts w:eastAsia="Times New Roman"/>
          <w:szCs w:val="22"/>
          <w:lang w:eastAsia="es-ES"/>
        </w:rPr>
        <w:instrText>ADDIN CSL_CITATION {"citationItems":[{"id":"ITEM-1","itemData":{"author":[{"dropping-particle":"","family":"Utermohl","given":"","non-dropping-particle":"","parse-names":false,"suffix":""}],"id":"ITEM-1","issued":{"date-parts":[["1958"]]},"publisher":"itteilung Internationale Vereinigung Fuer Theoretische unde Amgewandte Limnologie","title":"Zur Ver vollkommung der quantitativen phytoplankton-methodik","type":"book"},"uris":["http://www.mendeley.com/documents/?uuid=fb410fcc-a473-41e1-8cd7-beaabebfcf9d"]}],"mendeley":{"formattedCitation":"(Utermohl, 1958)","manualFormatting":"(Utermöhl, 1958)","plainTextFormattedCitation":"(Utermohl, 1958)","previouslyFormattedCitation":"(Utermohl, 1958)"},"properties":{"noteIndex":0},"schema":"https://github.com/citation-style-language/schema/raw/master/csl-citation.json"}</w:instrText>
      </w:r>
      <w:r>
        <w:rPr>
          <w:rFonts w:eastAsia="Times New Roman"/>
          <w:szCs w:val="22"/>
          <w:lang w:eastAsia="es-ES"/>
        </w:rPr>
        <w:fldChar w:fldCharType="separate"/>
      </w:r>
      <w:r w:rsidRPr="007B0BFB">
        <w:rPr>
          <w:rFonts w:eastAsia="Times New Roman"/>
          <w:noProof/>
          <w:szCs w:val="22"/>
          <w:lang w:eastAsia="es-ES"/>
        </w:rPr>
        <w:t>(Utermöhl, 1958)</w:t>
      </w:r>
      <w:r>
        <w:rPr>
          <w:rFonts w:eastAsia="Times New Roman"/>
          <w:szCs w:val="22"/>
          <w:lang w:eastAsia="es-ES"/>
        </w:rPr>
        <w:fldChar w:fldCharType="end"/>
      </w:r>
      <w:r w:rsidRPr="00D22CD7">
        <w:rPr>
          <w:rFonts w:eastAsia="Times New Roman"/>
          <w:szCs w:val="22"/>
          <w:lang w:eastAsia="es-ES"/>
        </w:rPr>
        <w:t xml:space="preserve">. </w:t>
      </w:r>
    </w:p>
    <w:p w14:paraId="7C5A37AB" w14:textId="77777777" w:rsidR="00A83570" w:rsidRPr="00D22CD7" w:rsidRDefault="00A83570" w:rsidP="00A83570">
      <w:pPr>
        <w:pStyle w:val="Prrafodelista"/>
        <w:jc w:val="center"/>
        <w:rPr>
          <w:szCs w:val="22"/>
          <w:lang w:val="es-ES"/>
        </w:rPr>
      </w:pPr>
      <w:r w:rsidRPr="00D22CD7">
        <w:rPr>
          <w:noProof/>
          <w:szCs w:val="22"/>
          <w:lang w:eastAsia="es-CO"/>
        </w:rPr>
        <w:drawing>
          <wp:inline distT="0" distB="0" distL="0" distR="0" wp14:anchorId="1D3233EF" wp14:editId="29FF0A7A">
            <wp:extent cx="2188297" cy="19621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982" cy="1970834"/>
                    </a:xfrm>
                    <a:prstGeom prst="rect">
                      <a:avLst/>
                    </a:prstGeom>
                    <a:noFill/>
                    <a:ln>
                      <a:noFill/>
                    </a:ln>
                  </pic:spPr>
                </pic:pic>
              </a:graphicData>
            </a:graphic>
          </wp:inline>
        </w:drawing>
      </w:r>
    </w:p>
    <w:p w14:paraId="7AE42A60" w14:textId="64C05DD2" w:rsidR="00A83570" w:rsidRDefault="00A87368" w:rsidP="00A87368">
      <w:pPr>
        <w:pStyle w:val="Descripcin"/>
        <w:rPr>
          <w:b w:val="0"/>
          <w:bCs/>
          <w:sz w:val="18"/>
        </w:rPr>
      </w:pPr>
      <w:bookmarkStart w:id="0" w:name="_Ref64968586"/>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sidR="006E3AC4">
        <w:rPr>
          <w:noProof/>
          <w:sz w:val="18"/>
        </w:rPr>
        <w:t>1</w:t>
      </w:r>
      <w:r w:rsidRPr="006E3AC4">
        <w:rPr>
          <w:sz w:val="18"/>
        </w:rPr>
        <w:fldChar w:fldCharType="end"/>
      </w:r>
      <w:bookmarkEnd w:id="0"/>
      <w:r w:rsidR="006E3AC4" w:rsidRPr="006E3AC4">
        <w:rPr>
          <w:sz w:val="18"/>
        </w:rPr>
        <w:t>.</w:t>
      </w:r>
      <w:r w:rsidR="006E3AC4">
        <w:rPr>
          <w:sz w:val="18"/>
        </w:rPr>
        <w:t xml:space="preserve"> </w:t>
      </w:r>
      <w:r w:rsidR="00A83570" w:rsidRPr="00914E1E">
        <w:rPr>
          <w:b w:val="0"/>
          <w:bCs/>
          <w:sz w:val="18"/>
        </w:rPr>
        <w:t xml:space="preserve">Cámara de sedimentación </w:t>
      </w:r>
      <w:proofErr w:type="spellStart"/>
      <w:r w:rsidR="00A83570" w:rsidRPr="00914E1E">
        <w:rPr>
          <w:b w:val="0"/>
          <w:bCs/>
          <w:sz w:val="18"/>
        </w:rPr>
        <w:t>Utermöhl</w:t>
      </w:r>
      <w:proofErr w:type="spellEnd"/>
      <w:r w:rsidR="00A83570" w:rsidRPr="00914E1E">
        <w:rPr>
          <w:b w:val="0"/>
          <w:bCs/>
          <w:sz w:val="18"/>
        </w:rPr>
        <w:t xml:space="preserve"> y sus componentes. Tomada y modificada de: </w:t>
      </w:r>
      <w:hyperlink r:id="rId9" w:history="1">
        <w:r w:rsidR="00A83570" w:rsidRPr="00D965B3">
          <w:rPr>
            <w:rStyle w:val="Hipervnculo"/>
            <w:b w:val="0"/>
            <w:bCs/>
            <w:sz w:val="18"/>
          </w:rPr>
          <w:t>https://america.bioweb.co/products.com</w:t>
        </w:r>
      </w:hyperlink>
      <w:r w:rsidR="00A83570">
        <w:rPr>
          <w:b w:val="0"/>
          <w:bCs/>
          <w:sz w:val="18"/>
        </w:rPr>
        <w:t xml:space="preserve"> </w:t>
      </w:r>
    </w:p>
    <w:p w14:paraId="42DC2A44" w14:textId="77777777" w:rsidR="005F36C5" w:rsidRPr="005F36C5" w:rsidRDefault="005F36C5" w:rsidP="005F36C5"/>
    <w:p w14:paraId="66652073" w14:textId="669258AD" w:rsidR="003536A3" w:rsidRDefault="00A83570" w:rsidP="00A83570">
      <w:pPr>
        <w:rPr>
          <w:szCs w:val="22"/>
        </w:rPr>
      </w:pPr>
      <w:r w:rsidRPr="00D22CD7">
        <w:rPr>
          <w:szCs w:val="22"/>
        </w:rPr>
        <w:t>Hay tres alternativas de conteo con las cámaras de sedimentación:</w:t>
      </w:r>
    </w:p>
    <w:p w14:paraId="1760D6F7" w14:textId="77777777" w:rsidR="005F36C5" w:rsidRPr="00D22CD7" w:rsidRDefault="005F36C5" w:rsidP="00A83570">
      <w:pPr>
        <w:rPr>
          <w:szCs w:val="22"/>
        </w:rPr>
      </w:pPr>
    </w:p>
    <w:p w14:paraId="6BD0CA6C" w14:textId="77777777" w:rsidR="00A83570" w:rsidRPr="00D22CD7" w:rsidRDefault="00A83570" w:rsidP="00A83570">
      <w:pPr>
        <w:pStyle w:val="Prrafodelista"/>
        <w:numPr>
          <w:ilvl w:val="0"/>
          <w:numId w:val="18"/>
        </w:numPr>
        <w:rPr>
          <w:b/>
          <w:szCs w:val="22"/>
        </w:rPr>
      </w:pPr>
      <w:r w:rsidRPr="00D22CD7">
        <w:rPr>
          <w:b/>
          <w:szCs w:val="22"/>
        </w:rPr>
        <w:t xml:space="preserve">Numero de campos seleccionados aleatoriamente: </w:t>
      </w:r>
    </w:p>
    <w:p w14:paraId="43F28B98" w14:textId="77777777" w:rsidR="00A83570" w:rsidRPr="00D22CD7" w:rsidRDefault="00A83570" w:rsidP="00A83570">
      <w:pPr>
        <w:rPr>
          <w:szCs w:val="22"/>
        </w:rPr>
      </w:pPr>
    </w:p>
    <w:p w14:paraId="4AE21185" w14:textId="6A4F0095" w:rsidR="00A83570" w:rsidRPr="00D22CD7" w:rsidRDefault="00A83570" w:rsidP="00A83570">
      <w:pPr>
        <w:jc w:val="both"/>
        <w:rPr>
          <w:szCs w:val="22"/>
        </w:rPr>
      </w:pPr>
      <w:r w:rsidRPr="00D22CD7">
        <w:rPr>
          <w:szCs w:val="22"/>
        </w:rPr>
        <w:t xml:space="preserve">Consiste en utilizar un </w:t>
      </w:r>
      <w:del w:id="1" w:author="Christian Bermúdez Rivas" w:date="2022-07-15T18:11:00Z">
        <w:r w:rsidRPr="00D22CD7" w:rsidDel="00D3405A">
          <w:rPr>
            <w:szCs w:val="22"/>
          </w:rPr>
          <w:delText xml:space="preserve">retículo </w:delText>
        </w:r>
      </w:del>
      <w:ins w:id="2" w:author="Christian Bermúdez Rivas" w:date="2022-07-15T18:11:00Z">
        <w:r w:rsidR="00D3405A">
          <w:rPr>
            <w:szCs w:val="22"/>
          </w:rPr>
          <w:t>grilla</w:t>
        </w:r>
        <w:r w:rsidR="00D3405A" w:rsidRPr="00D22CD7">
          <w:rPr>
            <w:szCs w:val="22"/>
          </w:rPr>
          <w:t xml:space="preserve"> </w:t>
        </w:r>
      </w:ins>
      <w:r w:rsidRPr="00D22CD7">
        <w:rPr>
          <w:szCs w:val="22"/>
        </w:rPr>
        <w:t xml:space="preserve">de </w:t>
      </w:r>
      <w:proofErr w:type="spellStart"/>
      <w:r w:rsidRPr="00D22CD7">
        <w:rPr>
          <w:szCs w:val="22"/>
        </w:rPr>
        <w:t>Whipple</w:t>
      </w:r>
      <w:proofErr w:type="spellEnd"/>
      <w:r w:rsidRPr="00D22CD7">
        <w:rPr>
          <w:szCs w:val="22"/>
        </w:rPr>
        <w:t xml:space="preserve"> que se coloca en el ocular del microscopio. Este retículo es un disco que tiene impreso un cuadrado de 10</w:t>
      </w:r>
      <w:r w:rsidR="00F76A48">
        <w:rPr>
          <w:szCs w:val="22"/>
        </w:rPr>
        <w:t xml:space="preserve"> </w:t>
      </w:r>
      <w:r w:rsidRPr="00D22CD7">
        <w:rPr>
          <w:szCs w:val="22"/>
        </w:rPr>
        <w:t xml:space="preserve">x10 dividido en 100 partes iguales. Este elemento permite delimitar el campo de recuento y se lleva la cuenta del número de campos contados. Esta área puede diferir de un microscopio a otro y dependiendo del aumento del objetivo empleado, se debe calibrar previo al análisis. Cuando se trabaja sobre un campo de recuento de un microscopio, es importante asegurarse que se utiliza un criterio coherente para decidir si los objetos algales que se encuentran sobre las líneas de la </w:t>
      </w:r>
      <w:proofErr w:type="gramStart"/>
      <w:r w:rsidRPr="00D22CD7">
        <w:rPr>
          <w:szCs w:val="22"/>
        </w:rPr>
        <w:t>cuadrícula</w:t>
      </w:r>
      <w:r w:rsidR="00F76A48">
        <w:rPr>
          <w:szCs w:val="22"/>
        </w:rPr>
        <w:t>,</w:t>
      </w:r>
      <w:proofErr w:type="gramEnd"/>
      <w:r w:rsidRPr="00D22CD7">
        <w:rPr>
          <w:szCs w:val="22"/>
        </w:rPr>
        <w:t xml:space="preserve"> se registran como interiores o </w:t>
      </w:r>
      <w:r w:rsidRPr="00914E1E">
        <w:rPr>
          <w:szCs w:val="22"/>
        </w:rPr>
        <w:t>exteriores (</w:t>
      </w:r>
      <w:r w:rsidR="006E3AC4">
        <w:rPr>
          <w:szCs w:val="22"/>
        </w:rPr>
        <w:fldChar w:fldCharType="begin"/>
      </w:r>
      <w:r w:rsidR="006E3AC4">
        <w:rPr>
          <w:szCs w:val="22"/>
        </w:rPr>
        <w:instrText xml:space="preserve"> REF _Ref64968652 \h </w:instrText>
      </w:r>
      <w:r w:rsidR="006E3AC4">
        <w:rPr>
          <w:szCs w:val="22"/>
        </w:rPr>
      </w:r>
      <w:r w:rsidR="006E3AC4">
        <w:rPr>
          <w:szCs w:val="22"/>
        </w:rPr>
        <w:fldChar w:fldCharType="separate"/>
      </w:r>
      <w:r w:rsidR="006E3AC4">
        <w:t xml:space="preserve">Figura </w:t>
      </w:r>
      <w:r w:rsidR="006E3AC4">
        <w:rPr>
          <w:noProof/>
        </w:rPr>
        <w:t>2</w:t>
      </w:r>
      <w:r w:rsidR="006E3AC4">
        <w:rPr>
          <w:szCs w:val="22"/>
        </w:rPr>
        <w:fldChar w:fldCharType="end"/>
      </w:r>
      <w:r w:rsidRPr="00914E1E">
        <w:rPr>
          <w:szCs w:val="22"/>
        </w:rPr>
        <w:t>)</w:t>
      </w:r>
      <w:r>
        <w:rPr>
          <w:szCs w:val="22"/>
        </w:rPr>
        <w:t>.</w:t>
      </w:r>
    </w:p>
    <w:p w14:paraId="5DC70A35" w14:textId="77777777" w:rsidR="00A83570" w:rsidRDefault="00A83570" w:rsidP="00A83570">
      <w:pPr>
        <w:pStyle w:val="Prrafodelista"/>
        <w:keepNext/>
        <w:jc w:val="center"/>
      </w:pPr>
      <w:r w:rsidRPr="00D22CD7">
        <w:rPr>
          <w:noProof/>
          <w:szCs w:val="22"/>
          <w:lang w:eastAsia="es-CO"/>
        </w:rPr>
        <w:drawing>
          <wp:inline distT="0" distB="0" distL="0" distR="0" wp14:anchorId="3841BC11" wp14:editId="4CD8B888">
            <wp:extent cx="2038350" cy="20212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855" t="4675" r="10539" b="3377"/>
                    <a:stretch/>
                  </pic:blipFill>
                  <pic:spPr bwMode="auto">
                    <a:xfrm>
                      <a:off x="0" y="0"/>
                      <a:ext cx="2045489" cy="2028298"/>
                    </a:xfrm>
                    <a:prstGeom prst="rect">
                      <a:avLst/>
                    </a:prstGeom>
                    <a:noFill/>
                    <a:ln>
                      <a:noFill/>
                    </a:ln>
                    <a:extLst>
                      <a:ext uri="{53640926-AAD7-44D8-BBD7-CCE9431645EC}">
                        <a14:shadowObscured xmlns:a14="http://schemas.microsoft.com/office/drawing/2010/main"/>
                      </a:ext>
                    </a:extLst>
                  </pic:spPr>
                </pic:pic>
              </a:graphicData>
            </a:graphic>
          </wp:inline>
        </w:drawing>
      </w:r>
    </w:p>
    <w:p w14:paraId="162BCC8F" w14:textId="0556FFFE" w:rsidR="00A83570" w:rsidRPr="00A83570" w:rsidRDefault="006E3AC4" w:rsidP="006E3AC4">
      <w:pPr>
        <w:pStyle w:val="Descripcin"/>
        <w:rPr>
          <w:b w:val="0"/>
          <w:bCs/>
          <w:sz w:val="18"/>
        </w:rPr>
      </w:pPr>
      <w:bookmarkStart w:id="3" w:name="_Ref64968652"/>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2</w:t>
      </w:r>
      <w:r w:rsidRPr="006E3AC4">
        <w:rPr>
          <w:sz w:val="18"/>
        </w:rPr>
        <w:fldChar w:fldCharType="end"/>
      </w:r>
      <w:bookmarkEnd w:id="3"/>
      <w:r w:rsidR="00A83570" w:rsidRPr="006E3AC4">
        <w:rPr>
          <w:bCs/>
          <w:sz w:val="18"/>
        </w:rPr>
        <w:t>.</w:t>
      </w:r>
      <w:r w:rsidR="00A83570" w:rsidRPr="006E3AC4">
        <w:rPr>
          <w:b w:val="0"/>
          <w:bCs/>
          <w:sz w:val="18"/>
        </w:rPr>
        <w:t xml:space="preserve"> Recuento</w:t>
      </w:r>
      <w:r w:rsidR="00A83570" w:rsidRPr="00914E1E">
        <w:rPr>
          <w:b w:val="0"/>
          <w:bCs/>
          <w:sz w:val="18"/>
        </w:rPr>
        <w:t xml:space="preserve"> de selección aleatoria por campo. Los objetos algales que cruzan la línea superior y el lado izquierdo de la cuadrícula no se incluyen mientras que aquellos que cruzan la línea inferior y el lado derecho si se incluyen. (</w:t>
      </w:r>
      <w:r w:rsidR="00F76A48">
        <w:rPr>
          <w:b w:val="0"/>
          <w:bCs/>
          <w:sz w:val="18"/>
        </w:rPr>
        <w:t xml:space="preserve">N: se excluye del recuento; </w:t>
      </w:r>
      <w:r w:rsidR="00A83570" w:rsidRPr="00914E1E">
        <w:rPr>
          <w:b w:val="0"/>
          <w:bCs/>
          <w:sz w:val="18"/>
        </w:rPr>
        <w:t>Y: incluido en el recuento</w:t>
      </w:r>
      <w:r w:rsidR="00A83570">
        <w:rPr>
          <w:b w:val="0"/>
          <w:bCs/>
          <w:sz w:val="18"/>
        </w:rPr>
        <w:t>)</w:t>
      </w:r>
      <w:r w:rsidR="00A83570" w:rsidRPr="00914E1E">
        <w:rPr>
          <w:b w:val="0"/>
          <w:bCs/>
          <w:sz w:val="18"/>
        </w:rPr>
        <w:t>.</w:t>
      </w:r>
    </w:p>
    <w:p w14:paraId="29534E5C" w14:textId="09E1BA1E" w:rsidR="00A83570" w:rsidRPr="00D22CD7" w:rsidRDefault="00D72520" w:rsidP="00A83570">
      <w:pPr>
        <w:pStyle w:val="Prrafodelista"/>
        <w:numPr>
          <w:ilvl w:val="0"/>
          <w:numId w:val="18"/>
        </w:numPr>
        <w:jc w:val="both"/>
        <w:rPr>
          <w:b/>
          <w:szCs w:val="22"/>
        </w:rPr>
      </w:pPr>
      <w:r>
        <w:rPr>
          <w:b/>
          <w:szCs w:val="22"/>
        </w:rPr>
        <w:t>Cámara completa</w:t>
      </w:r>
    </w:p>
    <w:p w14:paraId="7BF1F30A" w14:textId="77777777" w:rsidR="00A83570" w:rsidRPr="00D22CD7" w:rsidRDefault="00A83570" w:rsidP="00A83570">
      <w:pPr>
        <w:jc w:val="both"/>
        <w:rPr>
          <w:szCs w:val="22"/>
        </w:rPr>
      </w:pPr>
    </w:p>
    <w:p w14:paraId="0C05BBC0" w14:textId="0D06FDD9" w:rsidR="00A83570" w:rsidRPr="00D22CD7" w:rsidRDefault="00A83570" w:rsidP="00A83570">
      <w:pPr>
        <w:jc w:val="both"/>
        <w:rPr>
          <w:szCs w:val="22"/>
        </w:rPr>
      </w:pPr>
      <w:r w:rsidRPr="00D22CD7">
        <w:rPr>
          <w:szCs w:val="22"/>
        </w:rPr>
        <w:t xml:space="preserve">Es apropiado para densidades bajas de fitoplancton o para la detección de especies grandes cuya distribución en la cámara no puede ser aleatoria. El recuento se realiza desplazando la cámara de arriba-abajo e izquierda-derecha y viceversa </w:t>
      </w:r>
      <w:r w:rsidRPr="00D22CD7">
        <w:rPr>
          <w:szCs w:val="22"/>
          <w:lang w:val="es-ES"/>
        </w:rPr>
        <w:t>(Fi</w:t>
      </w:r>
      <w:r w:rsidR="00147D1D">
        <w:rPr>
          <w:szCs w:val="22"/>
          <w:lang w:val="es-ES"/>
        </w:rPr>
        <w:t>gura</w:t>
      </w:r>
      <w:r w:rsidRPr="00D22CD7">
        <w:rPr>
          <w:szCs w:val="22"/>
          <w:lang w:val="es-ES"/>
        </w:rPr>
        <w:t xml:space="preserve"> 4).</w:t>
      </w:r>
      <w:r w:rsidRPr="00D22CD7">
        <w:rPr>
          <w:szCs w:val="22"/>
        </w:rPr>
        <w:t xml:space="preserve"> Se utiliza una retícula ocular que contenga 2 líneas paralelas horizontales que delimitan la </w:t>
      </w:r>
      <w:proofErr w:type="spellStart"/>
      <w:r w:rsidRPr="00D22CD7">
        <w:rPr>
          <w:szCs w:val="22"/>
        </w:rPr>
        <w:t>transecta</w:t>
      </w:r>
      <w:proofErr w:type="spellEnd"/>
      <w:r w:rsidRPr="00D22CD7">
        <w:rPr>
          <w:szCs w:val="22"/>
        </w:rPr>
        <w:t xml:space="preserve">, preferiblemente con una tercera línea vertical que la cruce. Aquellos objetos que estén encima de línea superior de la </w:t>
      </w:r>
      <w:proofErr w:type="spellStart"/>
      <w:r w:rsidRPr="00D22CD7">
        <w:rPr>
          <w:szCs w:val="22"/>
        </w:rPr>
        <w:t>transecta</w:t>
      </w:r>
      <w:proofErr w:type="spellEnd"/>
      <w:r w:rsidRPr="00D22CD7">
        <w:rPr>
          <w:szCs w:val="22"/>
        </w:rPr>
        <w:t xml:space="preserve"> se incluyen en conteo, pero no aquellos que se encuentran </w:t>
      </w:r>
      <w:r w:rsidRPr="00914E1E">
        <w:rPr>
          <w:szCs w:val="22"/>
        </w:rPr>
        <w:t xml:space="preserve">atravesados por la línea inferior, ya que se contarán al realizar la siguiente </w:t>
      </w:r>
      <w:proofErr w:type="spellStart"/>
      <w:r w:rsidRPr="00914E1E">
        <w:rPr>
          <w:szCs w:val="22"/>
        </w:rPr>
        <w:t>transecta</w:t>
      </w:r>
      <w:proofErr w:type="spellEnd"/>
      <w:r w:rsidRPr="00914E1E">
        <w:rPr>
          <w:szCs w:val="22"/>
        </w:rPr>
        <w:t xml:space="preserve"> (o viceversa) (</w:t>
      </w:r>
      <w:r w:rsidR="006E3AC4">
        <w:rPr>
          <w:szCs w:val="22"/>
        </w:rPr>
        <w:fldChar w:fldCharType="begin"/>
      </w:r>
      <w:r w:rsidR="006E3AC4">
        <w:rPr>
          <w:szCs w:val="22"/>
        </w:rPr>
        <w:instrText xml:space="preserve"> REF _Ref64968700 \h </w:instrText>
      </w:r>
      <w:r w:rsidR="006E3AC4">
        <w:rPr>
          <w:szCs w:val="22"/>
        </w:rPr>
      </w:r>
      <w:r w:rsidR="006E3AC4">
        <w:rPr>
          <w:szCs w:val="22"/>
        </w:rPr>
        <w:fldChar w:fldCharType="separate"/>
      </w:r>
      <w:r w:rsidR="006E3AC4">
        <w:t xml:space="preserve">Figura </w:t>
      </w:r>
      <w:r w:rsidR="006E3AC4">
        <w:rPr>
          <w:noProof/>
        </w:rPr>
        <w:t>3</w:t>
      </w:r>
      <w:r w:rsidR="006E3AC4">
        <w:rPr>
          <w:szCs w:val="22"/>
        </w:rPr>
        <w:fldChar w:fldCharType="end"/>
      </w:r>
      <w:r w:rsidRPr="00914E1E">
        <w:rPr>
          <w:szCs w:val="22"/>
        </w:rPr>
        <w:t>).</w:t>
      </w:r>
    </w:p>
    <w:p w14:paraId="530064A1" w14:textId="77777777" w:rsidR="00A83570" w:rsidRPr="00A83570" w:rsidRDefault="00A83570" w:rsidP="00A83570">
      <w:pPr>
        <w:keepNext/>
        <w:jc w:val="center"/>
        <w:rPr>
          <w:b/>
        </w:rPr>
      </w:pPr>
      <w:r w:rsidRPr="00A83570">
        <w:rPr>
          <w:rFonts w:ascii="Times New Roman" w:hAnsi="Times New Roman"/>
          <w:b/>
          <w:noProof/>
          <w:szCs w:val="22"/>
          <w:lang w:eastAsia="es-CO"/>
        </w:rPr>
        <w:lastRenderedPageBreak/>
        <w:drawing>
          <wp:inline distT="0" distB="0" distL="0" distR="0" wp14:anchorId="312C29E0" wp14:editId="064F4282">
            <wp:extent cx="2333625" cy="229007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929" t="10001" r="15953"/>
                    <a:stretch/>
                  </pic:blipFill>
                  <pic:spPr bwMode="auto">
                    <a:xfrm>
                      <a:off x="0" y="0"/>
                      <a:ext cx="2347827" cy="2304013"/>
                    </a:xfrm>
                    <a:prstGeom prst="rect">
                      <a:avLst/>
                    </a:prstGeom>
                    <a:noFill/>
                    <a:ln>
                      <a:noFill/>
                    </a:ln>
                    <a:extLst>
                      <a:ext uri="{53640926-AAD7-44D8-BBD7-CCE9431645EC}">
                        <a14:shadowObscured xmlns:a14="http://schemas.microsoft.com/office/drawing/2010/main"/>
                      </a:ext>
                    </a:extLst>
                  </pic:spPr>
                </pic:pic>
              </a:graphicData>
            </a:graphic>
          </wp:inline>
        </w:drawing>
      </w:r>
    </w:p>
    <w:p w14:paraId="062B59AA" w14:textId="604524E7" w:rsidR="00A83570" w:rsidRPr="00A83570" w:rsidRDefault="006E3AC4" w:rsidP="006E3AC4">
      <w:pPr>
        <w:pStyle w:val="Descripcin"/>
        <w:rPr>
          <w:b w:val="0"/>
          <w:bCs/>
          <w:sz w:val="18"/>
        </w:rPr>
      </w:pPr>
      <w:bookmarkStart w:id="4" w:name="_Ref64968700"/>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3</w:t>
      </w:r>
      <w:r w:rsidRPr="006E3AC4">
        <w:rPr>
          <w:sz w:val="18"/>
        </w:rPr>
        <w:fldChar w:fldCharType="end"/>
      </w:r>
      <w:bookmarkEnd w:id="4"/>
      <w:r w:rsidR="00A83570" w:rsidRPr="006E3AC4">
        <w:rPr>
          <w:bCs/>
          <w:sz w:val="14"/>
        </w:rPr>
        <w:t>.</w:t>
      </w:r>
      <w:r>
        <w:rPr>
          <w:bCs/>
          <w:sz w:val="14"/>
        </w:rPr>
        <w:t xml:space="preserve"> </w:t>
      </w:r>
      <w:r w:rsidR="00A83570" w:rsidRPr="00914E1E">
        <w:rPr>
          <w:b w:val="0"/>
          <w:bCs/>
          <w:sz w:val="18"/>
        </w:rPr>
        <w:t xml:space="preserve">Recuento por cámara completa (Tomada de: </w:t>
      </w:r>
      <w:r w:rsidR="00A83570">
        <w:rPr>
          <w:b w:val="0"/>
          <w:bCs/>
          <w:sz w:val="18"/>
        </w:rPr>
        <w:fldChar w:fldCharType="begin" w:fldLock="1"/>
      </w:r>
      <w:r w:rsidR="00A83570">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2010)","manualFormatting":"Edler &amp; Elbrächter, 2010)","plainTextFormattedCitation":"(Edler &amp; Elbrächter, 2010)","previouslyFormattedCitation":"(Edler &amp; Elbrächter, 2010)"},"properties":{"noteIndex":0},"schema":"https://github.com/citation-style-language/schema/raw/master/csl-citation.json"}</w:instrText>
      </w:r>
      <w:r w:rsidR="00A83570">
        <w:rPr>
          <w:b w:val="0"/>
          <w:bCs/>
          <w:sz w:val="18"/>
        </w:rPr>
        <w:fldChar w:fldCharType="separate"/>
      </w:r>
      <w:r w:rsidR="00A83570" w:rsidRPr="007B0BFB">
        <w:rPr>
          <w:b w:val="0"/>
          <w:bCs/>
          <w:noProof/>
          <w:sz w:val="18"/>
        </w:rPr>
        <w:t>Edler &amp; Elbrächter, 2010)</w:t>
      </w:r>
      <w:r w:rsidR="00A83570">
        <w:rPr>
          <w:b w:val="0"/>
          <w:bCs/>
          <w:sz w:val="18"/>
        </w:rPr>
        <w:fldChar w:fldCharType="end"/>
      </w:r>
      <w:r w:rsidR="00A83570" w:rsidRPr="00914E1E">
        <w:rPr>
          <w:b w:val="0"/>
          <w:bCs/>
          <w:sz w:val="18"/>
        </w:rPr>
        <w:t>.</w:t>
      </w:r>
    </w:p>
    <w:p w14:paraId="481B8B00" w14:textId="4027858F" w:rsidR="00A83570" w:rsidRDefault="00D72520" w:rsidP="00A83570">
      <w:pPr>
        <w:pStyle w:val="Prrafodelista"/>
        <w:numPr>
          <w:ilvl w:val="0"/>
          <w:numId w:val="18"/>
        </w:numPr>
        <w:jc w:val="both"/>
        <w:rPr>
          <w:b/>
          <w:szCs w:val="22"/>
        </w:rPr>
      </w:pPr>
      <w:r>
        <w:rPr>
          <w:b/>
          <w:szCs w:val="22"/>
        </w:rPr>
        <w:t xml:space="preserve">Recuento por </w:t>
      </w:r>
      <w:proofErr w:type="spellStart"/>
      <w:r>
        <w:rPr>
          <w:b/>
          <w:szCs w:val="22"/>
        </w:rPr>
        <w:t>transectas</w:t>
      </w:r>
      <w:proofErr w:type="spellEnd"/>
    </w:p>
    <w:p w14:paraId="189C99D6" w14:textId="77777777" w:rsidR="00A83570" w:rsidRPr="00D22CD7" w:rsidRDefault="00A83570" w:rsidP="003A4E69">
      <w:pPr>
        <w:pStyle w:val="Prrafodelista"/>
        <w:jc w:val="both"/>
        <w:rPr>
          <w:b/>
          <w:szCs w:val="22"/>
        </w:rPr>
      </w:pPr>
    </w:p>
    <w:p w14:paraId="63B05A56" w14:textId="098701C2" w:rsidR="00A83570" w:rsidRPr="00D22CD7" w:rsidRDefault="00A83570" w:rsidP="00A83570">
      <w:pPr>
        <w:jc w:val="both"/>
        <w:rPr>
          <w:szCs w:val="22"/>
          <w:lang w:val="es-ES"/>
        </w:rPr>
      </w:pPr>
      <w:r w:rsidRPr="00D22CD7">
        <w:rPr>
          <w:szCs w:val="22"/>
        </w:rPr>
        <w:t xml:space="preserve">Se emplea el mismo retículo utilizado para el recuento de cámara completa, teniendo cuidado en asegurarse que existe una distribución aleatoria de objetos algales sedimentados y de que no </w:t>
      </w:r>
      <w:r w:rsidR="007E302C">
        <w:rPr>
          <w:szCs w:val="22"/>
        </w:rPr>
        <w:t xml:space="preserve">hay </w:t>
      </w:r>
      <w:r w:rsidRPr="00D22CD7">
        <w:rPr>
          <w:szCs w:val="22"/>
        </w:rPr>
        <w:t xml:space="preserve">“efecto de borde” (mayor número de algas sedimentadas hacia la periferia). </w:t>
      </w:r>
      <w:r w:rsidRPr="00D22CD7">
        <w:rPr>
          <w:szCs w:val="22"/>
          <w:lang w:val="es-ES"/>
        </w:rPr>
        <w:t xml:space="preserve">Sí, se </w:t>
      </w:r>
      <w:proofErr w:type="gramStart"/>
      <w:r w:rsidRPr="00D22CD7">
        <w:rPr>
          <w:szCs w:val="22"/>
          <w:lang w:val="es-ES"/>
        </w:rPr>
        <w:t>va</w:t>
      </w:r>
      <w:proofErr w:type="gramEnd"/>
      <w:r w:rsidRPr="00D22CD7">
        <w:rPr>
          <w:szCs w:val="22"/>
          <w:lang w:val="es-ES"/>
        </w:rPr>
        <w:t xml:space="preserve"> analizar un</w:t>
      </w:r>
      <w:r>
        <w:rPr>
          <w:szCs w:val="22"/>
          <w:lang w:val="es-ES"/>
        </w:rPr>
        <w:t>a</w:t>
      </w:r>
      <w:r w:rsidRPr="00D22CD7">
        <w:rPr>
          <w:szCs w:val="22"/>
          <w:lang w:val="es-ES"/>
        </w:rPr>
        <w:t xml:space="preserve"> parte más pequeña, uno, dos, tres </w:t>
      </w:r>
      <w:proofErr w:type="spellStart"/>
      <w:r w:rsidRPr="00D22CD7">
        <w:rPr>
          <w:szCs w:val="22"/>
          <w:lang w:val="es-ES"/>
        </w:rPr>
        <w:t>transectas</w:t>
      </w:r>
      <w:proofErr w:type="spellEnd"/>
      <w:r w:rsidRPr="00D22CD7">
        <w:rPr>
          <w:szCs w:val="22"/>
          <w:lang w:val="es-ES"/>
        </w:rPr>
        <w:t xml:space="preserve"> serán contadas, después de girar entre 25-45</w:t>
      </w:r>
      <w:r w:rsidRPr="00914E1E">
        <w:rPr>
          <w:szCs w:val="22"/>
          <w:lang w:val="es-ES"/>
        </w:rPr>
        <w:t>° (</w:t>
      </w:r>
      <w:r w:rsidR="006E3AC4">
        <w:rPr>
          <w:szCs w:val="22"/>
          <w:lang w:val="es-ES"/>
        </w:rPr>
        <w:fldChar w:fldCharType="begin"/>
      </w:r>
      <w:r w:rsidR="006E3AC4">
        <w:rPr>
          <w:szCs w:val="22"/>
          <w:lang w:val="es-ES"/>
        </w:rPr>
        <w:instrText xml:space="preserve"> REF _Ref64968973 \h </w:instrText>
      </w:r>
      <w:r w:rsidR="006E3AC4">
        <w:rPr>
          <w:szCs w:val="22"/>
          <w:lang w:val="es-ES"/>
        </w:rPr>
      </w:r>
      <w:r w:rsidR="006E3AC4">
        <w:rPr>
          <w:szCs w:val="22"/>
          <w:lang w:val="es-ES"/>
        </w:rPr>
        <w:fldChar w:fldCharType="separate"/>
      </w:r>
      <w:r w:rsidR="006E3AC4">
        <w:t xml:space="preserve">Figura </w:t>
      </w:r>
      <w:r w:rsidR="006E3AC4">
        <w:rPr>
          <w:noProof/>
        </w:rPr>
        <w:t>4</w:t>
      </w:r>
      <w:r w:rsidR="006E3AC4">
        <w:rPr>
          <w:szCs w:val="22"/>
          <w:lang w:val="es-ES"/>
        </w:rPr>
        <w:fldChar w:fldCharType="end"/>
      </w:r>
      <w:r w:rsidRPr="00914E1E">
        <w:rPr>
          <w:szCs w:val="22"/>
          <w:lang w:val="es-ES"/>
        </w:rPr>
        <w:t>).</w:t>
      </w:r>
    </w:p>
    <w:p w14:paraId="7F867F30" w14:textId="77777777" w:rsidR="00A83570" w:rsidRPr="00A83570" w:rsidRDefault="00A83570" w:rsidP="00A83570">
      <w:pPr>
        <w:keepNext/>
        <w:jc w:val="center"/>
        <w:rPr>
          <w:b/>
        </w:rPr>
      </w:pPr>
      <w:r w:rsidRPr="00A83570">
        <w:rPr>
          <w:rFonts w:ascii="Times New Roman" w:hAnsi="Times New Roman"/>
          <w:b/>
          <w:noProof/>
          <w:szCs w:val="22"/>
          <w:lang w:eastAsia="es-CO"/>
        </w:rPr>
        <w:drawing>
          <wp:inline distT="0" distB="0" distL="0" distR="0" wp14:anchorId="29B71752" wp14:editId="70067110">
            <wp:extent cx="2143033" cy="215201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27" t="898" r="19139" b="1797"/>
                    <a:stretch/>
                  </pic:blipFill>
                  <pic:spPr bwMode="auto">
                    <a:xfrm>
                      <a:off x="0" y="0"/>
                      <a:ext cx="2164678" cy="2173751"/>
                    </a:xfrm>
                    <a:prstGeom prst="rect">
                      <a:avLst/>
                    </a:prstGeom>
                    <a:noFill/>
                    <a:ln>
                      <a:noFill/>
                    </a:ln>
                    <a:extLst>
                      <a:ext uri="{53640926-AAD7-44D8-BBD7-CCE9431645EC}">
                        <a14:shadowObscured xmlns:a14="http://schemas.microsoft.com/office/drawing/2010/main"/>
                      </a:ext>
                    </a:extLst>
                  </pic:spPr>
                </pic:pic>
              </a:graphicData>
            </a:graphic>
          </wp:inline>
        </w:drawing>
      </w:r>
    </w:p>
    <w:p w14:paraId="1511D0EF" w14:textId="20EF52FB" w:rsidR="00096719" w:rsidRPr="00D22CD7" w:rsidRDefault="006E3AC4" w:rsidP="006E3AC4">
      <w:pPr>
        <w:pStyle w:val="Descripcin"/>
        <w:rPr>
          <w:szCs w:val="22"/>
        </w:rPr>
      </w:pPr>
      <w:bookmarkStart w:id="5" w:name="_Ref64968973"/>
      <w:r w:rsidRPr="006E3AC4">
        <w:rPr>
          <w:sz w:val="18"/>
        </w:rPr>
        <w:t xml:space="preserve">Figura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4</w:t>
      </w:r>
      <w:r w:rsidRPr="006E3AC4">
        <w:rPr>
          <w:sz w:val="18"/>
        </w:rPr>
        <w:fldChar w:fldCharType="end"/>
      </w:r>
      <w:bookmarkEnd w:id="5"/>
      <w:r w:rsidR="00A83570" w:rsidRPr="006E3AC4">
        <w:rPr>
          <w:b w:val="0"/>
          <w:bCs/>
          <w:sz w:val="14"/>
        </w:rPr>
        <w:t>.</w:t>
      </w:r>
      <w:r w:rsidR="00A83570" w:rsidRPr="006E3AC4">
        <w:rPr>
          <w:bCs/>
          <w:sz w:val="14"/>
        </w:rPr>
        <w:t xml:space="preserve"> </w:t>
      </w:r>
      <w:r w:rsidR="00A83570" w:rsidRPr="006E3AC4">
        <w:rPr>
          <w:b w:val="0"/>
          <w:bCs/>
          <w:sz w:val="18"/>
        </w:rPr>
        <w:t xml:space="preserve">Conteo de </w:t>
      </w:r>
      <w:proofErr w:type="spellStart"/>
      <w:r w:rsidR="00A83570" w:rsidRPr="006E3AC4">
        <w:rPr>
          <w:b w:val="0"/>
          <w:bCs/>
          <w:sz w:val="18"/>
        </w:rPr>
        <w:t>transectas</w:t>
      </w:r>
      <w:proofErr w:type="spellEnd"/>
      <w:r w:rsidR="00A83570" w:rsidRPr="006E3AC4">
        <w:rPr>
          <w:b w:val="0"/>
          <w:bCs/>
          <w:sz w:val="18"/>
        </w:rPr>
        <w:t xml:space="preserve"> verticales, horizontales y transversales (Tomada de: </w:t>
      </w:r>
      <w:r w:rsidR="00A83570" w:rsidRPr="006E3AC4">
        <w:rPr>
          <w:b w:val="0"/>
          <w:bCs/>
          <w:sz w:val="18"/>
        </w:rPr>
        <w:fldChar w:fldCharType="begin" w:fldLock="1"/>
      </w:r>
      <w:r w:rsidR="00A83570" w:rsidRPr="006E3AC4">
        <w:rPr>
          <w:b w:val="0"/>
          <w:bCs/>
          <w:sz w:val="18"/>
        </w:rPr>
        <w:instrText>ADDIN CSL_CITATION {"citationItems":[{"id":"ITEM-1","itemData":{"author":[{"dropping-particle":"","family":"Edler","given":"Lars","non-dropping-particle":"","parse-names":false,"suffix":""},{"dropping-particle":"","family":"Elbrächter","given":"Malte","non-dropping-particle":"","parse-names":false,"suffix":""}],"chapter-number":"Microscopi","id":"ITEM-1","issued":{"date-parts":[["2010"]]},"publisher":"Intergovernmental Oceanographic Commission of UNESCO Paris","title":"The Utermöhl method for quantitative phytoplankton analysis","type":"article"},"uris":["http://www.mendeley.com/documents/?uuid=fa00cce5-7061-49f8-9524-4bf148c05a52"]}],"mendeley":{"formattedCitation":"(Edler &amp; Elbrächter, 2010)","plainTextFormattedCitation":"(Edler &amp; Elbrächter, 2010)","previouslyFormattedCitation":"(Edler &amp; Elbrächter, 2010)"},"properties":{"noteIndex":0},"schema":"https://github.com/citation-style-language/schema/raw/master/csl-citation.json"}</w:instrText>
      </w:r>
      <w:r w:rsidR="00A83570" w:rsidRPr="006E3AC4">
        <w:rPr>
          <w:b w:val="0"/>
          <w:bCs/>
          <w:sz w:val="18"/>
        </w:rPr>
        <w:fldChar w:fldCharType="separate"/>
      </w:r>
      <w:r w:rsidR="00A83570" w:rsidRPr="006E3AC4">
        <w:rPr>
          <w:b w:val="0"/>
          <w:bCs/>
          <w:noProof/>
          <w:sz w:val="18"/>
        </w:rPr>
        <w:t>(Edler &amp; Elbrächter, 2010)</w:t>
      </w:r>
      <w:r w:rsidR="00A83570" w:rsidRPr="006E3AC4">
        <w:rPr>
          <w:b w:val="0"/>
          <w:bCs/>
          <w:sz w:val="18"/>
        </w:rPr>
        <w:fldChar w:fldCharType="end"/>
      </w:r>
    </w:p>
    <w:p w14:paraId="5129ED3B" w14:textId="463483D5" w:rsidR="00852166" w:rsidRPr="00D22CD7" w:rsidRDefault="00852166" w:rsidP="00D33F6D">
      <w:pPr>
        <w:pStyle w:val="Ttulo2"/>
        <w:numPr>
          <w:ilvl w:val="1"/>
          <w:numId w:val="26"/>
        </w:numPr>
        <w:jc w:val="both"/>
      </w:pPr>
      <w:r w:rsidRPr="00D22CD7">
        <w:t>Equipos</w:t>
      </w:r>
    </w:p>
    <w:p w14:paraId="3F9CA8B5" w14:textId="45EA7542" w:rsidR="00096719" w:rsidRPr="00D22CD7" w:rsidRDefault="00096719" w:rsidP="00B21110">
      <w:pPr>
        <w:jc w:val="both"/>
        <w:rPr>
          <w:szCs w:val="22"/>
          <w:lang w:val="es-ES"/>
        </w:rPr>
      </w:pPr>
    </w:p>
    <w:p w14:paraId="74246E37" w14:textId="77777777" w:rsidR="004C31B1" w:rsidRPr="00D22CD7" w:rsidRDefault="004C31B1" w:rsidP="00D33F6D">
      <w:pPr>
        <w:pStyle w:val="Prrafodelista"/>
        <w:numPr>
          <w:ilvl w:val="0"/>
          <w:numId w:val="14"/>
        </w:numPr>
        <w:jc w:val="both"/>
        <w:rPr>
          <w:szCs w:val="22"/>
        </w:rPr>
      </w:pPr>
      <w:r w:rsidRPr="00D22CD7">
        <w:rPr>
          <w:szCs w:val="22"/>
        </w:rPr>
        <w:t xml:space="preserve">Cámara de sedimentación combinada </w:t>
      </w:r>
      <w:proofErr w:type="spellStart"/>
      <w:r w:rsidRPr="00D22CD7">
        <w:rPr>
          <w:szCs w:val="22"/>
        </w:rPr>
        <w:t>Utermöhl</w:t>
      </w:r>
      <w:proofErr w:type="spellEnd"/>
      <w:r w:rsidRPr="00D22CD7">
        <w:rPr>
          <w:szCs w:val="22"/>
        </w:rPr>
        <w:t>.</w:t>
      </w:r>
    </w:p>
    <w:p w14:paraId="4012095B" w14:textId="6D13A59E" w:rsidR="004C31B1" w:rsidRPr="003536A3" w:rsidRDefault="004C31B1" w:rsidP="003536A3">
      <w:pPr>
        <w:pStyle w:val="Prrafodelista"/>
        <w:numPr>
          <w:ilvl w:val="0"/>
          <w:numId w:val="14"/>
        </w:numPr>
        <w:jc w:val="both"/>
        <w:rPr>
          <w:szCs w:val="22"/>
        </w:rPr>
      </w:pPr>
      <w:r>
        <w:rPr>
          <w:szCs w:val="22"/>
          <w:lang w:val="es-ES"/>
        </w:rPr>
        <w:t>Cámara Sedg</w:t>
      </w:r>
      <w:r w:rsidRPr="00D22CD7">
        <w:rPr>
          <w:szCs w:val="22"/>
          <w:lang w:val="es-ES"/>
        </w:rPr>
        <w:t>wick Rafter</w:t>
      </w:r>
      <w:r w:rsidR="00FB031C">
        <w:rPr>
          <w:szCs w:val="22"/>
          <w:lang w:val="es-ES"/>
        </w:rPr>
        <w:t xml:space="preserve"> (S.R)</w:t>
      </w:r>
      <w:r w:rsidRPr="00D22CD7">
        <w:rPr>
          <w:szCs w:val="22"/>
          <w:lang w:val="es-ES"/>
        </w:rPr>
        <w:t xml:space="preserve"> (50 mm x 20 mm x 1 mm profundidad) reglada de 1mm</w:t>
      </w:r>
      <w:r w:rsidRPr="003536A3">
        <w:t>.</w:t>
      </w:r>
    </w:p>
    <w:p w14:paraId="0EFDCBDE" w14:textId="13CB8BA2" w:rsidR="004C31B1" w:rsidRPr="00D22CD7" w:rsidRDefault="004C31B1" w:rsidP="00D33F6D">
      <w:pPr>
        <w:pStyle w:val="Prrafodelista"/>
        <w:numPr>
          <w:ilvl w:val="0"/>
          <w:numId w:val="14"/>
        </w:numPr>
        <w:jc w:val="both"/>
        <w:rPr>
          <w:szCs w:val="22"/>
          <w:lang w:val="es-ES"/>
        </w:rPr>
      </w:pPr>
      <w:r w:rsidRPr="00D22CD7">
        <w:rPr>
          <w:szCs w:val="22"/>
          <w:lang w:val="es-ES"/>
        </w:rPr>
        <w:t xml:space="preserve">Microscopio </w:t>
      </w:r>
      <w:r w:rsidR="006F1B0C">
        <w:rPr>
          <w:szCs w:val="22"/>
          <w:lang w:val="es-ES"/>
        </w:rPr>
        <w:t>invertido</w:t>
      </w:r>
      <w:r w:rsidR="006F1B0C" w:rsidRPr="00D22CD7">
        <w:rPr>
          <w:szCs w:val="22"/>
          <w:lang w:val="es-ES"/>
        </w:rPr>
        <w:t xml:space="preserve"> </w:t>
      </w:r>
      <w:r w:rsidRPr="00D22CD7">
        <w:rPr>
          <w:szCs w:val="22"/>
          <w:lang w:val="es-ES"/>
        </w:rPr>
        <w:t>o microscopio</w:t>
      </w:r>
      <w:r w:rsidR="006F1B0C">
        <w:rPr>
          <w:szCs w:val="22"/>
          <w:lang w:val="es-ES"/>
        </w:rPr>
        <w:t xml:space="preserve"> compuesto</w:t>
      </w:r>
      <w:r w:rsidRPr="00D22CD7">
        <w:rPr>
          <w:szCs w:val="22"/>
          <w:lang w:val="es-ES"/>
        </w:rPr>
        <w:t>.</w:t>
      </w:r>
    </w:p>
    <w:p w14:paraId="1E43A452" w14:textId="48BED2DE" w:rsidR="00F24517" w:rsidRDefault="00F24517" w:rsidP="00B21110">
      <w:pPr>
        <w:jc w:val="both"/>
        <w:rPr>
          <w:szCs w:val="22"/>
        </w:rPr>
      </w:pPr>
    </w:p>
    <w:p w14:paraId="5BAC57ED" w14:textId="77777777" w:rsidR="003536A3" w:rsidRPr="00D22CD7" w:rsidRDefault="003536A3" w:rsidP="00B21110">
      <w:pPr>
        <w:jc w:val="both"/>
        <w:rPr>
          <w:szCs w:val="22"/>
        </w:rPr>
      </w:pPr>
    </w:p>
    <w:p w14:paraId="24039F94" w14:textId="1887A8DB" w:rsidR="00852166" w:rsidRPr="00D22CD7" w:rsidRDefault="00852166" w:rsidP="00D33F6D">
      <w:pPr>
        <w:pStyle w:val="Ttulo2"/>
        <w:numPr>
          <w:ilvl w:val="1"/>
          <w:numId w:val="26"/>
        </w:numPr>
      </w:pPr>
      <w:r w:rsidRPr="00D22CD7">
        <w:lastRenderedPageBreak/>
        <w:t>Materiales</w:t>
      </w:r>
    </w:p>
    <w:p w14:paraId="6487662F" w14:textId="77777777" w:rsidR="001C07A8" w:rsidRPr="00D22CD7" w:rsidRDefault="001C07A8" w:rsidP="00B21110">
      <w:pPr>
        <w:jc w:val="both"/>
        <w:rPr>
          <w:szCs w:val="22"/>
        </w:rPr>
      </w:pPr>
    </w:p>
    <w:p w14:paraId="195E6676" w14:textId="21E4B219" w:rsidR="001C07A8" w:rsidRDefault="001C07A8" w:rsidP="00D33F6D">
      <w:pPr>
        <w:pStyle w:val="Ttulo3"/>
        <w:numPr>
          <w:ilvl w:val="2"/>
          <w:numId w:val="26"/>
        </w:numPr>
        <w:jc w:val="both"/>
        <w:rPr>
          <w:szCs w:val="22"/>
        </w:rPr>
      </w:pPr>
      <w:bookmarkStart w:id="6" w:name="_Ref57304109"/>
      <w:r w:rsidRPr="00EA4D10">
        <w:rPr>
          <w:szCs w:val="22"/>
        </w:rPr>
        <w:t>Análisis cualitativo</w:t>
      </w:r>
      <w:bookmarkEnd w:id="6"/>
      <w:r w:rsidR="004C31B1">
        <w:rPr>
          <w:szCs w:val="22"/>
        </w:rPr>
        <w:t xml:space="preserve"> y </w:t>
      </w:r>
      <w:r w:rsidR="004C31B1" w:rsidRPr="00D22CD7">
        <w:rPr>
          <w:szCs w:val="22"/>
        </w:rPr>
        <w:t>semicuantitativo</w:t>
      </w:r>
    </w:p>
    <w:p w14:paraId="13ACEA7B" w14:textId="06D629E0" w:rsidR="00924F29" w:rsidRPr="00D22CD7" w:rsidRDefault="00924F29" w:rsidP="00924F29">
      <w:pPr>
        <w:pStyle w:val="Prrafodelista"/>
        <w:numPr>
          <w:ilvl w:val="0"/>
          <w:numId w:val="15"/>
        </w:numPr>
        <w:jc w:val="both"/>
        <w:rPr>
          <w:szCs w:val="22"/>
        </w:rPr>
      </w:pPr>
      <w:r w:rsidRPr="00924F29">
        <w:rPr>
          <w:szCs w:val="22"/>
        </w:rPr>
        <w:t>Agua</w:t>
      </w:r>
      <w:r w:rsidRPr="00D22CD7">
        <w:rPr>
          <w:szCs w:val="22"/>
        </w:rPr>
        <w:t xml:space="preserve"> destilada </w:t>
      </w:r>
    </w:p>
    <w:p w14:paraId="6BAC2F9F" w14:textId="53F372F8" w:rsidR="00924F29" w:rsidRPr="00D22CD7" w:rsidRDefault="00924F29" w:rsidP="00924F29">
      <w:pPr>
        <w:pStyle w:val="Prrafodelista"/>
        <w:numPr>
          <w:ilvl w:val="0"/>
          <w:numId w:val="15"/>
        </w:numPr>
        <w:jc w:val="both"/>
        <w:rPr>
          <w:szCs w:val="22"/>
        </w:rPr>
      </w:pPr>
      <w:proofErr w:type="spellStart"/>
      <w:r w:rsidRPr="00D22CD7">
        <w:rPr>
          <w:szCs w:val="22"/>
        </w:rPr>
        <w:t>Beaker</w:t>
      </w:r>
      <w:proofErr w:type="spellEnd"/>
      <w:r w:rsidRPr="00D22CD7">
        <w:rPr>
          <w:szCs w:val="22"/>
        </w:rPr>
        <w:t xml:space="preserve"> (500 </w:t>
      </w:r>
      <w:r w:rsidR="003536A3">
        <w:rPr>
          <w:szCs w:val="22"/>
        </w:rPr>
        <w:t>ml</w:t>
      </w:r>
      <w:r w:rsidRPr="00D22CD7">
        <w:rPr>
          <w:szCs w:val="22"/>
        </w:rPr>
        <w:t>).</w:t>
      </w:r>
    </w:p>
    <w:p w14:paraId="47ABD6C8" w14:textId="1E63C13F" w:rsidR="00924F29" w:rsidRPr="003536A3" w:rsidRDefault="00924F29" w:rsidP="00924F29">
      <w:pPr>
        <w:pStyle w:val="Prrafodelista"/>
        <w:numPr>
          <w:ilvl w:val="0"/>
          <w:numId w:val="15"/>
        </w:numPr>
        <w:jc w:val="both"/>
        <w:rPr>
          <w:szCs w:val="22"/>
        </w:rPr>
      </w:pPr>
      <w:r w:rsidRPr="003536A3">
        <w:rPr>
          <w:szCs w:val="22"/>
          <w:lang w:val="es-ES"/>
        </w:rPr>
        <w:t xml:space="preserve">Pipetas o </w:t>
      </w:r>
      <w:r w:rsidR="007E302C" w:rsidRPr="003536A3">
        <w:rPr>
          <w:szCs w:val="22"/>
          <w:lang w:val="es-ES"/>
        </w:rPr>
        <w:t>g</w:t>
      </w:r>
      <w:r w:rsidRPr="003536A3">
        <w:rPr>
          <w:szCs w:val="22"/>
          <w:lang w:val="es-ES"/>
        </w:rPr>
        <w:t xml:space="preserve">oteros de 5 </w:t>
      </w:r>
      <w:r w:rsidR="003536A3" w:rsidRPr="003536A3">
        <w:rPr>
          <w:szCs w:val="22"/>
          <w:lang w:val="es-ES"/>
        </w:rPr>
        <w:t>ml</w:t>
      </w:r>
      <w:r w:rsidRPr="003536A3">
        <w:rPr>
          <w:szCs w:val="22"/>
          <w:lang w:val="es-ES"/>
        </w:rPr>
        <w:t>.</w:t>
      </w:r>
    </w:p>
    <w:p w14:paraId="265B7F6A" w14:textId="53D052FC" w:rsidR="00924F29" w:rsidRPr="003536A3" w:rsidRDefault="00924F29" w:rsidP="00630C97">
      <w:pPr>
        <w:pStyle w:val="Prrafodelista"/>
        <w:numPr>
          <w:ilvl w:val="0"/>
          <w:numId w:val="15"/>
        </w:numPr>
        <w:jc w:val="both"/>
        <w:rPr>
          <w:szCs w:val="22"/>
        </w:rPr>
      </w:pPr>
      <w:r w:rsidRPr="003536A3">
        <w:rPr>
          <w:szCs w:val="22"/>
        </w:rPr>
        <w:t>Tubos cónicos</w:t>
      </w:r>
      <w:r w:rsidR="00630C97" w:rsidRPr="003536A3">
        <w:rPr>
          <w:szCs w:val="22"/>
        </w:rPr>
        <w:t xml:space="preserve"> de centrifuga de</w:t>
      </w:r>
      <w:r w:rsidR="007E302C" w:rsidRPr="003536A3">
        <w:rPr>
          <w:szCs w:val="22"/>
        </w:rPr>
        <w:t xml:space="preserve"> </w:t>
      </w:r>
      <w:r w:rsidR="00FB031C">
        <w:rPr>
          <w:szCs w:val="22"/>
        </w:rPr>
        <w:t xml:space="preserve">20, 40 o </w:t>
      </w:r>
      <w:r w:rsidR="007E302C" w:rsidRPr="003536A3">
        <w:rPr>
          <w:szCs w:val="22"/>
        </w:rPr>
        <w:t>5</w:t>
      </w:r>
      <w:r w:rsidRPr="003536A3">
        <w:rPr>
          <w:szCs w:val="22"/>
        </w:rPr>
        <w:t xml:space="preserve">0 </w:t>
      </w:r>
      <w:r w:rsidR="003536A3" w:rsidRPr="003536A3">
        <w:rPr>
          <w:szCs w:val="22"/>
        </w:rPr>
        <w:t>ml</w:t>
      </w:r>
      <w:r w:rsidRPr="003536A3">
        <w:rPr>
          <w:szCs w:val="22"/>
        </w:rPr>
        <w:t>.</w:t>
      </w:r>
    </w:p>
    <w:p w14:paraId="1F33C74C" w14:textId="77777777" w:rsidR="00924F29" w:rsidRPr="003536A3" w:rsidRDefault="00924F29" w:rsidP="00924F29">
      <w:pPr>
        <w:pStyle w:val="Prrafodelista"/>
        <w:numPr>
          <w:ilvl w:val="0"/>
          <w:numId w:val="15"/>
        </w:numPr>
        <w:jc w:val="both"/>
        <w:rPr>
          <w:szCs w:val="22"/>
        </w:rPr>
      </w:pPr>
      <w:r w:rsidRPr="003536A3">
        <w:rPr>
          <w:szCs w:val="22"/>
        </w:rPr>
        <w:t xml:space="preserve">Pipeta </w:t>
      </w:r>
      <w:proofErr w:type="spellStart"/>
      <w:r w:rsidRPr="003536A3">
        <w:rPr>
          <w:szCs w:val="22"/>
        </w:rPr>
        <w:t>Hensen</w:t>
      </w:r>
      <w:proofErr w:type="spellEnd"/>
      <w:r w:rsidRPr="003536A3">
        <w:rPr>
          <w:szCs w:val="22"/>
        </w:rPr>
        <w:t xml:space="preserve"> </w:t>
      </w:r>
      <w:proofErr w:type="spellStart"/>
      <w:r w:rsidRPr="003536A3">
        <w:rPr>
          <w:szCs w:val="22"/>
        </w:rPr>
        <w:t>Stempel</w:t>
      </w:r>
      <w:proofErr w:type="spellEnd"/>
      <w:r w:rsidRPr="003536A3">
        <w:rPr>
          <w:szCs w:val="22"/>
        </w:rPr>
        <w:t>.</w:t>
      </w:r>
    </w:p>
    <w:p w14:paraId="20717485" w14:textId="77777777" w:rsidR="00924F29" w:rsidRPr="003536A3" w:rsidRDefault="00924F29" w:rsidP="00924F29">
      <w:pPr>
        <w:pStyle w:val="Prrafodelista"/>
        <w:numPr>
          <w:ilvl w:val="0"/>
          <w:numId w:val="15"/>
        </w:numPr>
        <w:jc w:val="both"/>
        <w:rPr>
          <w:szCs w:val="22"/>
        </w:rPr>
      </w:pPr>
      <w:r w:rsidRPr="003536A3">
        <w:rPr>
          <w:szCs w:val="22"/>
        </w:rPr>
        <w:t>Probeta.</w:t>
      </w:r>
    </w:p>
    <w:p w14:paraId="3B8FD7DA" w14:textId="1D11582E" w:rsidR="00924F29" w:rsidRPr="003536A3" w:rsidRDefault="00924F29" w:rsidP="00924F29">
      <w:pPr>
        <w:pStyle w:val="Prrafodelista"/>
        <w:numPr>
          <w:ilvl w:val="0"/>
          <w:numId w:val="15"/>
        </w:numPr>
        <w:jc w:val="both"/>
        <w:rPr>
          <w:szCs w:val="22"/>
        </w:rPr>
      </w:pPr>
      <w:r w:rsidRPr="003536A3">
        <w:rPr>
          <w:szCs w:val="22"/>
        </w:rPr>
        <w:t xml:space="preserve">Viales color ámbar con capacidad de </w:t>
      </w:r>
      <w:r w:rsidR="00D9031A" w:rsidRPr="003536A3">
        <w:rPr>
          <w:szCs w:val="22"/>
        </w:rPr>
        <w:t>5</w:t>
      </w:r>
      <w:r w:rsidRPr="003536A3">
        <w:rPr>
          <w:szCs w:val="22"/>
        </w:rPr>
        <w:t>0</w:t>
      </w:r>
      <w:r w:rsidR="003536A3">
        <w:rPr>
          <w:szCs w:val="22"/>
        </w:rPr>
        <w:t xml:space="preserve"> </w:t>
      </w:r>
      <w:r w:rsidR="003536A3" w:rsidRPr="003536A3">
        <w:rPr>
          <w:szCs w:val="22"/>
        </w:rPr>
        <w:t>ml</w:t>
      </w:r>
      <w:r w:rsidR="00D9031A" w:rsidRPr="003536A3">
        <w:rPr>
          <w:szCs w:val="22"/>
        </w:rPr>
        <w:t>.</w:t>
      </w:r>
    </w:p>
    <w:p w14:paraId="18588F41" w14:textId="77777777" w:rsidR="00924F29" w:rsidRPr="003536A3" w:rsidRDefault="00924F29" w:rsidP="00924F29">
      <w:pPr>
        <w:pStyle w:val="Prrafodelista"/>
        <w:numPr>
          <w:ilvl w:val="0"/>
          <w:numId w:val="15"/>
        </w:numPr>
        <w:jc w:val="both"/>
        <w:rPr>
          <w:szCs w:val="22"/>
        </w:rPr>
      </w:pPr>
      <w:r w:rsidRPr="003536A3">
        <w:rPr>
          <w:szCs w:val="22"/>
          <w:lang w:val="es-ES"/>
        </w:rPr>
        <w:t>Material Bibliográfico sobre taxonomía del fitoplancton.</w:t>
      </w:r>
    </w:p>
    <w:p w14:paraId="48F4F2D2" w14:textId="5121CA48" w:rsidR="00B21110" w:rsidRPr="003536A3" w:rsidRDefault="00B21110" w:rsidP="003536A3">
      <w:pPr>
        <w:jc w:val="both"/>
      </w:pPr>
    </w:p>
    <w:p w14:paraId="031578F2" w14:textId="599C5E6D" w:rsidR="00B21110" w:rsidRPr="00D22CD7" w:rsidRDefault="00B21110" w:rsidP="00D33F6D">
      <w:pPr>
        <w:pStyle w:val="Ttulo3"/>
        <w:numPr>
          <w:ilvl w:val="2"/>
          <w:numId w:val="26"/>
        </w:numPr>
        <w:jc w:val="both"/>
        <w:rPr>
          <w:szCs w:val="22"/>
        </w:rPr>
      </w:pPr>
      <w:r w:rsidRPr="00D22CD7">
        <w:rPr>
          <w:szCs w:val="22"/>
        </w:rPr>
        <w:t>Análisis cuantitativo</w:t>
      </w:r>
    </w:p>
    <w:p w14:paraId="5EDF5CEE" w14:textId="1036CA3A" w:rsidR="00B21110" w:rsidRPr="00D22CD7" w:rsidRDefault="00B21110" w:rsidP="00B21110">
      <w:pPr>
        <w:jc w:val="both"/>
        <w:rPr>
          <w:szCs w:val="22"/>
          <w:lang w:val="es-ES"/>
        </w:rPr>
      </w:pPr>
    </w:p>
    <w:p w14:paraId="28AD83F3" w14:textId="2CB1C50D" w:rsidR="00B21110" w:rsidRPr="00D22CD7" w:rsidRDefault="00B21110" w:rsidP="00D33F6D">
      <w:pPr>
        <w:pStyle w:val="Prrafodelista"/>
        <w:numPr>
          <w:ilvl w:val="0"/>
          <w:numId w:val="16"/>
        </w:numPr>
        <w:jc w:val="both"/>
        <w:rPr>
          <w:szCs w:val="22"/>
          <w:lang w:val="es-ES"/>
        </w:rPr>
      </w:pPr>
      <w:r w:rsidRPr="00D22CD7">
        <w:rPr>
          <w:szCs w:val="22"/>
          <w:lang w:val="es-ES"/>
        </w:rPr>
        <w:t>Agua destilada</w:t>
      </w:r>
    </w:p>
    <w:p w14:paraId="3AE16069" w14:textId="58A8883B" w:rsidR="00B21110" w:rsidRPr="00D22CD7" w:rsidRDefault="00B21110" w:rsidP="00D33F6D">
      <w:pPr>
        <w:pStyle w:val="Prrafodelista"/>
        <w:numPr>
          <w:ilvl w:val="0"/>
          <w:numId w:val="16"/>
        </w:numPr>
        <w:jc w:val="both"/>
        <w:rPr>
          <w:szCs w:val="22"/>
          <w:lang w:val="es-ES"/>
        </w:rPr>
      </w:pPr>
      <w:r w:rsidRPr="00D22CD7">
        <w:rPr>
          <w:szCs w:val="22"/>
          <w:lang w:val="es-ES"/>
        </w:rPr>
        <w:t>Vaselina</w:t>
      </w:r>
    </w:p>
    <w:p w14:paraId="23ABCDC8" w14:textId="21C6629B" w:rsidR="00B21110" w:rsidRPr="00D22CD7" w:rsidRDefault="00B21110" w:rsidP="00D33F6D">
      <w:pPr>
        <w:pStyle w:val="Prrafodelista"/>
        <w:numPr>
          <w:ilvl w:val="0"/>
          <w:numId w:val="16"/>
        </w:numPr>
        <w:jc w:val="both"/>
        <w:rPr>
          <w:szCs w:val="22"/>
          <w:lang w:val="es-ES"/>
        </w:rPr>
      </w:pPr>
      <w:r w:rsidRPr="00D22CD7">
        <w:rPr>
          <w:szCs w:val="22"/>
          <w:lang w:val="es-ES"/>
        </w:rPr>
        <w:t xml:space="preserve">Pipetas o Goteros de 5 </w:t>
      </w:r>
      <w:r w:rsidR="003536A3">
        <w:rPr>
          <w:szCs w:val="22"/>
          <w:lang w:val="es-ES"/>
        </w:rPr>
        <w:t>ml</w:t>
      </w:r>
    </w:p>
    <w:p w14:paraId="20F8DBC1" w14:textId="32BFAA6A" w:rsidR="00B21110" w:rsidRPr="00D22CD7" w:rsidRDefault="00B21110" w:rsidP="00D33F6D">
      <w:pPr>
        <w:pStyle w:val="Prrafodelista"/>
        <w:numPr>
          <w:ilvl w:val="0"/>
          <w:numId w:val="16"/>
        </w:numPr>
        <w:jc w:val="both"/>
        <w:rPr>
          <w:szCs w:val="22"/>
          <w:lang w:val="es-ES"/>
        </w:rPr>
      </w:pPr>
      <w:r w:rsidRPr="00D22CD7">
        <w:rPr>
          <w:szCs w:val="22"/>
          <w:lang w:val="es-ES"/>
        </w:rPr>
        <w:t>Material Bibliográfico sobre taxonomía del fitoplancton</w:t>
      </w:r>
    </w:p>
    <w:p w14:paraId="7DF97474" w14:textId="77777777" w:rsidR="00B21110" w:rsidRPr="00D22CD7" w:rsidRDefault="00B21110" w:rsidP="00B21110">
      <w:pPr>
        <w:jc w:val="both"/>
        <w:rPr>
          <w:szCs w:val="22"/>
          <w:lang w:val="es-ES"/>
        </w:rPr>
      </w:pPr>
    </w:p>
    <w:p w14:paraId="35137DDC" w14:textId="0F7D30F1" w:rsidR="00852166" w:rsidRPr="00D22CD7" w:rsidRDefault="00852166" w:rsidP="00D33F6D">
      <w:pPr>
        <w:pStyle w:val="Ttulo2"/>
        <w:numPr>
          <w:ilvl w:val="1"/>
          <w:numId w:val="26"/>
        </w:numPr>
      </w:pPr>
      <w:r w:rsidRPr="00D22CD7">
        <w:t>Reactivos</w:t>
      </w:r>
    </w:p>
    <w:p w14:paraId="69449B97" w14:textId="77777777" w:rsidR="00533DFE" w:rsidRPr="00D22CD7" w:rsidRDefault="00533DFE" w:rsidP="00533DFE">
      <w:pPr>
        <w:rPr>
          <w:szCs w:val="22"/>
        </w:rPr>
      </w:pPr>
    </w:p>
    <w:p w14:paraId="619C9010" w14:textId="0AD4032D" w:rsidR="00F24517" w:rsidRPr="00D22CD7" w:rsidRDefault="0099180B" w:rsidP="00D33F6D">
      <w:pPr>
        <w:pStyle w:val="Prrafodelista"/>
        <w:numPr>
          <w:ilvl w:val="0"/>
          <w:numId w:val="17"/>
        </w:numPr>
        <w:rPr>
          <w:szCs w:val="22"/>
        </w:rPr>
      </w:pPr>
      <w:r w:rsidRPr="00D22CD7">
        <w:rPr>
          <w:szCs w:val="22"/>
        </w:rPr>
        <w:t>Aceite de inmersión</w:t>
      </w:r>
    </w:p>
    <w:p w14:paraId="3F39C0BA" w14:textId="322DE176" w:rsidR="00A83570" w:rsidRPr="00D22CD7" w:rsidRDefault="00A83570" w:rsidP="00B2013E">
      <w:pPr>
        <w:rPr>
          <w:szCs w:val="22"/>
        </w:rPr>
      </w:pPr>
    </w:p>
    <w:p w14:paraId="311461FC" w14:textId="15CA9C6E" w:rsidR="00852166" w:rsidRPr="00D22CD7" w:rsidRDefault="00852166" w:rsidP="00D33F6D">
      <w:pPr>
        <w:pStyle w:val="Ttulo1"/>
        <w:numPr>
          <w:ilvl w:val="0"/>
          <w:numId w:val="21"/>
        </w:numPr>
      </w:pPr>
      <w:r w:rsidRPr="00D22CD7">
        <w:t>DESCRIPCIÓN DE ACTIVIDADES</w:t>
      </w:r>
    </w:p>
    <w:p w14:paraId="615994FF" w14:textId="738D8614" w:rsidR="00B21110" w:rsidRPr="009313AA" w:rsidRDefault="00B21110" w:rsidP="009313AA">
      <w:pPr>
        <w:rPr>
          <w:lang w:val="es-ES"/>
        </w:rPr>
      </w:pPr>
    </w:p>
    <w:p w14:paraId="6F030C54" w14:textId="009F8E09" w:rsidR="009930EB" w:rsidRPr="00D22CD7" w:rsidRDefault="00B2013E" w:rsidP="00D33F6D">
      <w:pPr>
        <w:pStyle w:val="Ttulo2"/>
        <w:numPr>
          <w:ilvl w:val="1"/>
          <w:numId w:val="27"/>
        </w:numPr>
      </w:pPr>
      <w:r w:rsidRPr="00D22CD7">
        <w:t>Procedimiento</w:t>
      </w:r>
    </w:p>
    <w:p w14:paraId="105C46A0" w14:textId="77777777" w:rsidR="00B21110" w:rsidRPr="00D22CD7" w:rsidRDefault="00B21110" w:rsidP="00B21110">
      <w:pPr>
        <w:jc w:val="both"/>
        <w:rPr>
          <w:b/>
          <w:bCs/>
          <w:iCs/>
          <w:szCs w:val="22"/>
          <w:lang w:val="es-ES"/>
        </w:rPr>
      </w:pPr>
    </w:p>
    <w:p w14:paraId="344E8F33" w14:textId="2E5912BC" w:rsidR="00B21110" w:rsidRPr="00D22CD7" w:rsidRDefault="009930EB" w:rsidP="00D33F6D">
      <w:pPr>
        <w:pStyle w:val="Ttulo3"/>
        <w:numPr>
          <w:ilvl w:val="2"/>
          <w:numId w:val="27"/>
        </w:numPr>
        <w:jc w:val="both"/>
        <w:rPr>
          <w:szCs w:val="22"/>
        </w:rPr>
      </w:pPr>
      <w:bookmarkStart w:id="7" w:name="_Ref57370860"/>
      <w:r w:rsidRPr="00D22CD7">
        <w:rPr>
          <w:szCs w:val="22"/>
        </w:rPr>
        <w:t>Análisis cualitativo</w:t>
      </w:r>
      <w:bookmarkEnd w:id="7"/>
    </w:p>
    <w:p w14:paraId="05768E50" w14:textId="574EA142" w:rsidR="00AC42F8" w:rsidRPr="003536A3" w:rsidRDefault="00AC42F8" w:rsidP="003536A3">
      <w:pPr>
        <w:pStyle w:val="Sinespaciado"/>
        <w:jc w:val="both"/>
        <w:rPr>
          <w:rFonts w:eastAsia="Arial"/>
        </w:rPr>
      </w:pPr>
    </w:p>
    <w:p w14:paraId="26853320" w14:textId="0AD59C05" w:rsidR="006416F5" w:rsidRDefault="0010642E" w:rsidP="006416F5">
      <w:pPr>
        <w:pStyle w:val="Ttulo4"/>
        <w:numPr>
          <w:ilvl w:val="3"/>
          <w:numId w:val="27"/>
        </w:numPr>
      </w:pPr>
      <w:r w:rsidRPr="00D22CD7">
        <w:t>Aclimatación y h</w:t>
      </w:r>
      <w:r w:rsidR="009930EB" w:rsidRPr="00D22CD7">
        <w:t xml:space="preserve">omogeneización </w:t>
      </w:r>
      <w:r w:rsidR="00B21110" w:rsidRPr="00D22CD7">
        <w:t>de la muestra</w:t>
      </w:r>
    </w:p>
    <w:p w14:paraId="3FCF2CEE" w14:textId="448083B5" w:rsidR="006416F5" w:rsidRPr="006416F5" w:rsidRDefault="006416F5" w:rsidP="006416F5"/>
    <w:p w14:paraId="2A0945DE" w14:textId="0C1EC391" w:rsidR="00C1620D"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w:t>
      </w:r>
      <w:r w:rsidR="0010642E" w:rsidRPr="00D22CD7">
        <w:rPr>
          <w:rFonts w:eastAsia="Arial"/>
          <w:szCs w:val="22"/>
          <w:lang w:val="es-ES_tradnl" w:eastAsia="es-CO"/>
        </w:rPr>
        <w:t>xtrae</w:t>
      </w:r>
      <w:r w:rsidRPr="00D22CD7">
        <w:rPr>
          <w:rFonts w:eastAsia="Arial"/>
          <w:szCs w:val="22"/>
          <w:lang w:val="es-ES_tradnl" w:eastAsia="es-CO"/>
        </w:rPr>
        <w:t>r</w:t>
      </w:r>
      <w:r w:rsidR="0010642E" w:rsidRPr="00D22CD7">
        <w:rPr>
          <w:rFonts w:eastAsia="Arial"/>
          <w:szCs w:val="22"/>
          <w:lang w:val="es-ES_tradnl" w:eastAsia="es-CO"/>
        </w:rPr>
        <w:t xml:space="preserve"> la muest</w:t>
      </w:r>
      <w:r w:rsidR="00061802" w:rsidRPr="00D22CD7">
        <w:rPr>
          <w:rFonts w:eastAsia="Arial"/>
          <w:szCs w:val="22"/>
          <w:lang w:val="es-ES_tradnl" w:eastAsia="es-CO"/>
        </w:rPr>
        <w:t>ra d</w:t>
      </w:r>
      <w:r w:rsidR="00C1620D" w:rsidRPr="00D22CD7">
        <w:rPr>
          <w:rFonts w:eastAsia="Arial"/>
          <w:szCs w:val="22"/>
          <w:lang w:val="es-ES_tradnl" w:eastAsia="es-CO"/>
        </w:rPr>
        <w:t>el sitio de almacenamiento.</w:t>
      </w:r>
    </w:p>
    <w:p w14:paraId="4D1DC12A" w14:textId="6EDFC04D" w:rsidR="0010642E" w:rsidRPr="009313AA" w:rsidRDefault="00C1620D"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w:t>
      </w:r>
      <w:r w:rsidR="0010642E" w:rsidRPr="00D22CD7">
        <w:rPr>
          <w:rFonts w:eastAsia="Arial"/>
          <w:szCs w:val="22"/>
          <w:lang w:val="es-ES_tradnl" w:eastAsia="es-CO"/>
        </w:rPr>
        <w:t>durante un periodo de 12 horas para a</w:t>
      </w:r>
      <w:r w:rsidRPr="00D22CD7">
        <w:rPr>
          <w:rFonts w:eastAsia="Arial"/>
          <w:szCs w:val="22"/>
          <w:lang w:val="es-ES_tradnl" w:eastAsia="es-CO"/>
        </w:rPr>
        <w:t xml:space="preserve">lcanzar la temperatura </w:t>
      </w:r>
      <w:r w:rsidRPr="009313AA">
        <w:rPr>
          <w:rFonts w:eastAsia="Arial"/>
          <w:szCs w:val="22"/>
          <w:lang w:val="es-ES_tradnl" w:eastAsia="es-CO"/>
        </w:rPr>
        <w:t xml:space="preserve">ambiente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r w:rsidRPr="009313AA">
        <w:rPr>
          <w:rFonts w:eastAsia="Arial"/>
          <w:szCs w:val="22"/>
          <w:lang w:val="es-ES_tradnl" w:eastAsia="es-CO"/>
        </w:rPr>
        <w:t>.</w:t>
      </w:r>
    </w:p>
    <w:p w14:paraId="6593A0D6" w14:textId="4DE6BFAA" w:rsidR="004B7B3E" w:rsidRDefault="00672C9B" w:rsidP="006416F5">
      <w:pPr>
        <w:pStyle w:val="Prrafodelista"/>
        <w:numPr>
          <w:ilvl w:val="0"/>
          <w:numId w:val="7"/>
        </w:numPr>
        <w:jc w:val="both"/>
        <w:rPr>
          <w:rFonts w:eastAsia="Arial"/>
          <w:szCs w:val="22"/>
          <w:lang w:val="es-ES_tradnl" w:eastAsia="es-CO"/>
        </w:rPr>
      </w:pPr>
      <w:bookmarkStart w:id="8" w:name="_Hlk55986246"/>
      <w:r w:rsidRPr="009313AA">
        <w:rPr>
          <w:rFonts w:eastAsia="Arial"/>
          <w:szCs w:val="22"/>
          <w:lang w:val="es-ES_tradnl" w:eastAsia="es-CO"/>
        </w:rPr>
        <w:t xml:space="preserve">Agitar </w:t>
      </w:r>
      <w:bookmarkEnd w:id="8"/>
      <w:r w:rsidRPr="009313AA">
        <w:rPr>
          <w:rFonts w:eastAsia="Arial"/>
          <w:szCs w:val="22"/>
          <w:lang w:val="es-ES_tradnl" w:eastAsia="es-CO"/>
        </w:rPr>
        <w:t>suavemente</w:t>
      </w:r>
      <w:r w:rsidRPr="00D22CD7">
        <w:rPr>
          <w:rFonts w:eastAsia="Arial"/>
          <w:szCs w:val="22"/>
          <w:lang w:val="es-ES_tradnl" w:eastAsia="es-CO"/>
        </w:rPr>
        <w:t xml:space="preserve"> la muestra mediante combinaciones de movimientos horizontales circulares y el volteo boca arriba y boca abajo, durante 1 a 3 minutos para proporcionar un mejor mezclado</w:t>
      </w:r>
      <w:r w:rsidR="000A555D" w:rsidRPr="00D22CD7">
        <w:rPr>
          <w:rFonts w:eastAsia="Arial"/>
          <w:szCs w:val="22"/>
          <w:lang w:val="es-ES_tradnl" w:eastAsia="es-CO"/>
        </w:rPr>
        <w:t>,</w:t>
      </w:r>
      <w:r w:rsidRPr="00D22CD7">
        <w:rPr>
          <w:rFonts w:eastAsia="Arial"/>
          <w:szCs w:val="22"/>
          <w:lang w:val="es-ES_tradnl" w:eastAsia="es-CO"/>
        </w:rPr>
        <w:t xml:space="preserve"> consiguiendo que las partículas vuelvan a quedar </w:t>
      </w:r>
      <w:r w:rsidR="00E23F47" w:rsidRPr="00D22CD7">
        <w:rPr>
          <w:rFonts w:eastAsia="Arial"/>
          <w:szCs w:val="22"/>
          <w:lang w:val="es-ES_tradnl" w:eastAsia="es-CO"/>
        </w:rPr>
        <w:t xml:space="preserve">separadas y en </w:t>
      </w:r>
      <w:r w:rsidR="008B7E6F" w:rsidRPr="00D22CD7">
        <w:rPr>
          <w:rFonts w:eastAsia="Arial"/>
          <w:szCs w:val="22"/>
          <w:lang w:val="es-ES_tradnl" w:eastAsia="es-CO"/>
        </w:rPr>
        <w:t xml:space="preserve">suspensión </w:t>
      </w:r>
      <w:r w:rsidR="00CF450F">
        <w:rPr>
          <w:rFonts w:eastAsia="Arial"/>
          <w:szCs w:val="22"/>
          <w:lang w:val="es-ES_tradnl" w:eastAsia="es-CO"/>
        </w:rPr>
        <w:fldChar w:fldCharType="begin" w:fldLock="1"/>
      </w:r>
      <w:r w:rsidR="00CF450F">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Pr>
          <w:rFonts w:eastAsia="Arial"/>
          <w:szCs w:val="22"/>
          <w:lang w:val="es-ES_tradnl" w:eastAsia="es-CO"/>
        </w:rPr>
        <w:fldChar w:fldCharType="separate"/>
      </w:r>
      <w:r w:rsidR="00CF450F" w:rsidRPr="00CF450F">
        <w:rPr>
          <w:rFonts w:eastAsia="Arial"/>
          <w:noProof/>
          <w:szCs w:val="22"/>
          <w:lang w:val="es-ES_tradnl" w:eastAsia="es-CO"/>
        </w:rPr>
        <w:t>(UNE</w:t>
      </w:r>
      <w:r w:rsidR="00CF450F">
        <w:rPr>
          <w:rFonts w:eastAsia="Arial"/>
          <w:noProof/>
          <w:szCs w:val="22"/>
          <w:lang w:val="es-ES_tradnl" w:eastAsia="es-CO"/>
        </w:rPr>
        <w:t xml:space="preserve"> </w:t>
      </w:r>
      <w:r w:rsidR="00CF450F" w:rsidRPr="00CF450F">
        <w:rPr>
          <w:rFonts w:eastAsia="Arial"/>
          <w:noProof/>
          <w:szCs w:val="22"/>
          <w:lang w:val="es-ES_tradnl" w:eastAsia="es-CO"/>
        </w:rPr>
        <w:t>EN</w:t>
      </w:r>
      <w:r w:rsidR="00CF450F">
        <w:rPr>
          <w:rFonts w:eastAsia="Arial"/>
          <w:noProof/>
          <w:szCs w:val="22"/>
          <w:lang w:val="es-ES_tradnl" w:eastAsia="es-CO"/>
        </w:rPr>
        <w:t xml:space="preserve"> </w:t>
      </w:r>
      <w:r w:rsidR="00CF450F" w:rsidRPr="00CF450F">
        <w:rPr>
          <w:rFonts w:eastAsia="Arial"/>
          <w:noProof/>
          <w:szCs w:val="22"/>
          <w:lang w:val="es-ES_tradnl" w:eastAsia="es-CO"/>
        </w:rPr>
        <w:t>15204, 2007)</w:t>
      </w:r>
      <w:r w:rsidR="00CF450F">
        <w:rPr>
          <w:rFonts w:eastAsia="Arial"/>
          <w:szCs w:val="22"/>
          <w:lang w:val="es-ES_tradnl" w:eastAsia="es-CO"/>
        </w:rPr>
        <w:fldChar w:fldCharType="end"/>
      </w:r>
    </w:p>
    <w:p w14:paraId="2853C01D" w14:textId="77777777" w:rsidR="006416F5" w:rsidRPr="006416F5" w:rsidRDefault="006416F5" w:rsidP="006416F5">
      <w:pPr>
        <w:pStyle w:val="Prrafodelista"/>
        <w:ind w:left="502"/>
        <w:jc w:val="both"/>
        <w:rPr>
          <w:rFonts w:eastAsia="Arial"/>
          <w:szCs w:val="22"/>
          <w:lang w:val="es-ES_tradnl" w:eastAsia="es-CO"/>
        </w:rPr>
      </w:pPr>
    </w:p>
    <w:p w14:paraId="26926EAC" w14:textId="683C1BE8" w:rsidR="00C8539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Pr>
          <w:rFonts w:eastAsia="Arial"/>
          <w:szCs w:val="22"/>
          <w:lang w:val="es-ES_tradnl" w:eastAsia="es-CO"/>
        </w:rPr>
        <w:t xml:space="preserve"> </w:t>
      </w:r>
      <w:r w:rsidR="004B7B3E" w:rsidRPr="006416F5">
        <w:rPr>
          <w:rFonts w:eastAsia="Arial"/>
          <w:szCs w:val="22"/>
          <w:lang w:val="es-ES_tradnl" w:eastAsia="es-CO"/>
        </w:rPr>
        <w:t>Una agitación vigorosa puede provocar el daño de células y la desintegración de colonias frágiles, lo que constituye un problema al momento de identificar un organismo o determin</w:t>
      </w:r>
      <w:r w:rsidR="008B7E6F" w:rsidRPr="006416F5">
        <w:rPr>
          <w:rFonts w:eastAsia="Arial"/>
          <w:szCs w:val="22"/>
          <w:lang w:val="es-ES_tradnl" w:eastAsia="es-CO"/>
        </w:rPr>
        <w:t xml:space="preserve">ar el tamaño de una colonia </w:t>
      </w:r>
      <w:r w:rsidR="00CF450F" w:rsidRPr="006416F5">
        <w:rPr>
          <w:rFonts w:eastAsia="Arial"/>
          <w:szCs w:val="22"/>
          <w:lang w:val="es-ES_tradnl" w:eastAsia="es-CO"/>
        </w:rPr>
        <w:fldChar w:fldCharType="begin" w:fldLock="1"/>
      </w:r>
      <w:r w:rsidR="00C8539D"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CF450F" w:rsidRPr="006416F5">
        <w:rPr>
          <w:rFonts w:eastAsia="Arial"/>
          <w:szCs w:val="22"/>
          <w:lang w:val="es-ES_tradnl" w:eastAsia="es-CO"/>
        </w:rPr>
        <w:fldChar w:fldCharType="separate"/>
      </w:r>
      <w:r w:rsidR="00CF450F" w:rsidRPr="006416F5">
        <w:rPr>
          <w:rFonts w:eastAsia="Arial"/>
          <w:noProof/>
          <w:szCs w:val="22"/>
          <w:lang w:val="es-ES_tradnl" w:eastAsia="es-CO"/>
        </w:rPr>
        <w:t>(UNE</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EN</w:t>
      </w:r>
      <w:r w:rsidR="00C8539D" w:rsidRPr="006416F5">
        <w:rPr>
          <w:rFonts w:eastAsia="Arial"/>
          <w:noProof/>
          <w:szCs w:val="22"/>
          <w:lang w:val="es-ES_tradnl" w:eastAsia="es-CO"/>
        </w:rPr>
        <w:t xml:space="preserve"> </w:t>
      </w:r>
      <w:r w:rsidR="00CF450F" w:rsidRPr="006416F5">
        <w:rPr>
          <w:rFonts w:eastAsia="Arial"/>
          <w:noProof/>
          <w:szCs w:val="22"/>
          <w:lang w:val="es-ES_tradnl" w:eastAsia="es-CO"/>
        </w:rPr>
        <w:t>15204, 2007)</w:t>
      </w:r>
      <w:r w:rsidR="00CF450F" w:rsidRPr="006416F5">
        <w:rPr>
          <w:rFonts w:eastAsia="Arial"/>
          <w:szCs w:val="22"/>
          <w:lang w:val="es-ES_tradnl" w:eastAsia="es-CO"/>
        </w:rPr>
        <w:fldChar w:fldCharType="end"/>
      </w:r>
      <w:r w:rsidR="00C8539D" w:rsidRPr="006416F5">
        <w:rPr>
          <w:rFonts w:eastAsia="Arial"/>
          <w:szCs w:val="22"/>
          <w:lang w:val="es-ES_tradnl" w:eastAsia="es-CO"/>
        </w:rPr>
        <w:t>.</w:t>
      </w:r>
    </w:p>
    <w:p w14:paraId="6D0C0A0D" w14:textId="77777777" w:rsidR="00CF450F" w:rsidRPr="003536A3" w:rsidRDefault="00CF450F" w:rsidP="00CF450F">
      <w:pPr>
        <w:pStyle w:val="Prrafodelista"/>
        <w:jc w:val="both"/>
        <w:rPr>
          <w:b/>
          <w:lang w:val="es-ES_tradnl"/>
        </w:rPr>
      </w:pPr>
    </w:p>
    <w:p w14:paraId="0FE5CB28" w14:textId="55C4AB53" w:rsidR="004B7B3E" w:rsidRPr="006416F5" w:rsidRDefault="006416F5" w:rsidP="003536A3">
      <w:pPr>
        <w:jc w:val="both"/>
        <w:rPr>
          <w:rFonts w:eastAsia="Arial"/>
          <w:szCs w:val="22"/>
          <w:lang w:val="es-ES_tradnl" w:eastAsia="es-CO"/>
        </w:rPr>
      </w:pPr>
      <w:r w:rsidRPr="006416F5">
        <w:rPr>
          <w:b/>
          <w:szCs w:val="22"/>
        </w:rPr>
        <w:t>Nota 2:</w:t>
      </w:r>
      <w:r>
        <w:rPr>
          <w:szCs w:val="22"/>
        </w:rPr>
        <w:t xml:space="preserve"> </w:t>
      </w:r>
      <w:r w:rsidR="004B7B3E" w:rsidRPr="006416F5">
        <w:rPr>
          <w:szCs w:val="22"/>
        </w:rPr>
        <w:t xml:space="preserve">Para evitar la ruptura de colonias y la acumulación de burbujas. Durante el tiempo de almacenaje, las partículas sedimentan en la botella y se forman agregados entre algas </w:t>
      </w:r>
      <w:r w:rsidR="004B7B3E" w:rsidRPr="006416F5">
        <w:rPr>
          <w:szCs w:val="22"/>
        </w:rPr>
        <w:lastRenderedPageBreak/>
        <w:t>pequeñas y otras algas o colonias más grandes o con detritus. La homogeneización de la muestra supone la re-suspensión y separación de las partículas. Esto puede hacerse manualmente o preferiblemente con un dispositivo de mezcla.</w:t>
      </w:r>
    </w:p>
    <w:p w14:paraId="26BBE968" w14:textId="5EE22EE3" w:rsidR="004B7B3E" w:rsidRPr="00D22CD7" w:rsidRDefault="004B7B3E" w:rsidP="004B7B3E">
      <w:pPr>
        <w:jc w:val="both"/>
        <w:rPr>
          <w:szCs w:val="22"/>
        </w:rPr>
      </w:pPr>
    </w:p>
    <w:p w14:paraId="11F610F4" w14:textId="72A39D8A" w:rsidR="004B7B3E" w:rsidRDefault="004B7B3E" w:rsidP="00890EAD">
      <w:pPr>
        <w:pStyle w:val="Ttulo4"/>
        <w:numPr>
          <w:ilvl w:val="3"/>
          <w:numId w:val="27"/>
        </w:numPr>
      </w:pPr>
      <w:r w:rsidRPr="00D22CD7">
        <w:t xml:space="preserve">Preparación de </w:t>
      </w:r>
      <w:r w:rsidR="0099180B" w:rsidRPr="00D22CD7">
        <w:t>la muestra</w:t>
      </w:r>
    </w:p>
    <w:p w14:paraId="09DF9E76" w14:textId="55A97C15" w:rsidR="006416F5" w:rsidRPr="006416F5" w:rsidRDefault="006416F5" w:rsidP="006416F5"/>
    <w:p w14:paraId="72B1A7C0" w14:textId="48817A81" w:rsidR="00D34806" w:rsidRPr="00D22CD7" w:rsidRDefault="00826B2D" w:rsidP="00D33F6D">
      <w:pPr>
        <w:pStyle w:val="Prrafodelista"/>
        <w:numPr>
          <w:ilvl w:val="0"/>
          <w:numId w:val="9"/>
        </w:numPr>
        <w:pBdr>
          <w:between w:val="nil"/>
        </w:pBdr>
        <w:jc w:val="both"/>
        <w:rPr>
          <w:color w:val="000000"/>
          <w:szCs w:val="22"/>
        </w:rPr>
      </w:pPr>
      <w:r>
        <w:rPr>
          <w:color w:val="000000"/>
          <w:szCs w:val="22"/>
        </w:rPr>
        <w:t>E</w:t>
      </w:r>
      <w:r w:rsidR="00CD410B" w:rsidRPr="00D22CD7">
        <w:rPr>
          <w:color w:val="000000"/>
          <w:szCs w:val="22"/>
        </w:rPr>
        <w:t>xtraer</w:t>
      </w:r>
      <w:r w:rsidR="00102039" w:rsidRPr="00D22CD7">
        <w:rPr>
          <w:color w:val="000000"/>
          <w:szCs w:val="22"/>
        </w:rPr>
        <w:t xml:space="preserve"> con ayuda de una pipeta, </w:t>
      </w:r>
      <w:r w:rsidR="00D34806" w:rsidRPr="00D22CD7">
        <w:rPr>
          <w:color w:val="000000"/>
          <w:szCs w:val="22"/>
        </w:rPr>
        <w:t xml:space="preserve">1 </w:t>
      </w:r>
      <w:r w:rsidR="003536A3">
        <w:rPr>
          <w:color w:val="000000"/>
          <w:szCs w:val="22"/>
        </w:rPr>
        <w:t>ml</w:t>
      </w:r>
      <w:r w:rsidR="00CD410B" w:rsidRPr="00D22CD7">
        <w:rPr>
          <w:color w:val="000000"/>
          <w:szCs w:val="22"/>
        </w:rPr>
        <w:t xml:space="preserve"> de la muestra</w:t>
      </w:r>
      <w:r w:rsidR="00D34806" w:rsidRPr="00D22CD7">
        <w:rPr>
          <w:color w:val="000000"/>
          <w:szCs w:val="22"/>
        </w:rPr>
        <w:t xml:space="preserve">. La pipeta debe tener una abertura </w:t>
      </w:r>
      <w:r w:rsidR="00202D81">
        <w:rPr>
          <w:color w:val="000000"/>
          <w:szCs w:val="22"/>
        </w:rPr>
        <w:t xml:space="preserve">que permita una extracción </w:t>
      </w:r>
      <w:r w:rsidR="00DE7D31">
        <w:rPr>
          <w:color w:val="000000"/>
          <w:szCs w:val="22"/>
        </w:rPr>
        <w:t xml:space="preserve">adecuada de organismos </w:t>
      </w:r>
      <w:proofErr w:type="spellStart"/>
      <w:r w:rsidR="00DE7D31">
        <w:rPr>
          <w:color w:val="000000"/>
          <w:szCs w:val="22"/>
        </w:rPr>
        <w:t>fitoplá</w:t>
      </w:r>
      <w:r w:rsidR="00202D81">
        <w:rPr>
          <w:color w:val="000000"/>
          <w:szCs w:val="22"/>
        </w:rPr>
        <w:t>ncteres</w:t>
      </w:r>
      <w:proofErr w:type="spellEnd"/>
      <w:r w:rsidR="008A4D66" w:rsidRPr="00D22CD7">
        <w:rPr>
          <w:color w:val="FF0000"/>
          <w:szCs w:val="22"/>
        </w:rPr>
        <w:t xml:space="preserve"> </w:t>
      </w:r>
      <w:r w:rsidR="008A4D66" w:rsidRPr="00202D81">
        <w:rPr>
          <w:szCs w:val="22"/>
        </w:rPr>
        <w:t xml:space="preserve">o </w:t>
      </w:r>
      <w:r w:rsidR="00DE7D31">
        <w:rPr>
          <w:szCs w:val="22"/>
        </w:rPr>
        <w:t xml:space="preserve">pipeta </w:t>
      </w:r>
      <w:proofErr w:type="spellStart"/>
      <w:r w:rsidR="00DE7D31">
        <w:rPr>
          <w:szCs w:val="22"/>
        </w:rPr>
        <w:t>Hensen-S</w:t>
      </w:r>
      <w:r w:rsidR="00F039A3" w:rsidRPr="00202D81">
        <w:rPr>
          <w:szCs w:val="22"/>
        </w:rPr>
        <w:t>tempel</w:t>
      </w:r>
      <w:proofErr w:type="spellEnd"/>
      <w:r w:rsidR="00F039A3" w:rsidRPr="00202D81">
        <w:rPr>
          <w:szCs w:val="22"/>
        </w:rPr>
        <w:t xml:space="preserve"> </w:t>
      </w:r>
      <w:r w:rsidR="008A4D66" w:rsidRPr="00202D81">
        <w:rPr>
          <w:szCs w:val="22"/>
        </w:rPr>
        <w:t xml:space="preserve">de 1 </w:t>
      </w:r>
      <w:r w:rsidR="003536A3">
        <w:rPr>
          <w:szCs w:val="22"/>
        </w:rPr>
        <w:t>ml</w:t>
      </w:r>
      <w:r w:rsidR="008A4D66" w:rsidRPr="00202D81">
        <w:rPr>
          <w:szCs w:val="22"/>
        </w:rPr>
        <w:t xml:space="preserve"> estandarizado, </w:t>
      </w:r>
      <w:r w:rsidR="00D34806" w:rsidRPr="00D22CD7">
        <w:rPr>
          <w:color w:val="000000"/>
          <w:szCs w:val="22"/>
        </w:rPr>
        <w:t>que no restrinja el movimiento de las especies de fitoplancton más grandes.</w:t>
      </w:r>
    </w:p>
    <w:p w14:paraId="247D6CC2" w14:textId="06F47A98" w:rsidR="00D34806" w:rsidRPr="00D22CD7" w:rsidRDefault="00D34806" w:rsidP="00D33F6D">
      <w:pPr>
        <w:pStyle w:val="Prrafodelista"/>
        <w:numPr>
          <w:ilvl w:val="0"/>
          <w:numId w:val="9"/>
        </w:numPr>
        <w:pBdr>
          <w:between w:val="nil"/>
        </w:pBdr>
        <w:jc w:val="both"/>
        <w:rPr>
          <w:color w:val="000000"/>
          <w:szCs w:val="22"/>
        </w:rPr>
      </w:pPr>
      <w:bookmarkStart w:id="9" w:name="_Hlk55986754"/>
      <w:r w:rsidRPr="00D22CD7">
        <w:rPr>
          <w:color w:val="000000"/>
          <w:szCs w:val="22"/>
        </w:rPr>
        <w:t xml:space="preserve">Deposite </w:t>
      </w:r>
      <w:bookmarkEnd w:id="9"/>
      <w:r w:rsidRPr="00D22CD7">
        <w:rPr>
          <w:color w:val="000000"/>
          <w:szCs w:val="22"/>
        </w:rPr>
        <w:t>l</w:t>
      </w:r>
      <w:r w:rsidR="00DE7D31">
        <w:rPr>
          <w:color w:val="000000"/>
          <w:szCs w:val="22"/>
        </w:rPr>
        <w:t>a muestra sobre una cámara Sedg</w:t>
      </w:r>
      <w:r w:rsidRPr="00D22CD7">
        <w:rPr>
          <w:color w:val="000000"/>
          <w:szCs w:val="22"/>
        </w:rPr>
        <w:t>wick Rafter y colocar cuidadosamente un cubreobjeto, de forma perpendicular al eje y a lo largo de la cámara, de modo que quede una esquina abierta para rellenar y otra para el escape de aire</w:t>
      </w:r>
      <w:r w:rsidR="00F039A3" w:rsidRPr="00D22CD7">
        <w:rPr>
          <w:color w:val="000000"/>
          <w:szCs w:val="22"/>
        </w:rPr>
        <w:t>.</w:t>
      </w:r>
    </w:p>
    <w:p w14:paraId="7AC219A0" w14:textId="61E27372" w:rsidR="00D34806" w:rsidRPr="00D22CD7" w:rsidRDefault="00D34806" w:rsidP="00D33F6D">
      <w:pPr>
        <w:pStyle w:val="Prrafodelista"/>
        <w:numPr>
          <w:ilvl w:val="0"/>
          <w:numId w:val="9"/>
        </w:numPr>
        <w:pBdr>
          <w:between w:val="nil"/>
        </w:pBdr>
        <w:jc w:val="both"/>
        <w:rPr>
          <w:color w:val="000000"/>
          <w:szCs w:val="22"/>
        </w:rPr>
      </w:pPr>
      <w:r w:rsidRPr="00D22CD7">
        <w:rPr>
          <w:color w:val="000000"/>
          <w:szCs w:val="22"/>
        </w:rPr>
        <w:t xml:space="preserve">Gire lentamente el cubreobjetos para que cubra completamente la cámara, con el fin de evitar que se introduzcan burbujas de aire y asegurar que la muestra mantenga su volumen completo </w:t>
      </w:r>
      <w:r w:rsidR="00426304" w:rsidRPr="00426304">
        <w:rPr>
          <w:color w:val="000000"/>
          <w:szCs w:val="22"/>
        </w:rPr>
        <w:fldChar w:fldCharType="begin"/>
      </w:r>
      <w:r w:rsidR="00426304" w:rsidRPr="00426304">
        <w:rPr>
          <w:color w:val="000000"/>
          <w:szCs w:val="22"/>
        </w:rPr>
        <w:instrText xml:space="preserve"> REF _Ref57304109 \p \h  \* MERGEFORMAT </w:instrText>
      </w:r>
      <w:r w:rsidR="00426304" w:rsidRPr="00426304">
        <w:rPr>
          <w:color w:val="000000"/>
          <w:szCs w:val="22"/>
        </w:rPr>
      </w:r>
      <w:r w:rsidR="00426304" w:rsidRPr="00426304">
        <w:rPr>
          <w:color w:val="000000"/>
          <w:szCs w:val="22"/>
        </w:rPr>
        <w:fldChar w:fldCharType="separate"/>
      </w:r>
      <w:r w:rsidR="00426304" w:rsidRPr="00426304">
        <w:rPr>
          <w:color w:val="000000"/>
          <w:szCs w:val="22"/>
        </w:rPr>
        <w:t>más atrás</w:t>
      </w:r>
      <w:r w:rsidR="00426304" w:rsidRPr="00426304">
        <w:rPr>
          <w:color w:val="000000"/>
          <w:szCs w:val="22"/>
        </w:rPr>
        <w:fldChar w:fldCharType="end"/>
      </w:r>
      <w:r w:rsidR="006E3AC4">
        <w:rPr>
          <w:color w:val="000000"/>
          <w:szCs w:val="22"/>
        </w:rPr>
        <w:t xml:space="preserve"> </w:t>
      </w:r>
      <w:r w:rsidRPr="00426304">
        <w:rPr>
          <w:color w:val="000000"/>
          <w:szCs w:val="22"/>
        </w:rPr>
        <w:t>(</w:t>
      </w:r>
      <w:r w:rsidR="006E3AC4">
        <w:rPr>
          <w:color w:val="000000"/>
          <w:szCs w:val="22"/>
        </w:rPr>
        <w:fldChar w:fldCharType="begin"/>
      </w:r>
      <w:r w:rsidR="006E3AC4">
        <w:rPr>
          <w:color w:val="000000"/>
          <w:szCs w:val="22"/>
        </w:rPr>
        <w:instrText xml:space="preserve"> REF _Ref64969031 \h </w:instrText>
      </w:r>
      <w:r w:rsidR="006E3AC4">
        <w:rPr>
          <w:color w:val="000000"/>
          <w:szCs w:val="22"/>
        </w:rPr>
      </w:r>
      <w:r w:rsidR="006E3AC4">
        <w:rPr>
          <w:color w:val="000000"/>
          <w:szCs w:val="22"/>
        </w:rPr>
        <w:fldChar w:fldCharType="separate"/>
      </w:r>
      <w:proofErr w:type="gramStart"/>
      <w:r w:rsidR="006E3AC4">
        <w:t xml:space="preserve">Figura  </w:t>
      </w:r>
      <w:r w:rsidR="006E3AC4">
        <w:rPr>
          <w:noProof/>
        </w:rPr>
        <w:t>5</w:t>
      </w:r>
      <w:proofErr w:type="gramEnd"/>
      <w:r w:rsidR="006E3AC4">
        <w:rPr>
          <w:color w:val="000000"/>
          <w:szCs w:val="22"/>
        </w:rPr>
        <w:fldChar w:fldCharType="end"/>
      </w:r>
      <w:r w:rsidRPr="00426304">
        <w:rPr>
          <w:color w:val="000000"/>
          <w:szCs w:val="22"/>
        </w:rPr>
        <w:t>),</w:t>
      </w:r>
    </w:p>
    <w:p w14:paraId="035E1673" w14:textId="69B8C3C0" w:rsidR="00D34806" w:rsidRPr="00D22CD7" w:rsidRDefault="00FD28C5" w:rsidP="00D33F6D">
      <w:pPr>
        <w:pStyle w:val="Prrafodelista"/>
        <w:numPr>
          <w:ilvl w:val="0"/>
          <w:numId w:val="9"/>
        </w:numPr>
        <w:pBdr>
          <w:between w:val="nil"/>
        </w:pBdr>
        <w:jc w:val="both"/>
        <w:rPr>
          <w:color w:val="000000"/>
          <w:szCs w:val="22"/>
        </w:rPr>
      </w:pPr>
      <w:bookmarkStart w:id="10" w:name="_Hlk55987617"/>
      <w:r>
        <w:rPr>
          <w:color w:val="000000"/>
          <w:szCs w:val="22"/>
        </w:rPr>
        <w:t>Depositar</w:t>
      </w:r>
      <w:r w:rsidR="00D34806" w:rsidRPr="00D22CD7">
        <w:rPr>
          <w:color w:val="000000"/>
          <w:szCs w:val="22"/>
        </w:rPr>
        <w:t xml:space="preserve"> </w:t>
      </w:r>
      <w:bookmarkEnd w:id="10"/>
      <w:r w:rsidR="00D34806" w:rsidRPr="00D22CD7">
        <w:rPr>
          <w:color w:val="000000"/>
          <w:szCs w:val="22"/>
        </w:rPr>
        <w:t>la cámara Sedgwick</w:t>
      </w:r>
      <w:r w:rsidR="007E77AB">
        <w:rPr>
          <w:color w:val="000000"/>
          <w:szCs w:val="22"/>
        </w:rPr>
        <w:t>-</w:t>
      </w:r>
      <w:r w:rsidR="00D34806" w:rsidRPr="00D22CD7">
        <w:rPr>
          <w:color w:val="000000"/>
          <w:szCs w:val="22"/>
        </w:rPr>
        <w:t xml:space="preserve">Rafter </w:t>
      </w:r>
      <w:r w:rsidR="00D34806" w:rsidRPr="00D22CD7">
        <w:rPr>
          <w:rFonts w:eastAsia="Arial"/>
          <w:szCs w:val="22"/>
          <w:lang w:eastAsia="es-CO"/>
        </w:rPr>
        <w:t>sobre la platina del microscopio y realizar un</w:t>
      </w:r>
      <w:r w:rsidR="00CD410B" w:rsidRPr="00D22CD7">
        <w:rPr>
          <w:rFonts w:eastAsia="Arial"/>
          <w:szCs w:val="22"/>
          <w:lang w:eastAsia="es-CO"/>
        </w:rPr>
        <w:t>a observación de la muestra</w:t>
      </w:r>
      <w:r w:rsidR="00C7401D" w:rsidRPr="00D22CD7">
        <w:rPr>
          <w:rFonts w:eastAsia="Arial"/>
          <w:szCs w:val="22"/>
          <w:lang w:eastAsia="es-CO"/>
        </w:rPr>
        <w:t xml:space="preserve"> a una magnificación de 40X o</w:t>
      </w:r>
      <w:r w:rsidR="00D34806" w:rsidRPr="00D22CD7">
        <w:rPr>
          <w:rFonts w:eastAsia="Arial"/>
          <w:szCs w:val="22"/>
          <w:lang w:eastAsia="es-CO"/>
        </w:rPr>
        <w:t xml:space="preserve"> 100X, en búsqueda de organismos </w:t>
      </w:r>
      <w:proofErr w:type="spellStart"/>
      <w:r w:rsidR="00D34806" w:rsidRPr="00D22CD7">
        <w:rPr>
          <w:rFonts w:eastAsia="Arial"/>
          <w:szCs w:val="22"/>
          <w:lang w:eastAsia="es-CO"/>
        </w:rPr>
        <w:t>fitoplanctónicos</w:t>
      </w:r>
      <w:proofErr w:type="spellEnd"/>
      <w:r w:rsidR="00D34806" w:rsidRPr="00D22CD7">
        <w:rPr>
          <w:rFonts w:eastAsia="Arial"/>
          <w:szCs w:val="22"/>
          <w:lang w:eastAsia="es-CO"/>
        </w:rPr>
        <w:t>.</w:t>
      </w:r>
    </w:p>
    <w:p w14:paraId="7A5BB2DC" w14:textId="77777777" w:rsidR="00426304" w:rsidRDefault="00533DFE" w:rsidP="00426304">
      <w:pPr>
        <w:pStyle w:val="Textoindependiente"/>
        <w:keepNext/>
        <w:tabs>
          <w:tab w:val="clear" w:pos="851"/>
        </w:tabs>
        <w:jc w:val="center"/>
      </w:pPr>
      <w:r w:rsidRPr="00D22CD7">
        <w:rPr>
          <w:noProof/>
          <w:szCs w:val="22"/>
          <w:lang w:eastAsia="es-CO"/>
        </w:rPr>
        <w:drawing>
          <wp:inline distT="0" distB="0" distL="0" distR="0" wp14:anchorId="64122E03" wp14:editId="3E9DE50F">
            <wp:extent cx="2607799" cy="12477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307" cy="1263808"/>
                    </a:xfrm>
                    <a:prstGeom prst="rect">
                      <a:avLst/>
                    </a:prstGeom>
                    <a:noFill/>
                  </pic:spPr>
                </pic:pic>
              </a:graphicData>
            </a:graphic>
          </wp:inline>
        </w:drawing>
      </w:r>
    </w:p>
    <w:p w14:paraId="45493275" w14:textId="66D431F0" w:rsidR="00D34806" w:rsidRPr="006416F5" w:rsidRDefault="006E3AC4" w:rsidP="003536A3">
      <w:pPr>
        <w:pStyle w:val="Descripcin"/>
        <w:rPr>
          <w:b w:val="0"/>
          <w:bCs/>
          <w:noProof/>
          <w:sz w:val="18"/>
        </w:rPr>
      </w:pPr>
      <w:bookmarkStart w:id="11" w:name="_Ref57304343"/>
      <w:bookmarkStart w:id="12" w:name="_Ref64969031"/>
      <w:r w:rsidRPr="003536A3">
        <w:rPr>
          <w:sz w:val="18"/>
        </w:rPr>
        <w:t xml:space="preserve">Figura </w:t>
      </w:r>
      <w:bookmarkEnd w:id="11"/>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Pr>
          <w:noProof/>
          <w:sz w:val="18"/>
        </w:rPr>
        <w:t>5</w:t>
      </w:r>
      <w:r w:rsidRPr="006E3AC4">
        <w:rPr>
          <w:sz w:val="18"/>
        </w:rPr>
        <w:fldChar w:fldCharType="end"/>
      </w:r>
      <w:bookmarkEnd w:id="12"/>
      <w:r w:rsidR="00426304" w:rsidRPr="003536A3">
        <w:rPr>
          <w:sz w:val="18"/>
        </w:rPr>
        <w:t>.</w:t>
      </w:r>
      <w:r w:rsidR="00426304" w:rsidRPr="00426304">
        <w:rPr>
          <w:b w:val="0"/>
          <w:bCs/>
          <w:sz w:val="18"/>
        </w:rPr>
        <w:t xml:space="preserve"> </w:t>
      </w:r>
      <w:r w:rsidR="00426304" w:rsidRPr="00426304">
        <w:rPr>
          <w:b w:val="0"/>
          <w:bCs/>
          <w:noProof/>
          <w:sz w:val="18"/>
        </w:rPr>
        <w:t>Cámara Sedgewick Rafter. Posición del cubreobjetos para la aplicación de la muestra en la cámara.</w:t>
      </w:r>
    </w:p>
    <w:p w14:paraId="2421920A" w14:textId="219CB39F" w:rsidR="00D34806" w:rsidRPr="006416F5" w:rsidRDefault="006416F5" w:rsidP="003536A3">
      <w:pPr>
        <w:jc w:val="both"/>
        <w:rPr>
          <w:szCs w:val="22"/>
        </w:rPr>
      </w:pPr>
      <w:r w:rsidRPr="006416F5">
        <w:rPr>
          <w:b/>
          <w:szCs w:val="22"/>
        </w:rPr>
        <w:t>Nota:</w:t>
      </w:r>
      <w:r>
        <w:rPr>
          <w:szCs w:val="22"/>
        </w:rPr>
        <w:t xml:space="preserve"> </w:t>
      </w:r>
      <w:r w:rsidR="00D34806" w:rsidRPr="006416F5">
        <w:rPr>
          <w:szCs w:val="22"/>
        </w:rPr>
        <w:t>Si al momento de girar el cubreobjetos para que cubra completamente la cámara S-R se observan burbujas</w:t>
      </w:r>
      <w:r w:rsidR="0099180B" w:rsidRPr="006416F5">
        <w:rPr>
          <w:szCs w:val="22"/>
        </w:rPr>
        <w:t>,</w:t>
      </w:r>
      <w:r w:rsidR="00D34806" w:rsidRPr="006416F5">
        <w:rPr>
          <w:szCs w:val="22"/>
        </w:rPr>
        <w:t xml:space="preserve"> adicione cuidadosamente </w:t>
      </w:r>
      <w:r w:rsidR="00826B2D">
        <w:rPr>
          <w:szCs w:val="22"/>
        </w:rPr>
        <w:t xml:space="preserve">una gota de la </w:t>
      </w:r>
      <w:r w:rsidR="00D34806" w:rsidRPr="006416F5">
        <w:rPr>
          <w:szCs w:val="22"/>
        </w:rPr>
        <w:t>muestra a la celda de conteo.</w:t>
      </w:r>
    </w:p>
    <w:p w14:paraId="41974C2C" w14:textId="4D8AAC55" w:rsidR="006416F5" w:rsidRPr="00D22CD7" w:rsidRDefault="006416F5" w:rsidP="00533DFE">
      <w:pPr>
        <w:pStyle w:val="Prrafodelista"/>
        <w:ind w:left="502"/>
        <w:jc w:val="both"/>
        <w:rPr>
          <w:szCs w:val="22"/>
        </w:rPr>
      </w:pPr>
    </w:p>
    <w:p w14:paraId="365748E9" w14:textId="542031D9" w:rsidR="009930EB" w:rsidRDefault="00320E8C" w:rsidP="00890EAD">
      <w:pPr>
        <w:pStyle w:val="Ttulo4"/>
        <w:numPr>
          <w:ilvl w:val="3"/>
          <w:numId w:val="27"/>
        </w:numPr>
      </w:pPr>
      <w:r w:rsidRPr="00D22CD7">
        <w:t>Lectura</w:t>
      </w:r>
      <w:r w:rsidR="009930EB" w:rsidRPr="00D22CD7">
        <w:t xml:space="preserve"> de la </w:t>
      </w:r>
      <w:r w:rsidRPr="00D22CD7">
        <w:t>sub</w:t>
      </w:r>
      <w:r w:rsidR="009930EB" w:rsidRPr="00D22CD7">
        <w:t>muestra</w:t>
      </w:r>
    </w:p>
    <w:p w14:paraId="72254093" w14:textId="31AAE0C8" w:rsidR="006416F5" w:rsidRPr="006416F5" w:rsidRDefault="006416F5" w:rsidP="003536A3"/>
    <w:p w14:paraId="3C7FEAB4" w14:textId="4C99963C" w:rsidR="00D34806" w:rsidRPr="00D22CD7" w:rsidRDefault="009930EB" w:rsidP="00D33F6D">
      <w:pPr>
        <w:pStyle w:val="Prrafodelista"/>
        <w:numPr>
          <w:ilvl w:val="0"/>
          <w:numId w:val="9"/>
        </w:numPr>
        <w:pBdr>
          <w:between w:val="nil"/>
        </w:pBdr>
        <w:jc w:val="both"/>
        <w:rPr>
          <w:color w:val="000000"/>
          <w:szCs w:val="22"/>
        </w:rPr>
      </w:pPr>
      <w:bookmarkStart w:id="13" w:name="_Hlk55988138"/>
      <w:r w:rsidRPr="00D22CD7">
        <w:rPr>
          <w:color w:val="000000"/>
          <w:szCs w:val="22"/>
        </w:rPr>
        <w:t>O</w:t>
      </w:r>
      <w:r w:rsidR="00CF167A" w:rsidRPr="00D22CD7">
        <w:rPr>
          <w:color w:val="000000"/>
          <w:szCs w:val="22"/>
        </w:rPr>
        <w:t xml:space="preserve">bservar </w:t>
      </w:r>
      <w:bookmarkEnd w:id="13"/>
      <w:r w:rsidR="00CF167A" w:rsidRPr="00D22CD7">
        <w:rPr>
          <w:color w:val="000000"/>
          <w:szCs w:val="22"/>
        </w:rPr>
        <w:t xml:space="preserve">e identificar los organismos </w:t>
      </w:r>
      <w:proofErr w:type="spellStart"/>
      <w:r w:rsidR="00102039" w:rsidRPr="00D22CD7">
        <w:rPr>
          <w:color w:val="000000"/>
          <w:szCs w:val="22"/>
        </w:rPr>
        <w:t>microfitoplanctónicos</w:t>
      </w:r>
      <w:proofErr w:type="spellEnd"/>
      <w:r w:rsidR="00CF167A" w:rsidRPr="00D22CD7">
        <w:rPr>
          <w:color w:val="000000"/>
          <w:szCs w:val="22"/>
        </w:rPr>
        <w:t xml:space="preserve"> </w:t>
      </w:r>
      <w:r w:rsidRPr="00D22CD7">
        <w:rPr>
          <w:color w:val="000000"/>
          <w:szCs w:val="22"/>
        </w:rPr>
        <w:t>a magnificaciones de 100</w:t>
      </w:r>
      <w:r w:rsidR="0099180B" w:rsidRPr="00D22CD7">
        <w:rPr>
          <w:color w:val="000000"/>
          <w:szCs w:val="22"/>
        </w:rPr>
        <w:t>X</w:t>
      </w:r>
      <w:r w:rsidRPr="00D22CD7">
        <w:rPr>
          <w:color w:val="000000"/>
          <w:szCs w:val="22"/>
        </w:rPr>
        <w:t xml:space="preserve"> </w:t>
      </w:r>
      <w:r w:rsidR="00F05E6E" w:rsidRPr="00D22CD7">
        <w:rPr>
          <w:color w:val="000000"/>
          <w:szCs w:val="22"/>
        </w:rPr>
        <w:t>a 6</w:t>
      </w:r>
      <w:r w:rsidRPr="00D22CD7">
        <w:rPr>
          <w:color w:val="000000"/>
          <w:szCs w:val="22"/>
        </w:rPr>
        <w:t>00X</w:t>
      </w:r>
      <w:r w:rsidR="00F05E6E" w:rsidRPr="00D22CD7">
        <w:rPr>
          <w:color w:val="000000"/>
          <w:szCs w:val="22"/>
        </w:rPr>
        <w:t xml:space="preserve">, </w:t>
      </w:r>
      <w:r w:rsidR="00D34806" w:rsidRPr="00D22CD7">
        <w:rPr>
          <w:rFonts w:eastAsia="Arial"/>
          <w:szCs w:val="22"/>
          <w:lang w:eastAsia="es-CO"/>
        </w:rPr>
        <w:t>con la finalidad de observar diferentes formas, características y estructuras que se necesitan para la identificación de los organismos.</w:t>
      </w:r>
    </w:p>
    <w:p w14:paraId="59E110B6" w14:textId="77777777" w:rsidR="000A555D" w:rsidRPr="00D22CD7" w:rsidRDefault="000A555D" w:rsidP="00D33F6D">
      <w:pPr>
        <w:numPr>
          <w:ilvl w:val="0"/>
          <w:numId w:val="2"/>
        </w:numPr>
        <w:pBdr>
          <w:top w:val="nil"/>
          <w:left w:val="nil"/>
          <w:bottom w:val="nil"/>
          <w:right w:val="nil"/>
          <w:between w:val="nil"/>
        </w:pBdr>
        <w:jc w:val="both"/>
        <w:rPr>
          <w:color w:val="000000"/>
          <w:szCs w:val="22"/>
        </w:rPr>
      </w:pPr>
      <w:bookmarkStart w:id="14" w:name="_Hlk55988412"/>
      <w:r w:rsidRPr="00D22CD7">
        <w:rPr>
          <w:szCs w:val="22"/>
          <w:lang w:val="es-ES"/>
        </w:rPr>
        <w:t xml:space="preserve">Generar </w:t>
      </w:r>
      <w:bookmarkEnd w:id="14"/>
      <w:r w:rsidRPr="00D22CD7">
        <w:rPr>
          <w:szCs w:val="22"/>
          <w:lang w:val="es-ES"/>
        </w:rPr>
        <w:t>una lista preliminar de especies observadas.</w:t>
      </w:r>
    </w:p>
    <w:p w14:paraId="2A4B071C" w14:textId="289D9135" w:rsidR="009930EB" w:rsidRPr="00D22CD7" w:rsidRDefault="00F039A3" w:rsidP="00D33F6D">
      <w:pPr>
        <w:numPr>
          <w:ilvl w:val="0"/>
          <w:numId w:val="2"/>
        </w:numPr>
        <w:pBdr>
          <w:top w:val="nil"/>
          <w:left w:val="nil"/>
          <w:bottom w:val="nil"/>
          <w:right w:val="nil"/>
          <w:between w:val="nil"/>
        </w:pBdr>
        <w:jc w:val="both"/>
        <w:rPr>
          <w:color w:val="000000"/>
          <w:szCs w:val="22"/>
        </w:rPr>
      </w:pPr>
      <w:bookmarkStart w:id="15" w:name="_Hlk55988491"/>
      <w:r w:rsidRPr="00D22CD7">
        <w:rPr>
          <w:color w:val="000000"/>
          <w:szCs w:val="22"/>
        </w:rPr>
        <w:t xml:space="preserve">Determinar </w:t>
      </w:r>
      <w:bookmarkEnd w:id="15"/>
      <w:r w:rsidRPr="00D22CD7">
        <w:rPr>
          <w:color w:val="000000"/>
          <w:szCs w:val="22"/>
        </w:rPr>
        <w:t>presencia/</w:t>
      </w:r>
      <w:r w:rsidR="009930EB" w:rsidRPr="00D22CD7">
        <w:rPr>
          <w:color w:val="000000"/>
          <w:szCs w:val="22"/>
        </w:rPr>
        <w:t>ausencia al nive</w:t>
      </w:r>
      <w:r w:rsidR="0099180B" w:rsidRPr="00D22CD7">
        <w:rPr>
          <w:color w:val="000000"/>
          <w:szCs w:val="22"/>
        </w:rPr>
        <w:t>l taxonómico más bajo posible.</w:t>
      </w:r>
    </w:p>
    <w:p w14:paraId="3F51BDBD" w14:textId="356CB037" w:rsidR="009930EB" w:rsidRPr="003536A3" w:rsidRDefault="009930EB" w:rsidP="009930EB">
      <w:pPr>
        <w:numPr>
          <w:ilvl w:val="0"/>
          <w:numId w:val="2"/>
        </w:numPr>
        <w:pBdr>
          <w:top w:val="nil"/>
          <w:left w:val="nil"/>
          <w:bottom w:val="nil"/>
          <w:right w:val="nil"/>
          <w:between w:val="nil"/>
        </w:pBdr>
        <w:jc w:val="both"/>
        <w:rPr>
          <w:color w:val="000000"/>
          <w:szCs w:val="22"/>
        </w:rPr>
      </w:pPr>
      <w:bookmarkStart w:id="16" w:name="_Hlk55988545"/>
      <w:r w:rsidRPr="00D22CD7">
        <w:rPr>
          <w:color w:val="000000"/>
          <w:szCs w:val="22"/>
        </w:rPr>
        <w:t xml:space="preserve">Registrar </w:t>
      </w:r>
      <w:bookmarkEnd w:id="16"/>
      <w:r w:rsidRPr="00D22CD7">
        <w:rPr>
          <w:color w:val="000000"/>
          <w:szCs w:val="22"/>
        </w:rPr>
        <w:t xml:space="preserve">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rPr>
          <w:color w:val="FF0000"/>
          <w:szCs w:val="22"/>
        </w:rPr>
        <w:t>.</w:t>
      </w:r>
    </w:p>
    <w:p w14:paraId="3DE8C8E9" w14:textId="77777777" w:rsidR="009930EB" w:rsidRPr="006416F5" w:rsidRDefault="009930EB" w:rsidP="009930EB">
      <w:pPr>
        <w:jc w:val="both"/>
        <w:rPr>
          <w:b/>
          <w:szCs w:val="22"/>
        </w:rPr>
      </w:pPr>
    </w:p>
    <w:p w14:paraId="1D05DA57" w14:textId="0EE0CD1F" w:rsidR="00EF4EB2" w:rsidRPr="00D22CD7" w:rsidRDefault="006416F5" w:rsidP="003536A3">
      <w:pPr>
        <w:pStyle w:val="Sinespaciado"/>
        <w:jc w:val="both"/>
        <w:rPr>
          <w:rFonts w:ascii="Arial" w:eastAsia="Arial" w:hAnsi="Arial" w:cs="Arial"/>
          <w:i w:val="0"/>
          <w:sz w:val="22"/>
          <w:szCs w:val="22"/>
          <w:lang w:eastAsia="es-CO"/>
        </w:rPr>
      </w:pPr>
      <w:r w:rsidRPr="006416F5">
        <w:rPr>
          <w:rFonts w:ascii="Arial" w:eastAsia="Arial" w:hAnsi="Arial" w:cs="Arial"/>
          <w:b/>
          <w:i w:val="0"/>
          <w:sz w:val="22"/>
          <w:szCs w:val="22"/>
          <w:lang w:eastAsia="es-CO"/>
        </w:rPr>
        <w:t>Nota 1:</w:t>
      </w:r>
      <w:r>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Para este análisis se realiza una revisión completa </w:t>
      </w:r>
      <w:r w:rsidR="0099180B" w:rsidRPr="00D22CD7">
        <w:rPr>
          <w:rFonts w:ascii="Arial" w:eastAsia="Arial" w:hAnsi="Arial" w:cs="Arial"/>
          <w:i w:val="0"/>
          <w:sz w:val="22"/>
          <w:szCs w:val="22"/>
          <w:lang w:eastAsia="es-CO"/>
        </w:rPr>
        <w:t>de alícuotas aplicando la curva de acumulación de especies observadas</w:t>
      </w:r>
      <w:r w:rsidR="00EF4EB2" w:rsidRPr="00D22CD7">
        <w:rPr>
          <w:rFonts w:ascii="Arial" w:eastAsia="Arial" w:hAnsi="Arial" w:cs="Arial"/>
          <w:i w:val="0"/>
          <w:sz w:val="22"/>
          <w:szCs w:val="22"/>
          <w:lang w:eastAsia="es-CO"/>
        </w:rPr>
        <w:t xml:space="preserve"> </w:t>
      </w:r>
      <w:r w:rsidR="00AC42F8" w:rsidRPr="00D22CD7">
        <w:rPr>
          <w:rFonts w:ascii="Arial" w:eastAsia="Arial" w:hAnsi="Arial" w:cs="Arial"/>
          <w:i w:val="0"/>
          <w:sz w:val="22"/>
          <w:szCs w:val="22"/>
          <w:lang w:eastAsia="es-CO"/>
        </w:rPr>
        <w:t xml:space="preserve">por muestras. </w:t>
      </w:r>
      <w:r w:rsidR="00EF4EB2" w:rsidRPr="00D22CD7">
        <w:rPr>
          <w:rFonts w:ascii="Arial" w:eastAsia="Arial" w:hAnsi="Arial" w:cs="Arial"/>
          <w:i w:val="0"/>
          <w:sz w:val="22"/>
          <w:szCs w:val="22"/>
          <w:lang w:eastAsia="es-CO"/>
        </w:rPr>
        <w:t xml:space="preserve">Las curvas de acumulación de especies muestran la tasa a la que nuevas especies se encuentran, </w:t>
      </w:r>
      <w:r w:rsidR="00D4396B" w:rsidRPr="00D22CD7">
        <w:rPr>
          <w:rFonts w:ascii="Arial" w:eastAsia="Arial" w:hAnsi="Arial" w:cs="Arial"/>
          <w:i w:val="0"/>
          <w:sz w:val="22"/>
          <w:szCs w:val="22"/>
          <w:lang w:eastAsia="es-CO"/>
        </w:rPr>
        <w:t>más</w:t>
      </w:r>
      <w:r w:rsidR="009254E3">
        <w:rPr>
          <w:rFonts w:ascii="Arial" w:eastAsia="Arial" w:hAnsi="Arial" w:cs="Arial"/>
          <w:i w:val="0"/>
          <w:sz w:val="22"/>
          <w:szCs w:val="22"/>
          <w:lang w:eastAsia="es-CO"/>
        </w:rPr>
        <w:t xml:space="preserve"> no la riqueza total.</w:t>
      </w:r>
    </w:p>
    <w:p w14:paraId="6FC3C634" w14:textId="49613C58" w:rsidR="00CF167A" w:rsidRPr="00D22CD7" w:rsidRDefault="00EF4EB2" w:rsidP="00EF4EB2">
      <w:pPr>
        <w:pStyle w:val="Sinespaciado"/>
        <w:ind w:left="720"/>
        <w:jc w:val="both"/>
        <w:rPr>
          <w:rFonts w:ascii="Arial" w:eastAsia="Arial" w:hAnsi="Arial" w:cs="Arial"/>
          <w:i w:val="0"/>
          <w:sz w:val="22"/>
          <w:szCs w:val="22"/>
          <w:lang w:eastAsia="es-CO"/>
        </w:rPr>
      </w:pPr>
      <w:r w:rsidRPr="00D22CD7">
        <w:rPr>
          <w:rFonts w:ascii="Arial" w:eastAsia="Arial" w:hAnsi="Arial" w:cs="Arial"/>
          <w:i w:val="0"/>
          <w:sz w:val="22"/>
          <w:szCs w:val="22"/>
          <w:lang w:eastAsia="es-CO"/>
        </w:rPr>
        <w:t xml:space="preserve"> </w:t>
      </w:r>
    </w:p>
    <w:p w14:paraId="1BAF57A3" w14:textId="5529B3A9" w:rsidR="001A4B0F" w:rsidRPr="006416F5" w:rsidRDefault="006416F5" w:rsidP="003536A3">
      <w:pPr>
        <w:jc w:val="both"/>
        <w:rPr>
          <w:rFonts w:eastAsia="Times New Roman"/>
          <w:szCs w:val="22"/>
          <w:lang w:eastAsia="es-ES"/>
        </w:rPr>
      </w:pPr>
      <w:r w:rsidRPr="006416F5">
        <w:rPr>
          <w:rFonts w:eastAsia="Times New Roman"/>
          <w:b/>
          <w:szCs w:val="22"/>
          <w:lang w:eastAsia="es-ES"/>
        </w:rPr>
        <w:lastRenderedPageBreak/>
        <w:t>Nota 2:</w:t>
      </w:r>
      <w:r>
        <w:rPr>
          <w:rFonts w:eastAsia="Times New Roman"/>
          <w:szCs w:val="22"/>
          <w:lang w:eastAsia="es-ES"/>
        </w:rPr>
        <w:t xml:space="preserve"> </w:t>
      </w:r>
      <w:r w:rsidR="00CF167A" w:rsidRPr="006416F5">
        <w:rPr>
          <w:rFonts w:eastAsia="Times New Roman"/>
          <w:szCs w:val="22"/>
          <w:lang w:eastAsia="es-ES"/>
        </w:rPr>
        <w:t xml:space="preserve">Las especies de difícil determinación se separan para un previo tratamiento de limpieza, separación de placas, coloración u otro método, para ser observadas </w:t>
      </w:r>
      <w:r w:rsidR="00D34806" w:rsidRPr="006416F5">
        <w:rPr>
          <w:rFonts w:eastAsia="Times New Roman"/>
          <w:szCs w:val="22"/>
          <w:lang w:eastAsia="es-ES"/>
        </w:rPr>
        <w:t xml:space="preserve">a través de un </w:t>
      </w:r>
      <w:r w:rsidR="00F039A3" w:rsidRPr="006416F5">
        <w:rPr>
          <w:rFonts w:eastAsia="Times New Roman"/>
          <w:szCs w:val="22"/>
          <w:lang w:eastAsia="es-ES"/>
        </w:rPr>
        <w:t>microscopio</w:t>
      </w:r>
      <w:r w:rsidR="001A4B0F" w:rsidRPr="006416F5">
        <w:rPr>
          <w:rFonts w:eastAsia="Times New Roman"/>
          <w:szCs w:val="22"/>
          <w:lang w:eastAsia="es-ES"/>
        </w:rPr>
        <w:t xml:space="preserve"> a un aumento </w:t>
      </w:r>
      <w:r w:rsidR="00AC42F8" w:rsidRPr="006416F5">
        <w:rPr>
          <w:rFonts w:eastAsia="Times New Roman"/>
          <w:szCs w:val="22"/>
          <w:lang w:eastAsia="es-ES"/>
        </w:rPr>
        <w:t>de 400X o</w:t>
      </w:r>
      <w:r w:rsidR="00CF167A" w:rsidRPr="006416F5">
        <w:rPr>
          <w:rFonts w:eastAsia="Times New Roman"/>
          <w:szCs w:val="22"/>
          <w:lang w:eastAsia="es-ES"/>
        </w:rPr>
        <w:t xml:space="preserve"> 100X. </w:t>
      </w:r>
    </w:p>
    <w:p w14:paraId="3007A286" w14:textId="77777777" w:rsidR="001A4B0F" w:rsidRPr="003536A3" w:rsidRDefault="001A4B0F" w:rsidP="00AD0DB4">
      <w:pPr>
        <w:pStyle w:val="Prrafodelista"/>
        <w:rPr>
          <w:b/>
        </w:rPr>
      </w:pPr>
    </w:p>
    <w:p w14:paraId="4497B439" w14:textId="3B244CA6" w:rsidR="00CF167A"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1A4B0F" w:rsidRPr="006416F5">
        <w:rPr>
          <w:rFonts w:eastAsia="Times New Roman"/>
          <w:szCs w:val="22"/>
          <w:lang w:eastAsia="es-ES"/>
        </w:rPr>
        <w:t>R</w:t>
      </w:r>
      <w:r w:rsidR="00CF167A" w:rsidRPr="006416F5">
        <w:rPr>
          <w:rFonts w:eastAsia="Times New Roman"/>
          <w:szCs w:val="22"/>
          <w:lang w:eastAsia="es-ES"/>
        </w:rPr>
        <w:t>ealice esquemas o dibujos de todas sus observaciones, la fotografía es de gran ayuda siempre y cuando se resalte lo característico del individuo a identificar.</w:t>
      </w:r>
    </w:p>
    <w:p w14:paraId="0AE9C7F3" w14:textId="77777777" w:rsidR="00CF167A" w:rsidRPr="00D22CD7" w:rsidRDefault="00CF167A" w:rsidP="00CF167A">
      <w:pPr>
        <w:ind w:left="360"/>
        <w:jc w:val="both"/>
        <w:rPr>
          <w:rFonts w:eastAsia="Times New Roman"/>
          <w:szCs w:val="22"/>
          <w:lang w:eastAsia="es-ES"/>
        </w:rPr>
      </w:pPr>
    </w:p>
    <w:p w14:paraId="45A87591" w14:textId="7C07B8B5" w:rsidR="00CF167A" w:rsidRPr="006416F5" w:rsidRDefault="006416F5" w:rsidP="003536A3">
      <w:pPr>
        <w:jc w:val="both"/>
        <w:rPr>
          <w:rFonts w:eastAsia="Times New Roman"/>
          <w:szCs w:val="22"/>
          <w:lang w:eastAsia="es-ES"/>
        </w:rPr>
      </w:pPr>
      <w:r w:rsidRPr="006416F5">
        <w:rPr>
          <w:rFonts w:eastAsia="Times New Roman"/>
          <w:b/>
          <w:szCs w:val="22"/>
          <w:lang w:eastAsia="es-ES"/>
        </w:rPr>
        <w:t>Nota 4:</w:t>
      </w:r>
      <w:r>
        <w:rPr>
          <w:rFonts w:eastAsia="Times New Roman"/>
          <w:szCs w:val="22"/>
          <w:lang w:eastAsia="es-ES"/>
        </w:rPr>
        <w:t xml:space="preserve"> </w:t>
      </w:r>
      <w:r w:rsidR="00CF167A" w:rsidRPr="006416F5">
        <w:rPr>
          <w:rFonts w:eastAsia="Times New Roman"/>
          <w:szCs w:val="22"/>
          <w:lang w:eastAsia="es-ES"/>
        </w:rPr>
        <w:t>Lavar y limpiar entre muestras para evitar la contaminación cruzada.</w:t>
      </w:r>
    </w:p>
    <w:p w14:paraId="6AB30FAB" w14:textId="77777777" w:rsidR="00CF167A" w:rsidRPr="00D22CD7" w:rsidRDefault="00CF167A" w:rsidP="00CF167A">
      <w:pPr>
        <w:pStyle w:val="Prrafodelista"/>
        <w:rPr>
          <w:rFonts w:eastAsia="Times New Roman"/>
          <w:szCs w:val="22"/>
          <w:lang w:eastAsia="es-ES"/>
        </w:rPr>
      </w:pPr>
    </w:p>
    <w:p w14:paraId="726D04B6" w14:textId="45DD094F" w:rsidR="009930EB" w:rsidRPr="006416F5" w:rsidRDefault="006416F5" w:rsidP="003536A3">
      <w:pPr>
        <w:jc w:val="both"/>
        <w:rPr>
          <w:rFonts w:eastAsia="Times New Roman"/>
          <w:szCs w:val="22"/>
          <w:lang w:eastAsia="es-ES"/>
        </w:rPr>
      </w:pPr>
      <w:r w:rsidRPr="006416F5">
        <w:rPr>
          <w:rFonts w:eastAsia="Times New Roman"/>
          <w:b/>
          <w:szCs w:val="22"/>
          <w:lang w:eastAsia="es-ES"/>
        </w:rPr>
        <w:t>Nota 5:</w:t>
      </w:r>
      <w:r>
        <w:rPr>
          <w:rFonts w:eastAsia="Times New Roman"/>
          <w:szCs w:val="22"/>
          <w:lang w:eastAsia="es-ES"/>
        </w:rPr>
        <w:t xml:space="preserve"> </w:t>
      </w:r>
      <w:r w:rsidR="00CF167A" w:rsidRPr="006416F5">
        <w:rPr>
          <w:rFonts w:eastAsia="Times New Roman"/>
          <w:szCs w:val="22"/>
          <w:lang w:eastAsia="es-ES"/>
        </w:rPr>
        <w:t>Después de completar el análisis, lavar y secar la cámara y el cubreobjetos. Se recomienda un detergente líquido neutro.</w:t>
      </w:r>
    </w:p>
    <w:p w14:paraId="4FD1AEAB" w14:textId="77777777" w:rsidR="00533DFE" w:rsidRPr="00D22CD7" w:rsidRDefault="00533DFE" w:rsidP="00C17125">
      <w:pPr>
        <w:rPr>
          <w:szCs w:val="22"/>
          <w:u w:val="single"/>
        </w:rPr>
      </w:pPr>
    </w:p>
    <w:p w14:paraId="7959264A" w14:textId="2344C07D" w:rsidR="00C17125" w:rsidRPr="00D22CD7" w:rsidRDefault="00C17125" w:rsidP="00D33F6D">
      <w:pPr>
        <w:pStyle w:val="Ttulo3"/>
        <w:numPr>
          <w:ilvl w:val="2"/>
          <w:numId w:val="27"/>
        </w:numPr>
        <w:rPr>
          <w:szCs w:val="22"/>
        </w:rPr>
      </w:pPr>
      <w:r w:rsidRPr="00D22CD7">
        <w:rPr>
          <w:szCs w:val="22"/>
        </w:rPr>
        <w:t>Análisis semicuantitativo</w:t>
      </w:r>
    </w:p>
    <w:p w14:paraId="1E218926" w14:textId="1EFA0357" w:rsidR="000A555D" w:rsidRPr="003536A3" w:rsidRDefault="000A555D" w:rsidP="003536A3">
      <w:pPr>
        <w:pStyle w:val="Sinespaciado"/>
        <w:jc w:val="both"/>
        <w:rPr>
          <w:rFonts w:ascii="Arial" w:hAnsi="Arial"/>
          <w:i w:val="0"/>
          <w:sz w:val="22"/>
          <w:lang w:val="es-ES"/>
        </w:rPr>
      </w:pPr>
    </w:p>
    <w:p w14:paraId="07974243" w14:textId="576E0464" w:rsidR="00C17125" w:rsidRPr="00D22CD7" w:rsidRDefault="00275329" w:rsidP="00890EAD">
      <w:pPr>
        <w:pStyle w:val="Ttulo4"/>
        <w:numPr>
          <w:ilvl w:val="3"/>
          <w:numId w:val="27"/>
        </w:numPr>
      </w:pPr>
      <w:r w:rsidRPr="00D22CD7">
        <w:t>Aclimatación y h</w:t>
      </w:r>
      <w:r w:rsidR="00C17125" w:rsidRPr="00D22CD7">
        <w:t xml:space="preserve">omogeneización </w:t>
      </w:r>
      <w:r w:rsidR="00B6694A" w:rsidRPr="00D22CD7">
        <w:t>de la muestra</w:t>
      </w:r>
    </w:p>
    <w:p w14:paraId="50D5B471" w14:textId="7DBC929F" w:rsidR="00C17125" w:rsidRPr="00D22CD7" w:rsidRDefault="00C8539D" w:rsidP="00C8539D">
      <w:pPr>
        <w:tabs>
          <w:tab w:val="left" w:pos="5415"/>
        </w:tabs>
        <w:rPr>
          <w:szCs w:val="22"/>
        </w:rPr>
      </w:pPr>
      <w:r>
        <w:rPr>
          <w:szCs w:val="22"/>
        </w:rPr>
        <w:tab/>
      </w:r>
    </w:p>
    <w:p w14:paraId="4D1DBA92"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088B6349" w14:textId="45C6F8CE"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Aclimatar la muestra durante un periodo de 12 horas para alcanzar la temperatura ambiente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10AF7DB1" w14:textId="70014886" w:rsidR="007A5102"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 xml:space="preserve">Agitar suavemente la muestra mediante combinaciones de movimientos horizontales circulares y el volteo boca arriba y boca abajo, durante 1 a 3 minutos para proporcionar un mejor mezclado, consiguiendo que las partículas vuelvan a quedar separadas y en suspensión </w:t>
      </w:r>
      <w:r w:rsidR="009254E3">
        <w:rPr>
          <w:rFonts w:eastAsia="Arial"/>
          <w:szCs w:val="22"/>
          <w:lang w:val="es-ES_tradnl" w:eastAsia="es-CO"/>
        </w:rPr>
        <w:fldChar w:fldCharType="begin" w:fldLock="1"/>
      </w:r>
      <w:r w:rsidR="009254E3">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9254E3">
        <w:rPr>
          <w:rFonts w:eastAsia="Arial"/>
          <w:szCs w:val="22"/>
          <w:lang w:val="es-ES_tradnl" w:eastAsia="es-CO"/>
        </w:rPr>
        <w:fldChar w:fldCharType="separate"/>
      </w:r>
      <w:r w:rsidR="009254E3" w:rsidRPr="009254E3">
        <w:rPr>
          <w:rFonts w:eastAsia="Arial"/>
          <w:noProof/>
          <w:szCs w:val="22"/>
          <w:lang w:val="es-ES_tradnl" w:eastAsia="es-CO"/>
        </w:rPr>
        <w:t>(UNE</w:t>
      </w:r>
      <w:r w:rsidR="009254E3">
        <w:rPr>
          <w:rFonts w:eastAsia="Arial"/>
          <w:noProof/>
          <w:szCs w:val="22"/>
          <w:lang w:val="es-ES_tradnl" w:eastAsia="es-CO"/>
        </w:rPr>
        <w:t xml:space="preserve"> </w:t>
      </w:r>
      <w:r w:rsidR="009254E3" w:rsidRPr="009254E3">
        <w:rPr>
          <w:rFonts w:eastAsia="Arial"/>
          <w:noProof/>
          <w:szCs w:val="22"/>
          <w:lang w:val="es-ES_tradnl" w:eastAsia="es-CO"/>
        </w:rPr>
        <w:t>EN</w:t>
      </w:r>
      <w:r w:rsidR="009254E3">
        <w:rPr>
          <w:rFonts w:eastAsia="Arial"/>
          <w:noProof/>
          <w:szCs w:val="22"/>
          <w:lang w:val="es-ES_tradnl" w:eastAsia="es-CO"/>
        </w:rPr>
        <w:t xml:space="preserve"> </w:t>
      </w:r>
      <w:r w:rsidR="009254E3" w:rsidRPr="009254E3">
        <w:rPr>
          <w:rFonts w:eastAsia="Arial"/>
          <w:noProof/>
          <w:szCs w:val="22"/>
          <w:lang w:val="es-ES_tradnl" w:eastAsia="es-CO"/>
        </w:rPr>
        <w:t>15204, 2007)</w:t>
      </w:r>
      <w:r w:rsidR="009254E3">
        <w:rPr>
          <w:rFonts w:eastAsia="Arial"/>
          <w:szCs w:val="22"/>
          <w:lang w:val="es-ES_tradnl" w:eastAsia="es-CO"/>
        </w:rPr>
        <w:fldChar w:fldCharType="end"/>
      </w:r>
      <w:r w:rsidR="009254E3">
        <w:rPr>
          <w:rFonts w:eastAsia="Arial"/>
          <w:szCs w:val="22"/>
          <w:lang w:val="es-ES_tradnl" w:eastAsia="es-CO"/>
        </w:rPr>
        <w:t>.</w:t>
      </w:r>
    </w:p>
    <w:p w14:paraId="0D416EC0" w14:textId="5DDAC822" w:rsidR="00C17125" w:rsidRPr="006416F5" w:rsidRDefault="00C17125" w:rsidP="006416F5">
      <w:pPr>
        <w:rPr>
          <w:rFonts w:eastAsia="Arial"/>
          <w:szCs w:val="22"/>
          <w:lang w:val="es-ES_tradnl" w:eastAsia="es-CO"/>
        </w:rPr>
      </w:pPr>
    </w:p>
    <w:p w14:paraId="22426B08" w14:textId="53AC1902" w:rsidR="000A555D" w:rsidRPr="006416F5" w:rsidRDefault="006416F5" w:rsidP="003536A3">
      <w:pPr>
        <w:jc w:val="both"/>
        <w:rPr>
          <w:rFonts w:eastAsia="Arial"/>
          <w:szCs w:val="22"/>
          <w:lang w:val="es-ES_tradnl" w:eastAsia="es-CO"/>
        </w:rPr>
      </w:pPr>
      <w:r w:rsidRPr="006416F5">
        <w:rPr>
          <w:rFonts w:eastAsia="Arial"/>
          <w:b/>
          <w:szCs w:val="22"/>
          <w:lang w:val="es-ES_tradnl" w:eastAsia="es-CO"/>
        </w:rPr>
        <w:t>Nota 1:</w:t>
      </w:r>
      <w:r w:rsidRPr="006416F5">
        <w:rPr>
          <w:rFonts w:eastAsia="Arial"/>
          <w:szCs w:val="22"/>
          <w:lang w:val="es-ES_tradnl" w:eastAsia="es-CO"/>
        </w:rPr>
        <w:t xml:space="preserve"> </w:t>
      </w:r>
      <w:r w:rsidR="00C17125" w:rsidRPr="006416F5">
        <w:rPr>
          <w:rFonts w:eastAsia="Arial"/>
          <w:szCs w:val="22"/>
          <w:lang w:val="es-ES_tradnl" w:eastAsia="es-CO"/>
        </w:rPr>
        <w:t>Una agitación vigorosa puede provocar el daño de células y la</w:t>
      </w:r>
      <w:r w:rsidR="00DD3B88" w:rsidRPr="006416F5">
        <w:rPr>
          <w:rFonts w:eastAsia="Arial"/>
          <w:szCs w:val="22"/>
          <w:lang w:val="es-ES_tradnl" w:eastAsia="es-CO"/>
        </w:rPr>
        <w:t xml:space="preserve"> </w:t>
      </w:r>
      <w:r w:rsidR="00C17125" w:rsidRPr="006416F5">
        <w:rPr>
          <w:rFonts w:eastAsia="Arial"/>
          <w:szCs w:val="22"/>
          <w:lang w:val="es-ES_tradnl" w:eastAsia="es-CO"/>
        </w:rPr>
        <w:t>desintegración de colonias frágiles, lo que constituye un problema al momento de identificar un organismo o determinar el tamaño de una colonia</w:t>
      </w:r>
      <w:r w:rsidR="00EB6EB2" w:rsidRPr="006416F5">
        <w:rPr>
          <w:rFonts w:eastAsia="Arial"/>
          <w:szCs w:val="22"/>
          <w:lang w:val="es-ES_tradnl" w:eastAsia="es-CO"/>
        </w:rPr>
        <w:t xml:space="preserve"> </w:t>
      </w:r>
      <w:r w:rsidR="00382E57" w:rsidRPr="006416F5">
        <w:rPr>
          <w:rFonts w:eastAsia="Arial"/>
          <w:szCs w:val="22"/>
          <w:lang w:val="es-ES_tradnl" w:eastAsia="es-CO"/>
        </w:rPr>
        <w:fldChar w:fldCharType="begin" w:fldLock="1"/>
      </w:r>
      <w:r w:rsidR="00382E57" w:rsidRPr="006416F5">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382E57" w:rsidRPr="006416F5">
        <w:rPr>
          <w:rFonts w:eastAsia="Arial"/>
          <w:szCs w:val="22"/>
          <w:lang w:val="es-ES_tradnl" w:eastAsia="es-CO"/>
        </w:rPr>
        <w:fldChar w:fldCharType="separate"/>
      </w:r>
      <w:r w:rsidR="00382E57" w:rsidRPr="006416F5">
        <w:rPr>
          <w:rFonts w:eastAsia="Arial"/>
          <w:noProof/>
          <w:szCs w:val="22"/>
          <w:lang w:val="es-ES_tradnl" w:eastAsia="es-CO"/>
        </w:rPr>
        <w:t>(UNE EN 15204, 2007)</w:t>
      </w:r>
      <w:r w:rsidR="00382E57" w:rsidRPr="006416F5">
        <w:rPr>
          <w:rFonts w:eastAsia="Arial"/>
          <w:szCs w:val="22"/>
          <w:lang w:val="es-ES_tradnl" w:eastAsia="es-CO"/>
        </w:rPr>
        <w:fldChar w:fldCharType="end"/>
      </w:r>
    </w:p>
    <w:p w14:paraId="6910DCFB" w14:textId="77777777" w:rsidR="000A555D" w:rsidRPr="00D22CD7" w:rsidRDefault="000A555D" w:rsidP="000A555D">
      <w:pPr>
        <w:pStyle w:val="Prrafodelista"/>
        <w:ind w:left="786"/>
        <w:jc w:val="both"/>
        <w:rPr>
          <w:rFonts w:eastAsia="Arial"/>
          <w:szCs w:val="22"/>
          <w:lang w:val="es-ES_tradnl" w:eastAsia="es-CO"/>
        </w:rPr>
      </w:pPr>
    </w:p>
    <w:p w14:paraId="46FA8989" w14:textId="7F522946" w:rsidR="004B7B3E" w:rsidRPr="006416F5" w:rsidRDefault="006416F5" w:rsidP="003536A3">
      <w:pPr>
        <w:jc w:val="both"/>
        <w:rPr>
          <w:rFonts w:eastAsia="Arial"/>
          <w:szCs w:val="22"/>
          <w:lang w:val="es-ES_tradnl" w:eastAsia="es-CO"/>
        </w:rPr>
      </w:pPr>
      <w:r w:rsidRPr="006416F5">
        <w:rPr>
          <w:b/>
          <w:szCs w:val="22"/>
        </w:rPr>
        <w:t>Nota 2:</w:t>
      </w:r>
      <w:r w:rsidRPr="006416F5">
        <w:rPr>
          <w:szCs w:val="22"/>
        </w:rPr>
        <w:t xml:space="preserve"> </w:t>
      </w:r>
      <w:r w:rsidR="004B7B3E" w:rsidRPr="006416F5">
        <w:rPr>
          <w:szCs w:val="22"/>
        </w:rPr>
        <w:t>Para evitar la ruptura de colonias y la acumulación de burbujas. Durante el tiempo de almacenaje, las partículas sedimentan en la botella y se forman agregados entre algas pequeñas y otras algas o colonias más grandes o con detritus. La homogeneización de la muestra supone la re-suspensión y separación de las partículas. Esto puede hacerse manualmente o preferiblemente con un dispositivo de mezcla.</w:t>
      </w:r>
    </w:p>
    <w:p w14:paraId="2511E5FC" w14:textId="73B2AEBE" w:rsidR="00A83570" w:rsidRPr="00D22CD7" w:rsidRDefault="00A83570" w:rsidP="00275329">
      <w:pPr>
        <w:rPr>
          <w:rFonts w:eastAsia="Arial"/>
          <w:szCs w:val="22"/>
          <w:lang w:val="es-ES_tradnl" w:eastAsia="es-CO"/>
        </w:rPr>
      </w:pPr>
    </w:p>
    <w:p w14:paraId="72C9749D" w14:textId="635F46F3" w:rsidR="00DD3B88" w:rsidRPr="00D22CD7" w:rsidRDefault="00DD3B88" w:rsidP="00890EAD">
      <w:pPr>
        <w:pStyle w:val="Ttulo4"/>
        <w:numPr>
          <w:ilvl w:val="3"/>
          <w:numId w:val="27"/>
        </w:numPr>
      </w:pPr>
      <w:r w:rsidRPr="00D22CD7">
        <w:t xml:space="preserve">Preparación de </w:t>
      </w:r>
      <w:r w:rsidR="007A5102" w:rsidRPr="00D22CD7">
        <w:t xml:space="preserve">la </w:t>
      </w:r>
      <w:r w:rsidRPr="00D22CD7">
        <w:t>muestra</w:t>
      </w:r>
    </w:p>
    <w:p w14:paraId="49FB977E" w14:textId="00487C0D" w:rsidR="00DD3B88" w:rsidRPr="00D22CD7" w:rsidRDefault="00DD3B88" w:rsidP="009930EB">
      <w:pPr>
        <w:rPr>
          <w:szCs w:val="22"/>
        </w:rPr>
      </w:pPr>
    </w:p>
    <w:p w14:paraId="2EFD306C" w14:textId="4716CEAF" w:rsidR="007A5102" w:rsidRPr="00D22CD7" w:rsidRDefault="00826B2D" w:rsidP="00D33F6D">
      <w:pPr>
        <w:pStyle w:val="Prrafodelista"/>
        <w:numPr>
          <w:ilvl w:val="0"/>
          <w:numId w:val="9"/>
        </w:numPr>
        <w:pBdr>
          <w:between w:val="nil"/>
        </w:pBdr>
        <w:jc w:val="both"/>
        <w:rPr>
          <w:szCs w:val="22"/>
        </w:rPr>
      </w:pPr>
      <w:r>
        <w:rPr>
          <w:szCs w:val="22"/>
        </w:rPr>
        <w:t>E</w:t>
      </w:r>
      <w:r w:rsidR="007A5102" w:rsidRPr="00D22CD7">
        <w:rPr>
          <w:szCs w:val="22"/>
        </w:rPr>
        <w:t xml:space="preserve">xtraer con ayuda de una pipeta 1 </w:t>
      </w:r>
      <w:r w:rsidR="003536A3">
        <w:rPr>
          <w:szCs w:val="22"/>
        </w:rPr>
        <w:t>ml</w:t>
      </w:r>
      <w:r w:rsidR="007A5102" w:rsidRPr="00D22CD7">
        <w:rPr>
          <w:szCs w:val="22"/>
        </w:rPr>
        <w:t xml:space="preserve"> de la muestra. La pipeta debe tener una abertura amplia que no restrinja el movimiento de las especies de fitoplancton más grandes.</w:t>
      </w:r>
    </w:p>
    <w:p w14:paraId="42377135" w14:textId="77777777" w:rsidR="007A5102" w:rsidRPr="00D22CD7" w:rsidRDefault="007A5102" w:rsidP="00D33F6D">
      <w:pPr>
        <w:pStyle w:val="Prrafodelista"/>
        <w:numPr>
          <w:ilvl w:val="0"/>
          <w:numId w:val="9"/>
        </w:numPr>
        <w:pBdr>
          <w:between w:val="nil"/>
        </w:pBdr>
        <w:jc w:val="both"/>
        <w:rPr>
          <w:szCs w:val="22"/>
        </w:rPr>
      </w:pPr>
      <w:r w:rsidRPr="00D22CD7">
        <w:rPr>
          <w:szCs w:val="22"/>
        </w:rPr>
        <w:t xml:space="preserve">Deposite la muestra sobre una cámara </w:t>
      </w:r>
      <w:proofErr w:type="spellStart"/>
      <w:r w:rsidRPr="00D22CD7">
        <w:rPr>
          <w:szCs w:val="22"/>
        </w:rPr>
        <w:t>Sedgewick</w:t>
      </w:r>
      <w:proofErr w:type="spellEnd"/>
      <w:r w:rsidRPr="00D22CD7">
        <w:rPr>
          <w:szCs w:val="22"/>
        </w:rPr>
        <w:t xml:space="preserve"> Rafter y colocar cuidadosamente un cubreobjeto, de forma perpendicular al eje y a lo largo de la cámara, de modo que quede una esquina abierta para rellenar y otra para el escape de aire</w:t>
      </w:r>
    </w:p>
    <w:p w14:paraId="63FECD27" w14:textId="00B6B3EE" w:rsidR="007A5102" w:rsidRPr="00D22CD7" w:rsidRDefault="007A5102" w:rsidP="00D33F6D">
      <w:pPr>
        <w:pStyle w:val="Prrafodelista"/>
        <w:numPr>
          <w:ilvl w:val="0"/>
          <w:numId w:val="9"/>
        </w:numPr>
        <w:pBdr>
          <w:between w:val="nil"/>
        </w:pBdr>
        <w:jc w:val="both"/>
        <w:rPr>
          <w:szCs w:val="22"/>
        </w:rPr>
      </w:pPr>
      <w:r w:rsidRPr="00D22CD7">
        <w:rPr>
          <w:szCs w:val="22"/>
        </w:rPr>
        <w:t xml:space="preserve">Gire lentamente el cubreobjetos para que cubra completamente la cámara, con el fin de evitar que se introduzcan burbujas de aire y asegurar que la muestra mantenga su volumen completo </w:t>
      </w:r>
      <w:r w:rsidR="007666A0" w:rsidRPr="00D22CD7">
        <w:rPr>
          <w:szCs w:val="22"/>
        </w:rPr>
        <w:t>como se muestra en la</w:t>
      </w:r>
      <w:r w:rsidRPr="00D22CD7">
        <w:rPr>
          <w:szCs w:val="22"/>
        </w:rPr>
        <w:t xml:space="preserve"> figura. 1</w:t>
      </w:r>
      <w:r w:rsidR="007666A0" w:rsidRPr="00D22CD7">
        <w:rPr>
          <w:szCs w:val="22"/>
        </w:rPr>
        <w:t xml:space="preserve"> del análisis cualitativo.</w:t>
      </w:r>
    </w:p>
    <w:p w14:paraId="59984A1A" w14:textId="6B34135A" w:rsidR="00672C9B" w:rsidRPr="006416F5" w:rsidRDefault="007A5102" w:rsidP="009930EB">
      <w:pPr>
        <w:pStyle w:val="Prrafodelista"/>
        <w:numPr>
          <w:ilvl w:val="0"/>
          <w:numId w:val="9"/>
        </w:numPr>
        <w:pBdr>
          <w:between w:val="nil"/>
        </w:pBdr>
        <w:jc w:val="both"/>
        <w:rPr>
          <w:szCs w:val="22"/>
        </w:rPr>
      </w:pPr>
      <w:r w:rsidRPr="00D22CD7">
        <w:rPr>
          <w:szCs w:val="22"/>
        </w:rPr>
        <w:lastRenderedPageBreak/>
        <w:t xml:space="preserve">Colocar la cámara </w:t>
      </w:r>
      <w:proofErr w:type="spellStart"/>
      <w:r w:rsidRPr="00D22CD7">
        <w:rPr>
          <w:szCs w:val="22"/>
        </w:rPr>
        <w:t>Sedgewick</w:t>
      </w:r>
      <w:proofErr w:type="spellEnd"/>
      <w:r w:rsidRPr="00D22CD7">
        <w:rPr>
          <w:szCs w:val="22"/>
        </w:rPr>
        <w:t xml:space="preserve"> Rafter sobre la platina del microscopio y realizar una observación de la mues</w:t>
      </w:r>
      <w:r w:rsidR="00C7401D" w:rsidRPr="00D22CD7">
        <w:rPr>
          <w:szCs w:val="22"/>
        </w:rPr>
        <w:t>tra a una magnificación de 40X o</w:t>
      </w:r>
      <w:r w:rsidRPr="00D22CD7">
        <w:rPr>
          <w:szCs w:val="22"/>
        </w:rPr>
        <w:t xml:space="preserve"> 100X, en búsqueda de organismos </w:t>
      </w:r>
      <w:proofErr w:type="spellStart"/>
      <w:r w:rsidRPr="00D22CD7">
        <w:rPr>
          <w:szCs w:val="22"/>
        </w:rPr>
        <w:t>fitoplanctónicos</w:t>
      </w:r>
      <w:proofErr w:type="spellEnd"/>
      <w:r w:rsidRPr="00D22CD7">
        <w:rPr>
          <w:szCs w:val="22"/>
        </w:rPr>
        <w:t>.</w:t>
      </w:r>
    </w:p>
    <w:p w14:paraId="630A0221" w14:textId="3880626F" w:rsidR="00F05E6E" w:rsidRPr="00D22CD7" w:rsidRDefault="00F05E6E" w:rsidP="00F05E6E">
      <w:pPr>
        <w:rPr>
          <w:szCs w:val="22"/>
        </w:rPr>
      </w:pPr>
    </w:p>
    <w:p w14:paraId="1200920B" w14:textId="7F7B217C" w:rsidR="00F05E6E" w:rsidRPr="006416F5" w:rsidRDefault="006416F5" w:rsidP="003536A3">
      <w:pPr>
        <w:jc w:val="both"/>
        <w:rPr>
          <w:szCs w:val="22"/>
        </w:rPr>
      </w:pPr>
      <w:r w:rsidRPr="006416F5">
        <w:rPr>
          <w:b/>
          <w:szCs w:val="22"/>
        </w:rPr>
        <w:t>Nota 1:</w:t>
      </w:r>
      <w:r w:rsidRPr="006416F5">
        <w:rPr>
          <w:szCs w:val="22"/>
        </w:rPr>
        <w:t xml:space="preserve"> </w:t>
      </w:r>
      <w:r w:rsidR="00F05E6E" w:rsidRPr="006416F5">
        <w:rPr>
          <w:szCs w:val="22"/>
        </w:rPr>
        <w:t>Si al momento de girar el cubreobjetos para que cubra completamente la cámara S-R se observan burbujas, adicione cuidadosamente muestra a la celda de conteo.</w:t>
      </w:r>
    </w:p>
    <w:p w14:paraId="1A51807A" w14:textId="77777777" w:rsidR="00F05E6E" w:rsidRPr="00D22CD7" w:rsidRDefault="00F05E6E" w:rsidP="009930EB">
      <w:pPr>
        <w:rPr>
          <w:b/>
          <w:szCs w:val="22"/>
        </w:rPr>
      </w:pPr>
    </w:p>
    <w:p w14:paraId="6A8D15C0" w14:textId="1DE2C11E" w:rsidR="009930EB" w:rsidRPr="00D22CD7" w:rsidRDefault="007666A0" w:rsidP="009930EB">
      <w:pPr>
        <w:rPr>
          <w:b/>
          <w:szCs w:val="22"/>
        </w:rPr>
      </w:pPr>
      <w:r w:rsidRPr="00D22CD7">
        <w:rPr>
          <w:rStyle w:val="Ttulo4Car"/>
          <w:i w:val="0"/>
          <w:szCs w:val="22"/>
        </w:rPr>
        <w:t>6.1.2.4.</w:t>
      </w:r>
      <w:r w:rsidRPr="00D22CD7">
        <w:rPr>
          <w:b/>
          <w:szCs w:val="22"/>
        </w:rPr>
        <w:t xml:space="preserve"> </w:t>
      </w:r>
      <w:r w:rsidR="004B7B3E" w:rsidRPr="00D22CD7">
        <w:rPr>
          <w:b/>
          <w:szCs w:val="22"/>
        </w:rPr>
        <w:t>Lectura</w:t>
      </w:r>
      <w:r w:rsidR="009930EB" w:rsidRPr="00D22CD7">
        <w:rPr>
          <w:b/>
          <w:szCs w:val="22"/>
        </w:rPr>
        <w:t xml:space="preserve"> de la </w:t>
      </w:r>
      <w:r w:rsidR="00DD3B88" w:rsidRPr="00D22CD7">
        <w:rPr>
          <w:b/>
          <w:szCs w:val="22"/>
        </w:rPr>
        <w:t>sub</w:t>
      </w:r>
      <w:r w:rsidR="009930EB" w:rsidRPr="00D22CD7">
        <w:rPr>
          <w:b/>
          <w:szCs w:val="22"/>
        </w:rPr>
        <w:t>muestra:</w:t>
      </w:r>
    </w:p>
    <w:p w14:paraId="23FA48D4" w14:textId="6C3A30BD" w:rsidR="009930EB" w:rsidRPr="00D22CD7" w:rsidRDefault="009930EB" w:rsidP="009930EB">
      <w:pPr>
        <w:jc w:val="both"/>
        <w:rPr>
          <w:szCs w:val="22"/>
        </w:rPr>
      </w:pPr>
    </w:p>
    <w:p w14:paraId="53C8C43B" w14:textId="09560CE3"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Antes de i</w:t>
      </w:r>
      <w:r w:rsidR="00FB031C">
        <w:rPr>
          <w:color w:val="000000"/>
          <w:szCs w:val="22"/>
        </w:rPr>
        <w:t>niciar el recuento, realizar un</w:t>
      </w:r>
      <w:r w:rsidRPr="00D22CD7">
        <w:rPr>
          <w:color w:val="000000"/>
          <w:szCs w:val="22"/>
        </w:rPr>
        <w:t xml:space="preserve"> </w:t>
      </w:r>
      <w:r w:rsidR="00FB031C">
        <w:rPr>
          <w:color w:val="000000"/>
          <w:szCs w:val="22"/>
        </w:rPr>
        <w:t>barrido en toda la cámara</w:t>
      </w:r>
      <w:r w:rsidRPr="00D22CD7">
        <w:rPr>
          <w:color w:val="000000"/>
          <w:szCs w:val="22"/>
        </w:rPr>
        <w:t>, con la finalidad de tener un conocimiento general de los taxones presentes</w:t>
      </w:r>
      <w:r w:rsidR="00F05E6E" w:rsidRPr="00D22CD7">
        <w:rPr>
          <w:color w:val="000000"/>
          <w:szCs w:val="22"/>
        </w:rPr>
        <w:t>, formas, características y estructuras que se necesitan para la identificación</w:t>
      </w:r>
      <w:r w:rsidRPr="00D22CD7">
        <w:rPr>
          <w:color w:val="000000"/>
          <w:szCs w:val="22"/>
        </w:rPr>
        <w:t xml:space="preserve"> </w:t>
      </w:r>
      <w:r w:rsidR="00F05E6E" w:rsidRPr="00D22CD7">
        <w:rPr>
          <w:color w:val="000000"/>
          <w:szCs w:val="22"/>
        </w:rPr>
        <w:t>del fitoplancton</w:t>
      </w:r>
      <w:r w:rsidRPr="00D22CD7">
        <w:rPr>
          <w:color w:val="000000"/>
          <w:szCs w:val="22"/>
        </w:rPr>
        <w:t xml:space="preserve"> y </w:t>
      </w:r>
      <w:r w:rsidR="00F05E6E" w:rsidRPr="00D22CD7">
        <w:rPr>
          <w:color w:val="000000"/>
          <w:szCs w:val="22"/>
        </w:rPr>
        <w:t xml:space="preserve">su vez </w:t>
      </w:r>
      <w:r w:rsidRPr="00D22CD7">
        <w:rPr>
          <w:color w:val="000000"/>
          <w:szCs w:val="22"/>
        </w:rPr>
        <w:t>una estimación de la concentración celular.</w:t>
      </w:r>
    </w:p>
    <w:p w14:paraId="586BC703" w14:textId="77E40E7D" w:rsidR="00F05E6E" w:rsidRPr="00D22CD7" w:rsidRDefault="00F05E6E" w:rsidP="00D33F6D">
      <w:pPr>
        <w:numPr>
          <w:ilvl w:val="0"/>
          <w:numId w:val="2"/>
        </w:numPr>
        <w:pBdr>
          <w:top w:val="nil"/>
          <w:left w:val="nil"/>
          <w:bottom w:val="nil"/>
          <w:right w:val="nil"/>
          <w:between w:val="nil"/>
        </w:pBdr>
        <w:jc w:val="both"/>
        <w:rPr>
          <w:color w:val="000000"/>
          <w:szCs w:val="22"/>
        </w:rPr>
      </w:pPr>
      <w:r w:rsidRPr="00D22CD7">
        <w:rPr>
          <w:szCs w:val="22"/>
          <w:lang w:val="es-ES"/>
        </w:rPr>
        <w:t>Generar una lista preliminar de especies observadas.</w:t>
      </w:r>
    </w:p>
    <w:p w14:paraId="581CF5C1" w14:textId="77777777" w:rsidR="009930EB" w:rsidRPr="00D22CD7" w:rsidRDefault="009930EB" w:rsidP="00D33F6D">
      <w:pPr>
        <w:pStyle w:val="Prrafodelista"/>
        <w:numPr>
          <w:ilvl w:val="0"/>
          <w:numId w:val="2"/>
        </w:numPr>
        <w:pBdr>
          <w:top w:val="nil"/>
          <w:left w:val="nil"/>
          <w:bottom w:val="nil"/>
          <w:right w:val="nil"/>
          <w:between w:val="nil"/>
        </w:pBdr>
        <w:jc w:val="both"/>
        <w:rPr>
          <w:color w:val="000000"/>
          <w:szCs w:val="22"/>
        </w:rPr>
      </w:pPr>
      <w:r w:rsidRPr="00D22CD7">
        <w:rPr>
          <w:color w:val="000000"/>
          <w:szCs w:val="22"/>
        </w:rPr>
        <w:t>Decidir una estrategia de conteo y determinar si se debe contar la cámara completa o una fracción (conteo por campo).</w:t>
      </w:r>
    </w:p>
    <w:p w14:paraId="3E23BC07" w14:textId="13EE3F32" w:rsidR="009930EB" w:rsidRPr="006416F5" w:rsidRDefault="009930EB" w:rsidP="009930EB">
      <w:pPr>
        <w:numPr>
          <w:ilvl w:val="0"/>
          <w:numId w:val="2"/>
        </w:numPr>
        <w:pBdr>
          <w:top w:val="nil"/>
          <w:left w:val="nil"/>
          <w:bottom w:val="nil"/>
          <w:right w:val="nil"/>
          <w:between w:val="nil"/>
        </w:pBdr>
        <w:jc w:val="both"/>
        <w:rPr>
          <w:color w:val="000000"/>
          <w:szCs w:val="22"/>
        </w:rPr>
      </w:pPr>
      <w:r w:rsidRPr="00D22CD7">
        <w:rPr>
          <w:color w:val="000000"/>
          <w:szCs w:val="22"/>
        </w:rPr>
        <w:t xml:space="preserve">Registrar en formato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00597134" w:rsidRPr="003536A3">
        <w:rPr>
          <w:szCs w:val="22"/>
        </w:rPr>
        <w:t>.</w:t>
      </w:r>
    </w:p>
    <w:p w14:paraId="5988314E" w14:textId="2217A150" w:rsidR="009930EB" w:rsidRPr="00D22CD7" w:rsidRDefault="009930EB" w:rsidP="006416F5">
      <w:pPr>
        <w:rPr>
          <w:rFonts w:eastAsia="Times New Roman"/>
          <w:b/>
          <w:szCs w:val="22"/>
          <w:lang w:eastAsia="es-ES"/>
        </w:rPr>
      </w:pPr>
    </w:p>
    <w:p w14:paraId="27E74E06" w14:textId="07204D50" w:rsidR="007666A0" w:rsidRPr="006416F5" w:rsidRDefault="006416F5" w:rsidP="003536A3">
      <w:pPr>
        <w:jc w:val="both"/>
        <w:rPr>
          <w:rFonts w:eastAsia="Times New Roman"/>
          <w:szCs w:val="22"/>
          <w:lang w:eastAsia="es-ES"/>
        </w:rPr>
      </w:pPr>
      <w:r w:rsidRPr="006416F5">
        <w:rPr>
          <w:rFonts w:eastAsia="Times New Roman"/>
          <w:b/>
          <w:szCs w:val="22"/>
          <w:lang w:eastAsia="es-ES"/>
        </w:rPr>
        <w:t>Nota 1:</w:t>
      </w:r>
      <w:r>
        <w:rPr>
          <w:rFonts w:eastAsia="Times New Roman"/>
          <w:szCs w:val="22"/>
          <w:lang w:eastAsia="es-ES"/>
        </w:rPr>
        <w:t xml:space="preserve"> </w:t>
      </w:r>
      <w:r w:rsidR="009930EB" w:rsidRPr="006416F5">
        <w:rPr>
          <w:rFonts w:eastAsia="Times New Roman"/>
          <w:szCs w:val="22"/>
          <w:lang w:eastAsia="es-ES"/>
        </w:rPr>
        <w:t xml:space="preserve">Las especies de difícil determinación se separan para un previo tratamiento de limpieza, separación de placas, coloración u otro método, para ser observadas en microscopio compuesto. </w:t>
      </w:r>
      <w:r w:rsidR="00C7401D" w:rsidRPr="006416F5">
        <w:rPr>
          <w:rFonts w:eastAsia="Times New Roman"/>
          <w:szCs w:val="22"/>
          <w:lang w:eastAsia="es-ES"/>
        </w:rPr>
        <w:t xml:space="preserve">Empleando magnificaciones de </w:t>
      </w:r>
      <w:r w:rsidR="00812EED" w:rsidRPr="006416F5">
        <w:rPr>
          <w:rFonts w:eastAsia="Times New Roman"/>
          <w:szCs w:val="22"/>
          <w:lang w:eastAsia="es-ES"/>
        </w:rPr>
        <w:t>1</w:t>
      </w:r>
      <w:r w:rsidR="008A4D66" w:rsidRPr="006416F5">
        <w:rPr>
          <w:rFonts w:eastAsia="Times New Roman"/>
          <w:szCs w:val="22"/>
          <w:lang w:eastAsia="es-ES"/>
        </w:rPr>
        <w:t>00X o</w:t>
      </w:r>
      <w:r w:rsidR="009930EB" w:rsidRPr="006416F5">
        <w:rPr>
          <w:rFonts w:eastAsia="Times New Roman"/>
          <w:szCs w:val="22"/>
          <w:lang w:eastAsia="es-ES"/>
        </w:rPr>
        <w:t xml:space="preserve"> </w:t>
      </w:r>
      <w:r w:rsidR="00812EED" w:rsidRPr="006416F5">
        <w:rPr>
          <w:rFonts w:eastAsia="Times New Roman"/>
          <w:szCs w:val="22"/>
          <w:lang w:eastAsia="es-ES"/>
        </w:rPr>
        <w:t>4</w:t>
      </w:r>
      <w:r w:rsidR="009930EB" w:rsidRPr="006416F5">
        <w:rPr>
          <w:rFonts w:eastAsia="Times New Roman"/>
          <w:szCs w:val="22"/>
          <w:lang w:eastAsia="es-ES"/>
        </w:rPr>
        <w:t>00X. Si, se utiliza microscopio óptico compuesto, realice esquemas o dibujos de todas sus observaciones, la fotografía es de gran ayuda siempre y cuando se resalte lo característico del individuo a identificar.</w:t>
      </w:r>
    </w:p>
    <w:p w14:paraId="49E8AFE8" w14:textId="77777777" w:rsidR="007666A0" w:rsidRPr="00D22CD7" w:rsidRDefault="007666A0" w:rsidP="007666A0">
      <w:pPr>
        <w:pStyle w:val="Prrafodelista"/>
        <w:ind w:left="567"/>
        <w:jc w:val="both"/>
        <w:rPr>
          <w:rFonts w:eastAsia="Times New Roman"/>
          <w:szCs w:val="22"/>
          <w:lang w:eastAsia="es-ES"/>
        </w:rPr>
      </w:pPr>
    </w:p>
    <w:p w14:paraId="334936BB" w14:textId="288CBFF5" w:rsidR="007666A0" w:rsidRPr="006416F5" w:rsidRDefault="006416F5" w:rsidP="003536A3">
      <w:pPr>
        <w:jc w:val="both"/>
        <w:rPr>
          <w:rFonts w:eastAsia="Times New Roman"/>
          <w:szCs w:val="22"/>
          <w:lang w:eastAsia="es-ES"/>
        </w:rPr>
      </w:pPr>
      <w:r w:rsidRPr="006416F5">
        <w:rPr>
          <w:rFonts w:eastAsia="Times New Roman"/>
          <w:b/>
          <w:szCs w:val="22"/>
          <w:lang w:eastAsia="es-ES"/>
        </w:rPr>
        <w:t>Nota 2:</w:t>
      </w:r>
      <w:r>
        <w:rPr>
          <w:rFonts w:eastAsia="Times New Roman"/>
          <w:szCs w:val="22"/>
          <w:lang w:eastAsia="es-ES"/>
        </w:rPr>
        <w:t xml:space="preserve"> </w:t>
      </w:r>
      <w:r w:rsidR="009930EB" w:rsidRPr="006416F5">
        <w:rPr>
          <w:rFonts w:eastAsia="Times New Roman"/>
          <w:szCs w:val="22"/>
          <w:lang w:eastAsia="es-ES"/>
        </w:rPr>
        <w:t>Lavar y limpiar entre muestras para ev</w:t>
      </w:r>
      <w:r w:rsidR="007666A0" w:rsidRPr="006416F5">
        <w:rPr>
          <w:rFonts w:eastAsia="Times New Roman"/>
          <w:szCs w:val="22"/>
          <w:lang w:eastAsia="es-ES"/>
        </w:rPr>
        <w:t>itar la contaminación cruzada.</w:t>
      </w:r>
    </w:p>
    <w:p w14:paraId="37E8530A" w14:textId="77777777" w:rsidR="007666A0" w:rsidRPr="00D22CD7" w:rsidRDefault="007666A0" w:rsidP="007666A0">
      <w:pPr>
        <w:pStyle w:val="Prrafodelista"/>
        <w:ind w:left="567"/>
        <w:jc w:val="both"/>
        <w:rPr>
          <w:rFonts w:eastAsia="Times New Roman"/>
          <w:szCs w:val="22"/>
          <w:lang w:eastAsia="es-ES"/>
        </w:rPr>
      </w:pPr>
    </w:p>
    <w:p w14:paraId="7138D7F6" w14:textId="35A617C4" w:rsidR="009930EB" w:rsidRPr="006416F5" w:rsidRDefault="006416F5" w:rsidP="003536A3">
      <w:pPr>
        <w:jc w:val="both"/>
        <w:rPr>
          <w:rFonts w:eastAsia="Times New Roman"/>
          <w:szCs w:val="22"/>
          <w:lang w:eastAsia="es-ES"/>
        </w:rPr>
      </w:pPr>
      <w:r w:rsidRPr="006416F5">
        <w:rPr>
          <w:rFonts w:eastAsia="Times New Roman"/>
          <w:b/>
          <w:szCs w:val="22"/>
          <w:lang w:eastAsia="es-ES"/>
        </w:rPr>
        <w:t>Nota 3:</w:t>
      </w:r>
      <w:r>
        <w:rPr>
          <w:rFonts w:eastAsia="Times New Roman"/>
          <w:szCs w:val="22"/>
          <w:lang w:eastAsia="es-ES"/>
        </w:rPr>
        <w:t xml:space="preserve"> </w:t>
      </w:r>
      <w:r w:rsidR="009930EB" w:rsidRPr="006416F5">
        <w:rPr>
          <w:rFonts w:eastAsia="Times New Roman"/>
          <w:szCs w:val="22"/>
          <w:lang w:eastAsia="es-ES"/>
        </w:rPr>
        <w:t>Después de completar el análisis, lavar y secar la cámara y el cubreobjetos. Se recomienda un detergente líquido neutro.</w:t>
      </w:r>
      <w:r w:rsidR="009930EB" w:rsidRPr="006416F5">
        <w:rPr>
          <w:rFonts w:eastAsia="Times New Roman"/>
          <w:szCs w:val="22"/>
          <w:lang w:eastAsia="es-ES"/>
        </w:rPr>
        <w:cr/>
      </w:r>
    </w:p>
    <w:p w14:paraId="2CC1F7D2" w14:textId="77777777" w:rsidR="009930EB" w:rsidRPr="00D22CD7" w:rsidRDefault="009930EB" w:rsidP="00D33F6D">
      <w:pPr>
        <w:pStyle w:val="Ttulo3"/>
        <w:numPr>
          <w:ilvl w:val="2"/>
          <w:numId w:val="27"/>
        </w:numPr>
        <w:rPr>
          <w:szCs w:val="22"/>
          <w:lang w:eastAsia="es-ES"/>
        </w:rPr>
      </w:pPr>
      <w:r w:rsidRPr="00D22CD7">
        <w:rPr>
          <w:szCs w:val="22"/>
          <w:lang w:eastAsia="es-ES"/>
        </w:rPr>
        <w:t>Análisis Cuantitativo</w:t>
      </w:r>
    </w:p>
    <w:p w14:paraId="284D0C15" w14:textId="77777777" w:rsidR="009930EB" w:rsidRPr="00D22CD7" w:rsidRDefault="009930EB" w:rsidP="009930EB">
      <w:pPr>
        <w:ind w:left="360"/>
        <w:rPr>
          <w:rFonts w:eastAsia="Times New Roman"/>
          <w:b/>
          <w:szCs w:val="22"/>
          <w:lang w:eastAsia="es-ES"/>
        </w:rPr>
      </w:pPr>
    </w:p>
    <w:p w14:paraId="3F003FF0" w14:textId="116AC2B5" w:rsidR="000A555D" w:rsidRDefault="00275329" w:rsidP="00890EAD">
      <w:pPr>
        <w:pStyle w:val="Ttulo4"/>
        <w:numPr>
          <w:ilvl w:val="3"/>
          <w:numId w:val="27"/>
        </w:numPr>
      </w:pPr>
      <w:r w:rsidRPr="00D22CD7">
        <w:t>Aclimatación y h</w:t>
      </w:r>
      <w:r w:rsidR="000A555D" w:rsidRPr="00D22CD7">
        <w:t xml:space="preserve">omogeneización </w:t>
      </w:r>
      <w:r w:rsidR="00B6694A" w:rsidRPr="00D22CD7">
        <w:t>de la muestra</w:t>
      </w:r>
    </w:p>
    <w:p w14:paraId="1301CA90" w14:textId="6F654F34" w:rsidR="00A83570" w:rsidRPr="00A83570" w:rsidRDefault="00A83570" w:rsidP="00A83570"/>
    <w:p w14:paraId="682A6B7B" w14:textId="77777777"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Extraer la muestra del sitio de almacenamiento.</w:t>
      </w:r>
    </w:p>
    <w:p w14:paraId="3E6A4964" w14:textId="6C437859"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Aclimatar la muestra durante un periodo de 12 horas para alcanzar la temperatura ambiente</w:t>
      </w:r>
      <w:r w:rsidR="007B0BFB">
        <w:rPr>
          <w:rFonts w:eastAsia="Arial"/>
          <w:szCs w:val="22"/>
          <w:lang w:val="es-ES_tradnl" w:eastAsia="es-CO"/>
        </w:rPr>
        <w:t xml:space="preserve">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0E8E56E6" w14:textId="477FA74F" w:rsidR="00275329" w:rsidRPr="00D22CD7" w:rsidRDefault="00275329" w:rsidP="00D33F6D">
      <w:pPr>
        <w:pStyle w:val="Prrafodelista"/>
        <w:numPr>
          <w:ilvl w:val="0"/>
          <w:numId w:val="7"/>
        </w:numPr>
        <w:jc w:val="both"/>
        <w:rPr>
          <w:rFonts w:eastAsia="Arial"/>
          <w:szCs w:val="22"/>
          <w:lang w:val="es-ES_tradnl" w:eastAsia="es-CO"/>
        </w:rPr>
      </w:pPr>
      <w:r w:rsidRPr="00D22CD7">
        <w:rPr>
          <w:rFonts w:eastAsia="Arial"/>
          <w:szCs w:val="22"/>
          <w:lang w:val="es-ES_tradnl" w:eastAsia="es-CO"/>
        </w:rPr>
        <w:t>Agitar suavemente la muestra mediante combinaciones de movimientos horizontales circulares y el volteo boca arriba y boca abajo, durante 1 a 3 minutos para proporcionar un mejor mezclado, consiguiendo que las partículas vuelvan a qu</w:t>
      </w:r>
      <w:r w:rsidR="007B0BFB">
        <w:rPr>
          <w:rFonts w:eastAsia="Arial"/>
          <w:szCs w:val="22"/>
          <w:lang w:val="es-ES_tradnl" w:eastAsia="es-CO"/>
        </w:rPr>
        <w:t xml:space="preserve">edar separadas y en suspensión </w:t>
      </w:r>
      <w:r w:rsidR="007B0BFB">
        <w:rPr>
          <w:rFonts w:eastAsia="Arial"/>
          <w:szCs w:val="22"/>
          <w:lang w:val="es-ES_tradnl" w:eastAsia="es-CO"/>
        </w:rPr>
        <w:fldChar w:fldCharType="begin" w:fldLock="1"/>
      </w:r>
      <w:r w:rsidR="007B0BFB">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Pr>
          <w:rFonts w:eastAsia="Arial"/>
          <w:szCs w:val="22"/>
          <w:lang w:val="es-ES_tradnl" w:eastAsia="es-CO"/>
        </w:rPr>
        <w:fldChar w:fldCharType="separate"/>
      </w:r>
      <w:r w:rsidR="007B0BFB" w:rsidRPr="007B0BFB">
        <w:rPr>
          <w:rFonts w:eastAsia="Arial"/>
          <w:noProof/>
          <w:szCs w:val="22"/>
          <w:lang w:val="es-ES_tradnl" w:eastAsia="es-CO"/>
        </w:rPr>
        <w:t>(UNE</w:t>
      </w:r>
      <w:r w:rsidR="007B0BFB">
        <w:rPr>
          <w:rFonts w:eastAsia="Arial"/>
          <w:noProof/>
          <w:szCs w:val="22"/>
          <w:lang w:val="es-ES_tradnl" w:eastAsia="es-CO"/>
        </w:rPr>
        <w:t xml:space="preserve"> </w:t>
      </w:r>
      <w:r w:rsidR="007B0BFB" w:rsidRPr="007B0BFB">
        <w:rPr>
          <w:rFonts w:eastAsia="Arial"/>
          <w:noProof/>
          <w:szCs w:val="22"/>
          <w:lang w:val="es-ES_tradnl" w:eastAsia="es-CO"/>
        </w:rPr>
        <w:t>EN</w:t>
      </w:r>
      <w:r w:rsidR="007B0BFB">
        <w:rPr>
          <w:rFonts w:eastAsia="Arial"/>
          <w:noProof/>
          <w:szCs w:val="22"/>
          <w:lang w:val="es-ES_tradnl" w:eastAsia="es-CO"/>
        </w:rPr>
        <w:t xml:space="preserve"> </w:t>
      </w:r>
      <w:r w:rsidR="007B0BFB" w:rsidRPr="007B0BFB">
        <w:rPr>
          <w:rFonts w:eastAsia="Arial"/>
          <w:noProof/>
          <w:szCs w:val="22"/>
          <w:lang w:val="es-ES_tradnl" w:eastAsia="es-CO"/>
        </w:rPr>
        <w:t>15204, 2007)</w:t>
      </w:r>
      <w:r w:rsidR="007B0BFB">
        <w:rPr>
          <w:rFonts w:eastAsia="Arial"/>
          <w:szCs w:val="22"/>
          <w:lang w:val="es-ES_tradnl" w:eastAsia="es-CO"/>
        </w:rPr>
        <w:fldChar w:fldCharType="end"/>
      </w:r>
      <w:r w:rsidRPr="00D22CD7">
        <w:rPr>
          <w:rFonts w:eastAsia="Arial"/>
          <w:szCs w:val="22"/>
          <w:lang w:val="es-ES_tradnl" w:eastAsia="es-CO"/>
        </w:rPr>
        <w:t>.</w:t>
      </w:r>
    </w:p>
    <w:p w14:paraId="33B8DFCF" w14:textId="5499BD79" w:rsidR="000A555D" w:rsidRPr="00A83570" w:rsidRDefault="000A555D" w:rsidP="00A83570">
      <w:pPr>
        <w:rPr>
          <w:rFonts w:eastAsia="Arial"/>
          <w:szCs w:val="22"/>
          <w:lang w:val="es-ES_tradnl" w:eastAsia="es-CO"/>
        </w:rPr>
      </w:pPr>
    </w:p>
    <w:p w14:paraId="0A6FF0B2" w14:textId="6B9C02A2" w:rsidR="007666A0" w:rsidRPr="00A83570" w:rsidRDefault="00A83570" w:rsidP="003536A3">
      <w:pPr>
        <w:jc w:val="both"/>
        <w:rPr>
          <w:rFonts w:eastAsia="Arial"/>
          <w:szCs w:val="22"/>
          <w:lang w:val="es-ES_tradnl" w:eastAsia="es-CO"/>
        </w:rPr>
      </w:pPr>
      <w:r w:rsidRPr="00A83570">
        <w:rPr>
          <w:rFonts w:eastAsia="Arial"/>
          <w:b/>
          <w:szCs w:val="22"/>
          <w:lang w:val="es-ES_tradnl" w:eastAsia="es-CO"/>
        </w:rPr>
        <w:t>Nota 1:</w:t>
      </w:r>
      <w:r>
        <w:rPr>
          <w:rFonts w:eastAsia="Arial"/>
          <w:szCs w:val="22"/>
          <w:lang w:val="es-ES_tradnl" w:eastAsia="es-CO"/>
        </w:rPr>
        <w:t xml:space="preserve"> </w:t>
      </w:r>
      <w:r w:rsidR="000A555D" w:rsidRPr="00A83570">
        <w:rPr>
          <w:rFonts w:eastAsia="Arial"/>
          <w:szCs w:val="22"/>
          <w:lang w:val="es-ES_tradnl" w:eastAsia="es-CO"/>
        </w:rPr>
        <w:t xml:space="preserve">Una agitación vigorosa puede provocar el daño de células y la desintegración de colonias frágiles, lo que constituye un problema al momento de identificar un organismo o determinar el </w:t>
      </w:r>
      <w:r w:rsidR="007B0BFB" w:rsidRPr="00A83570">
        <w:rPr>
          <w:rFonts w:eastAsia="Arial"/>
          <w:szCs w:val="22"/>
          <w:lang w:val="es-ES_tradnl" w:eastAsia="es-CO"/>
        </w:rPr>
        <w:t xml:space="preserve">tamaño de una colonia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p>
    <w:p w14:paraId="0A0672E2" w14:textId="77777777" w:rsidR="007666A0" w:rsidRPr="00D22CD7" w:rsidRDefault="007666A0" w:rsidP="007666A0">
      <w:pPr>
        <w:pStyle w:val="Prrafodelista"/>
        <w:ind w:left="567"/>
        <w:jc w:val="both"/>
        <w:rPr>
          <w:rFonts w:eastAsia="Arial"/>
          <w:szCs w:val="22"/>
          <w:lang w:val="es-ES_tradnl" w:eastAsia="es-CO"/>
        </w:rPr>
      </w:pPr>
    </w:p>
    <w:p w14:paraId="24FCA42B" w14:textId="10329E21" w:rsidR="000A555D" w:rsidRPr="00A83570" w:rsidRDefault="00A83570" w:rsidP="003536A3">
      <w:pPr>
        <w:jc w:val="both"/>
        <w:rPr>
          <w:rFonts w:eastAsia="Arial"/>
          <w:szCs w:val="22"/>
          <w:lang w:val="es-ES_tradnl" w:eastAsia="es-CO"/>
        </w:rPr>
      </w:pPr>
      <w:r w:rsidRPr="00A83570">
        <w:rPr>
          <w:rFonts w:eastAsia="Arial"/>
          <w:b/>
          <w:szCs w:val="22"/>
          <w:lang w:val="es-ES_tradnl" w:eastAsia="es-CO"/>
        </w:rPr>
        <w:t>Nota 2:</w:t>
      </w:r>
      <w:r>
        <w:rPr>
          <w:rFonts w:eastAsia="Arial"/>
          <w:szCs w:val="22"/>
          <w:lang w:val="es-ES_tradnl" w:eastAsia="es-CO"/>
        </w:rPr>
        <w:t xml:space="preserve"> </w:t>
      </w:r>
      <w:r w:rsidR="000A555D" w:rsidRPr="00A83570">
        <w:rPr>
          <w:szCs w:val="22"/>
        </w:rPr>
        <w:t xml:space="preserve">Para evitar la ruptura de colonias y la acumulación de burbujas. Durante el tiempo de almacenaje, las partículas sedimentan en la botella y se forman agregados entre algas pequeñas y otras algas o colonias más grandes o con detritus. La homogeneización de la muestra </w:t>
      </w:r>
      <w:r w:rsidR="00164D56">
        <w:rPr>
          <w:szCs w:val="22"/>
        </w:rPr>
        <w:t>permite</w:t>
      </w:r>
      <w:r w:rsidR="00164D56" w:rsidRPr="00A83570">
        <w:rPr>
          <w:szCs w:val="22"/>
        </w:rPr>
        <w:t xml:space="preserve"> </w:t>
      </w:r>
      <w:r w:rsidR="000A555D" w:rsidRPr="00A83570">
        <w:rPr>
          <w:szCs w:val="22"/>
        </w:rPr>
        <w:t>la re-suspensión y separación de las partículas. Esto puede hacerse manualmente o preferiblemente con un dispositivo de mezcla.</w:t>
      </w:r>
    </w:p>
    <w:p w14:paraId="4997E376" w14:textId="77777777" w:rsidR="00A83570" w:rsidRDefault="00A83570" w:rsidP="00A83570">
      <w:pPr>
        <w:jc w:val="both"/>
        <w:rPr>
          <w:rFonts w:eastAsia="Arial"/>
          <w:szCs w:val="22"/>
          <w:lang w:val="es-ES_tradnl" w:eastAsia="es-CO"/>
        </w:rPr>
      </w:pPr>
    </w:p>
    <w:p w14:paraId="3F33305C" w14:textId="55B9D2BF" w:rsidR="00275329" w:rsidRPr="00A83570" w:rsidRDefault="00A83570" w:rsidP="003536A3">
      <w:pPr>
        <w:jc w:val="both"/>
        <w:rPr>
          <w:rFonts w:eastAsia="Arial"/>
          <w:szCs w:val="22"/>
          <w:lang w:val="es-ES_tradnl" w:eastAsia="es-CO"/>
        </w:rPr>
      </w:pPr>
      <w:r w:rsidRPr="00A83570">
        <w:rPr>
          <w:rFonts w:eastAsia="Arial"/>
          <w:b/>
          <w:szCs w:val="22"/>
          <w:lang w:val="es-ES_tradnl" w:eastAsia="es-CO"/>
        </w:rPr>
        <w:t>Nota 3:</w:t>
      </w:r>
      <w:r>
        <w:rPr>
          <w:rFonts w:eastAsia="Arial"/>
          <w:szCs w:val="22"/>
          <w:lang w:val="es-ES_tradnl" w:eastAsia="es-CO"/>
        </w:rPr>
        <w:t xml:space="preserve"> </w:t>
      </w:r>
      <w:r w:rsidR="00275329" w:rsidRPr="00A83570">
        <w:rPr>
          <w:rFonts w:eastAsia="Arial"/>
          <w:szCs w:val="22"/>
          <w:lang w:val="es-ES_tradnl" w:eastAsia="es-CO"/>
        </w:rPr>
        <w:t>La aclimatación facilita</w:t>
      </w:r>
      <w:r w:rsidR="00164D56">
        <w:rPr>
          <w:rFonts w:eastAsia="Arial"/>
          <w:szCs w:val="22"/>
          <w:lang w:val="es-ES_tradnl" w:eastAsia="es-CO"/>
        </w:rPr>
        <w:t xml:space="preserve"> la</w:t>
      </w:r>
      <w:r w:rsidR="00275329" w:rsidRPr="00A83570">
        <w:rPr>
          <w:rFonts w:eastAsia="Arial"/>
          <w:szCs w:val="22"/>
          <w:lang w:val="es-ES_tradnl" w:eastAsia="es-CO"/>
        </w:rPr>
        <w:t xml:space="preserve"> distribución aleatoria del plancton entre la cámara de sedimentación y la muestra, y todo el equipo utilizado. Esto ayuda a que no se provoquen corrientes de convección con distintos efectos de sedimentación de las especies de fitoplancton, dependiendo de sus propiedades físicas. Además, se pueden formar burbujas en las muestras relativamente frías a medida que la solubilidad de los gases disminuye con el aumento gradua</w:t>
      </w:r>
      <w:r w:rsidR="007B0BFB" w:rsidRPr="00A83570">
        <w:rPr>
          <w:rFonts w:eastAsia="Arial"/>
          <w:szCs w:val="22"/>
          <w:lang w:val="es-ES_tradnl" w:eastAsia="es-CO"/>
        </w:rPr>
        <w:t xml:space="preserve">l de temperatura de la muestra </w:t>
      </w:r>
      <w:r w:rsidR="007B0BFB" w:rsidRPr="00A83570">
        <w:rPr>
          <w:rFonts w:eastAsia="Arial"/>
          <w:szCs w:val="22"/>
          <w:lang w:val="es-ES_tradnl" w:eastAsia="es-CO"/>
        </w:rPr>
        <w:fldChar w:fldCharType="begin" w:fldLock="1"/>
      </w:r>
      <w:r w:rsidR="007B0BFB" w:rsidRPr="00A83570">
        <w:rPr>
          <w:rFonts w:eastAsia="Arial"/>
          <w:szCs w:val="22"/>
          <w:lang w:val="es-ES_tradnl" w:eastAsia="es-CO"/>
        </w:rPr>
        <w:instrText>ADDIN CSL_CITATION {"citationItems":[{"id":"ITEM-1","itemData":{"author":[{"dropping-particle":"","family":"UNEEN15204","given":"","non-dropping-particle":"","parse-names":false,"suffix":""}],"id":"ITEM-1","issued":{"date-parts":[["2007"]]},"publisher":"Asociaciön espanola de Normalizaciön y certificaciö year={2010},","title":"Calidad de agua.guïa para el recuento de fitoplancton por microscopïa invertida (tëcnica de Utermöhl)","type":"book"},"uris":["http://www.mendeley.com/documents/?uuid=cdbf534e-684e-4263-8ce8-604647cf0c5b"]}],"mendeley":{"formattedCitation":"(UNEEN15204, 2007)","manualFormatting":"(UNE EN 15204, 2007)","plainTextFormattedCitation":"(UNEEN15204, 2007)","previouslyFormattedCitation":"(UNEEN15204, 2007)"},"properties":{"noteIndex":0},"schema":"https://github.com/citation-style-language/schema/raw/master/csl-citation.json"}</w:instrText>
      </w:r>
      <w:r w:rsidR="007B0BFB" w:rsidRPr="00A83570">
        <w:rPr>
          <w:rFonts w:eastAsia="Arial"/>
          <w:szCs w:val="22"/>
          <w:lang w:val="es-ES_tradnl" w:eastAsia="es-CO"/>
        </w:rPr>
        <w:fldChar w:fldCharType="separate"/>
      </w:r>
      <w:r w:rsidR="007B0BFB" w:rsidRPr="00A83570">
        <w:rPr>
          <w:rFonts w:eastAsia="Arial"/>
          <w:noProof/>
          <w:szCs w:val="22"/>
          <w:lang w:val="es-ES_tradnl" w:eastAsia="es-CO"/>
        </w:rPr>
        <w:t>(UNE EN 15204, 2007)</w:t>
      </w:r>
      <w:r w:rsidR="007B0BFB" w:rsidRPr="00A83570">
        <w:rPr>
          <w:rFonts w:eastAsia="Arial"/>
          <w:szCs w:val="22"/>
          <w:lang w:val="es-ES_tradnl" w:eastAsia="es-CO"/>
        </w:rPr>
        <w:fldChar w:fldCharType="end"/>
      </w:r>
      <w:r w:rsidR="00275329" w:rsidRPr="00A83570">
        <w:rPr>
          <w:rFonts w:eastAsia="Arial"/>
          <w:szCs w:val="22"/>
          <w:lang w:val="es-ES_tradnl" w:eastAsia="es-CO"/>
        </w:rPr>
        <w:t xml:space="preserve">. </w:t>
      </w:r>
    </w:p>
    <w:p w14:paraId="29D3179C" w14:textId="77777777" w:rsidR="00275329" w:rsidRPr="00D22CD7" w:rsidRDefault="00275329" w:rsidP="00275329">
      <w:pPr>
        <w:rPr>
          <w:rFonts w:eastAsia="Arial"/>
          <w:szCs w:val="22"/>
          <w:lang w:val="es-ES_tradnl" w:eastAsia="es-CO"/>
        </w:rPr>
      </w:pPr>
    </w:p>
    <w:p w14:paraId="33F3C5C1" w14:textId="1D353024" w:rsidR="009930EB" w:rsidRDefault="009930EB" w:rsidP="00890EAD">
      <w:pPr>
        <w:pStyle w:val="Ttulo4"/>
        <w:numPr>
          <w:ilvl w:val="3"/>
          <w:numId w:val="27"/>
        </w:numPr>
        <w:rPr>
          <w:lang w:eastAsia="es-ES"/>
        </w:rPr>
      </w:pPr>
      <w:r w:rsidRPr="00D22CD7">
        <w:rPr>
          <w:lang w:eastAsia="es-ES"/>
        </w:rPr>
        <w:t xml:space="preserve">Sedimentación </w:t>
      </w:r>
      <w:r w:rsidR="00F83837" w:rsidRPr="00D22CD7">
        <w:rPr>
          <w:lang w:eastAsia="es-ES"/>
        </w:rPr>
        <w:t>y preparación de la muestra</w:t>
      </w:r>
    </w:p>
    <w:p w14:paraId="1C849239" w14:textId="3136B893" w:rsidR="00A83570" w:rsidRPr="00A83570" w:rsidRDefault="00A83570" w:rsidP="003536A3">
      <w:pPr>
        <w:rPr>
          <w:lang w:eastAsia="es-ES"/>
        </w:rPr>
      </w:pPr>
    </w:p>
    <w:p w14:paraId="6A616116" w14:textId="1E4F70DC" w:rsidR="009930EB" w:rsidRPr="00310BFD" w:rsidRDefault="00F83837" w:rsidP="00D33F6D">
      <w:pPr>
        <w:pStyle w:val="Prrafodelista"/>
        <w:numPr>
          <w:ilvl w:val="0"/>
          <w:numId w:val="3"/>
        </w:numPr>
        <w:jc w:val="both"/>
        <w:rPr>
          <w:szCs w:val="22"/>
        </w:rPr>
      </w:pPr>
      <w:r w:rsidRPr="00D22CD7">
        <w:rPr>
          <w:rFonts w:eastAsia="Times New Roman"/>
          <w:szCs w:val="22"/>
          <w:lang w:eastAsia="es-ES"/>
        </w:rPr>
        <w:t xml:space="preserve">Instalar </w:t>
      </w:r>
      <w:r w:rsidRPr="00914E1E">
        <w:rPr>
          <w:rFonts w:eastAsia="Times New Roman"/>
          <w:szCs w:val="22"/>
          <w:lang w:eastAsia="es-ES"/>
        </w:rPr>
        <w:t xml:space="preserve">la </w:t>
      </w:r>
      <w:r w:rsidRPr="00310BFD">
        <w:rPr>
          <w:rFonts w:eastAsia="Times New Roman"/>
          <w:szCs w:val="22"/>
          <w:lang w:eastAsia="es-ES"/>
        </w:rPr>
        <w:t xml:space="preserve">cámara </w:t>
      </w:r>
      <w:proofErr w:type="spellStart"/>
      <w:r w:rsidRPr="00310BFD">
        <w:rPr>
          <w:rFonts w:eastAsia="Times New Roman"/>
          <w:szCs w:val="22"/>
          <w:lang w:eastAsia="es-ES"/>
        </w:rPr>
        <w:t>Utermöhl</w:t>
      </w:r>
      <w:proofErr w:type="spellEnd"/>
      <w:r w:rsidRPr="00310BFD">
        <w:rPr>
          <w:rFonts w:eastAsia="Times New Roman"/>
          <w:szCs w:val="22"/>
          <w:lang w:eastAsia="es-ES"/>
        </w:rPr>
        <w:t xml:space="preserve"> y </w:t>
      </w:r>
      <w:r w:rsidRPr="00310BFD">
        <w:rPr>
          <w:szCs w:val="22"/>
        </w:rPr>
        <w:t>colocarla</w:t>
      </w:r>
      <w:r w:rsidR="009930EB" w:rsidRPr="00310BFD">
        <w:rPr>
          <w:szCs w:val="22"/>
        </w:rPr>
        <w:t xml:space="preserve"> sobre una sup</w:t>
      </w:r>
      <w:r w:rsidR="007B4708" w:rsidRPr="00310BFD">
        <w:rPr>
          <w:szCs w:val="22"/>
        </w:rPr>
        <w:t>erficie horizontal plana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009930EB" w:rsidRPr="00310BFD">
        <w:rPr>
          <w:szCs w:val="22"/>
        </w:rPr>
        <w:t>A).</w:t>
      </w:r>
    </w:p>
    <w:p w14:paraId="34D67B1C" w14:textId="2D953F66" w:rsidR="009930EB" w:rsidRPr="00310BFD" w:rsidRDefault="009930EB" w:rsidP="00D33F6D">
      <w:pPr>
        <w:pStyle w:val="Prrafodelista"/>
        <w:numPr>
          <w:ilvl w:val="0"/>
          <w:numId w:val="3"/>
        </w:numPr>
        <w:jc w:val="both"/>
        <w:rPr>
          <w:szCs w:val="22"/>
        </w:rPr>
      </w:pPr>
      <w:r w:rsidRPr="00310BFD">
        <w:rPr>
          <w:szCs w:val="22"/>
        </w:rPr>
        <w:t>Tomar la muestra suficiente para rellenar la cám</w:t>
      </w:r>
      <w:r w:rsidR="00B6694A" w:rsidRPr="00310BFD">
        <w:rPr>
          <w:szCs w:val="22"/>
        </w:rPr>
        <w:t>ara en una sola adición. (</w:t>
      </w:r>
      <w:r w:rsidR="00914E1E" w:rsidRPr="00310BFD">
        <w:rPr>
          <w:szCs w:val="22"/>
        </w:rPr>
        <w:fldChar w:fldCharType="begin"/>
      </w:r>
      <w:r w:rsidR="00914E1E" w:rsidRPr="00310BFD">
        <w:rPr>
          <w:szCs w:val="22"/>
        </w:rPr>
        <w:instrText xml:space="preserve"> REF _Ref57327664 \h  \* MERGEFORMAT </w:instrText>
      </w:r>
      <w:r w:rsidR="00914E1E" w:rsidRPr="00310BFD">
        <w:rPr>
          <w:szCs w:val="22"/>
        </w:rPr>
      </w:r>
      <w:r w:rsidR="00914E1E" w:rsidRPr="00310BFD">
        <w:rPr>
          <w:szCs w:val="22"/>
        </w:rPr>
        <w:fldChar w:fldCharType="separate"/>
      </w:r>
      <w:r w:rsidR="00914E1E" w:rsidRPr="00310BFD">
        <w:rPr>
          <w:szCs w:val="22"/>
        </w:rPr>
        <w:t xml:space="preserve"> </w:t>
      </w:r>
      <w:r w:rsidR="00914E1E" w:rsidRPr="00310BFD">
        <w:rPr>
          <w:szCs w:val="22"/>
        </w:rPr>
        <w:fldChar w:fldCharType="end"/>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 xml:space="preserve">Figura </w:t>
      </w:r>
      <w:r w:rsidR="006E3AC4">
        <w:rPr>
          <w:noProof/>
        </w:rPr>
        <w:t>6</w:t>
      </w:r>
      <w:r w:rsidR="006E3AC4">
        <w:rPr>
          <w:szCs w:val="22"/>
        </w:rPr>
        <w:fldChar w:fldCharType="end"/>
      </w:r>
      <w:r w:rsidRPr="00310BFD">
        <w:rPr>
          <w:szCs w:val="22"/>
        </w:rPr>
        <w:t>B</w:t>
      </w:r>
      <w:r w:rsidR="00310BFD">
        <w:rPr>
          <w:szCs w:val="22"/>
        </w:rPr>
        <w:t>.</w:t>
      </w:r>
      <w:r w:rsidRPr="00310BFD">
        <w:rPr>
          <w:szCs w:val="22"/>
        </w:rPr>
        <w:t>).</w:t>
      </w:r>
    </w:p>
    <w:p w14:paraId="233DAD27" w14:textId="0DB2CB7A" w:rsidR="009930EB" w:rsidRPr="00166154" w:rsidRDefault="009930EB" w:rsidP="00D33F6D">
      <w:pPr>
        <w:pStyle w:val="Prrafodelista"/>
        <w:numPr>
          <w:ilvl w:val="0"/>
          <w:numId w:val="3"/>
        </w:numPr>
        <w:jc w:val="both"/>
        <w:rPr>
          <w:szCs w:val="22"/>
        </w:rPr>
      </w:pPr>
      <w:r w:rsidRPr="00166154">
        <w:rPr>
          <w:szCs w:val="22"/>
        </w:rPr>
        <w:t>Cerrar el cilindro de sedimentación</w:t>
      </w:r>
      <w:r w:rsidR="00DC2662">
        <w:rPr>
          <w:szCs w:val="22"/>
        </w:rPr>
        <w:t xml:space="preserve"> con vidrio de cubierta redonda</w:t>
      </w:r>
      <w:r w:rsidRPr="00166154">
        <w:rPr>
          <w:szCs w:val="22"/>
        </w:rPr>
        <w:t xml:space="preserve"> evitando que se formen burbujas de aire.</w:t>
      </w:r>
    </w:p>
    <w:p w14:paraId="10286BB1" w14:textId="579AE0F0" w:rsidR="009930EB" w:rsidRPr="00166154" w:rsidRDefault="009930EB" w:rsidP="00D33F6D">
      <w:pPr>
        <w:pStyle w:val="Prrafodelista"/>
        <w:numPr>
          <w:ilvl w:val="0"/>
          <w:numId w:val="3"/>
        </w:numPr>
        <w:jc w:val="both"/>
        <w:rPr>
          <w:szCs w:val="22"/>
        </w:rPr>
      </w:pPr>
      <w:r w:rsidRPr="00166154">
        <w:rPr>
          <w:szCs w:val="22"/>
        </w:rPr>
        <w:t xml:space="preserve">Para mantener una temperatura ambiente y fuera de la luz solar directa, la cámara se debe cubrir con una caja de plástico y colocar una caja Petri con agua al lado de la cámara para </w:t>
      </w:r>
      <w:r w:rsidR="007B4708" w:rsidRPr="00166154">
        <w:rPr>
          <w:szCs w:val="22"/>
        </w:rPr>
        <w:t>minimizar la evaporación (</w:t>
      </w:r>
      <w:r w:rsidR="006E3AC4">
        <w:rPr>
          <w:szCs w:val="22"/>
        </w:rPr>
        <w:fldChar w:fldCharType="begin"/>
      </w:r>
      <w:r w:rsidR="006E3AC4">
        <w:rPr>
          <w:szCs w:val="22"/>
        </w:rPr>
        <w:instrText xml:space="preserve"> REF _Ref64969092 \h </w:instrText>
      </w:r>
      <w:r w:rsidR="006E3AC4">
        <w:rPr>
          <w:szCs w:val="22"/>
        </w:rPr>
      </w:r>
      <w:r w:rsidR="006E3AC4">
        <w:rPr>
          <w:szCs w:val="22"/>
        </w:rPr>
        <w:fldChar w:fldCharType="separate"/>
      </w:r>
      <w:r w:rsidR="006E3AC4">
        <w:t>Figura</w:t>
      </w:r>
      <w:r w:rsidR="00EE741F">
        <w:t xml:space="preserve"> </w:t>
      </w:r>
      <w:r w:rsidR="006E3AC4">
        <w:rPr>
          <w:noProof/>
        </w:rPr>
        <w:t>6</w:t>
      </w:r>
      <w:r w:rsidR="006E3AC4">
        <w:rPr>
          <w:szCs w:val="22"/>
        </w:rPr>
        <w:fldChar w:fldCharType="end"/>
      </w:r>
      <w:r w:rsidRPr="00166154">
        <w:rPr>
          <w:szCs w:val="22"/>
        </w:rPr>
        <w:t>C</w:t>
      </w:r>
      <w:r w:rsidR="00310BFD">
        <w:rPr>
          <w:szCs w:val="22"/>
        </w:rPr>
        <w:t>.</w:t>
      </w:r>
      <w:r w:rsidRPr="00166154">
        <w:rPr>
          <w:szCs w:val="22"/>
        </w:rPr>
        <w:t>).</w:t>
      </w:r>
    </w:p>
    <w:p w14:paraId="79B81374" w14:textId="0D1D065F" w:rsidR="009930EB" w:rsidRPr="00166154" w:rsidRDefault="009930EB" w:rsidP="00D33F6D">
      <w:pPr>
        <w:pStyle w:val="Prrafodelista"/>
        <w:numPr>
          <w:ilvl w:val="0"/>
          <w:numId w:val="3"/>
        </w:numPr>
        <w:jc w:val="both"/>
        <w:rPr>
          <w:szCs w:val="22"/>
        </w:rPr>
      </w:pPr>
      <w:r w:rsidRPr="00166154">
        <w:rPr>
          <w:szCs w:val="22"/>
        </w:rPr>
        <w:t xml:space="preserve">El tiempo de sedimentación de la muestra se ajusta con relación a la altura del cilindro de la </w:t>
      </w:r>
      <w:r w:rsidRPr="00AC3569">
        <w:rPr>
          <w:szCs w:val="22"/>
        </w:rPr>
        <w:t xml:space="preserve">cámara </w:t>
      </w:r>
      <w:r w:rsidR="00F83837" w:rsidRPr="00AC3569">
        <w:rPr>
          <w:szCs w:val="22"/>
        </w:rPr>
        <w:t>(</w:t>
      </w:r>
      <w:r w:rsidR="00AC3569" w:rsidRPr="00AC3569">
        <w:rPr>
          <w:szCs w:val="22"/>
        </w:rPr>
        <w:fldChar w:fldCharType="begin"/>
      </w:r>
      <w:r w:rsidR="00AC3569" w:rsidRPr="00AC3569">
        <w:rPr>
          <w:szCs w:val="22"/>
        </w:rPr>
        <w:instrText xml:space="preserve"> REF _Ref57328460 \h  \* MERGEFORMAT </w:instrText>
      </w:r>
      <w:r w:rsidR="00AC3569" w:rsidRPr="00AC3569">
        <w:rPr>
          <w:szCs w:val="22"/>
        </w:rPr>
      </w:r>
      <w:r w:rsidR="00AC3569" w:rsidRPr="00AC3569">
        <w:rPr>
          <w:szCs w:val="22"/>
        </w:rPr>
        <w:fldChar w:fldCharType="separate"/>
      </w:r>
      <w:r w:rsidR="00AC3569" w:rsidRPr="00AC3569">
        <w:rPr>
          <w:szCs w:val="22"/>
        </w:rPr>
        <w:t xml:space="preserve">Tabla </w:t>
      </w:r>
      <w:r w:rsidR="00AC3569" w:rsidRPr="00AC3569">
        <w:rPr>
          <w:noProof/>
          <w:szCs w:val="22"/>
        </w:rPr>
        <w:t>1</w:t>
      </w:r>
      <w:r w:rsidR="00AC3569" w:rsidRPr="00AC3569">
        <w:rPr>
          <w:szCs w:val="22"/>
        </w:rPr>
        <w:fldChar w:fldCharType="end"/>
      </w:r>
      <w:r w:rsidR="00F83837" w:rsidRPr="00AC3569">
        <w:rPr>
          <w:szCs w:val="22"/>
        </w:rPr>
        <w:t>)</w:t>
      </w:r>
      <w:r w:rsidRPr="00AC3569">
        <w:rPr>
          <w:szCs w:val="22"/>
        </w:rPr>
        <w:t>.</w:t>
      </w:r>
    </w:p>
    <w:p w14:paraId="25CF4526" w14:textId="779F63BC" w:rsidR="009930EB" w:rsidRPr="00166154" w:rsidRDefault="00F83837" w:rsidP="00D33F6D">
      <w:pPr>
        <w:pStyle w:val="Prrafodelista"/>
        <w:numPr>
          <w:ilvl w:val="0"/>
          <w:numId w:val="3"/>
        </w:numPr>
        <w:jc w:val="both"/>
        <w:rPr>
          <w:szCs w:val="22"/>
          <w:lang w:val="es-ES"/>
        </w:rPr>
      </w:pPr>
      <w:r w:rsidRPr="00166154">
        <w:rPr>
          <w:szCs w:val="22"/>
        </w:rPr>
        <w:t>Pasado el tiempo de sedimentación</w:t>
      </w:r>
      <w:r w:rsidR="009930EB" w:rsidRPr="00166154">
        <w:rPr>
          <w:szCs w:val="22"/>
        </w:rPr>
        <w:t>, des</w:t>
      </w:r>
      <w:r w:rsidRPr="00166154">
        <w:rPr>
          <w:szCs w:val="22"/>
        </w:rPr>
        <w:t>plazar</w:t>
      </w:r>
      <w:r w:rsidR="009930EB" w:rsidRPr="00166154">
        <w:rPr>
          <w:szCs w:val="22"/>
        </w:rPr>
        <w:t xml:space="preserve"> el cilindro de sedimentación suavemente</w:t>
      </w:r>
      <w:r w:rsidRPr="00166154">
        <w:rPr>
          <w:szCs w:val="22"/>
          <w:lang w:val="es-ES"/>
        </w:rPr>
        <w:t xml:space="preserve"> sobre la placa base y reemplazar por un </w:t>
      </w:r>
      <w:r w:rsidR="00DC2662">
        <w:rPr>
          <w:szCs w:val="22"/>
          <w:lang w:val="es-ES"/>
        </w:rPr>
        <w:t>vidrio de cubierta cuadrada</w:t>
      </w:r>
      <w:r w:rsidRPr="00166154">
        <w:rPr>
          <w:szCs w:val="22"/>
          <w:lang w:val="es-ES"/>
        </w:rPr>
        <w:t xml:space="preserve">, evitando introducir burbujas de aire en esta etapa </w:t>
      </w:r>
      <w:r w:rsidR="00B6694A" w:rsidRPr="00166154">
        <w:rPr>
          <w:szCs w:val="22"/>
          <w:lang w:val="es-ES"/>
        </w:rPr>
        <w:t>(</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009930EB" w:rsidRPr="00166154">
        <w:rPr>
          <w:szCs w:val="22"/>
          <w:lang w:val="es-ES"/>
        </w:rPr>
        <w:t>D).</w:t>
      </w:r>
    </w:p>
    <w:p w14:paraId="1B9C8DF6" w14:textId="221590E5" w:rsidR="009930EB" w:rsidRPr="00166154" w:rsidRDefault="00F83837" w:rsidP="00D33F6D">
      <w:pPr>
        <w:pStyle w:val="Prrafodelista"/>
        <w:numPr>
          <w:ilvl w:val="0"/>
          <w:numId w:val="3"/>
        </w:numPr>
        <w:jc w:val="both"/>
        <w:rPr>
          <w:szCs w:val="22"/>
          <w:lang w:val="es-ES"/>
        </w:rPr>
      </w:pPr>
      <w:r w:rsidRPr="00166154">
        <w:rPr>
          <w:szCs w:val="22"/>
          <w:lang w:val="es-ES"/>
        </w:rPr>
        <w:t>Colocar la placa base o inferior en el microscopio invertido</w:t>
      </w:r>
      <w:r w:rsidR="009930EB" w:rsidRPr="00166154">
        <w:rPr>
          <w:szCs w:val="22"/>
          <w:lang w:val="es-ES"/>
        </w:rPr>
        <w:t>.</w:t>
      </w:r>
    </w:p>
    <w:p w14:paraId="5FFED0F6" w14:textId="1F7D6E22" w:rsidR="009930EB" w:rsidRPr="00166154" w:rsidRDefault="009930EB" w:rsidP="00D33F6D">
      <w:pPr>
        <w:pStyle w:val="Prrafodelista"/>
        <w:numPr>
          <w:ilvl w:val="0"/>
          <w:numId w:val="3"/>
        </w:numPr>
        <w:jc w:val="both"/>
        <w:rPr>
          <w:szCs w:val="22"/>
          <w:lang w:val="es-ES"/>
        </w:rPr>
      </w:pPr>
      <w:r w:rsidRPr="00166154">
        <w:rPr>
          <w:szCs w:val="22"/>
          <w:lang w:val="es-ES"/>
        </w:rPr>
        <w:t>Posteriormente, determinar la identificación y cuantificación de</w:t>
      </w:r>
      <w:r w:rsidR="007B4708" w:rsidRPr="00166154">
        <w:rPr>
          <w:szCs w:val="22"/>
          <w:lang w:val="es-ES"/>
        </w:rPr>
        <w:t xml:space="preserve"> células de fitoplancton (</w:t>
      </w:r>
      <w:r w:rsidR="006E3AC4">
        <w:rPr>
          <w:szCs w:val="22"/>
          <w:lang w:val="es-ES"/>
        </w:rPr>
        <w:fldChar w:fldCharType="begin"/>
      </w:r>
      <w:r w:rsidR="006E3AC4">
        <w:rPr>
          <w:szCs w:val="22"/>
          <w:lang w:val="es-ES"/>
        </w:rPr>
        <w:instrText xml:space="preserve"> REF _Ref64969092 \h </w:instrText>
      </w:r>
      <w:r w:rsidR="006E3AC4">
        <w:rPr>
          <w:szCs w:val="22"/>
          <w:lang w:val="es-ES"/>
        </w:rPr>
      </w:r>
      <w:r w:rsidR="006E3AC4">
        <w:rPr>
          <w:szCs w:val="22"/>
          <w:lang w:val="es-ES"/>
        </w:rPr>
        <w:fldChar w:fldCharType="separate"/>
      </w:r>
      <w:r w:rsidR="006E3AC4">
        <w:t xml:space="preserve">Figura </w:t>
      </w:r>
      <w:r w:rsidR="006E3AC4">
        <w:rPr>
          <w:noProof/>
        </w:rPr>
        <w:t>6</w:t>
      </w:r>
      <w:r w:rsidR="006E3AC4">
        <w:rPr>
          <w:szCs w:val="22"/>
          <w:lang w:val="es-ES"/>
        </w:rPr>
        <w:fldChar w:fldCharType="end"/>
      </w:r>
      <w:r w:rsidRPr="00166154">
        <w:rPr>
          <w:szCs w:val="22"/>
          <w:lang w:val="es-ES"/>
        </w:rPr>
        <w:t>E</w:t>
      </w:r>
      <w:r w:rsidR="00310BFD">
        <w:rPr>
          <w:szCs w:val="22"/>
          <w:lang w:val="es-ES"/>
        </w:rPr>
        <w:t>.</w:t>
      </w:r>
      <w:r w:rsidRPr="00166154">
        <w:rPr>
          <w:szCs w:val="22"/>
          <w:lang w:val="es-ES"/>
        </w:rPr>
        <w:t>)</w:t>
      </w:r>
    </w:p>
    <w:p w14:paraId="0C2ECB16" w14:textId="77777777" w:rsidR="009930EB" w:rsidRPr="00D22CD7" w:rsidRDefault="009930EB" w:rsidP="009930EB">
      <w:pPr>
        <w:rPr>
          <w:szCs w:val="22"/>
        </w:rPr>
      </w:pPr>
    </w:p>
    <w:p w14:paraId="70E0DCE9" w14:textId="77777777" w:rsidR="00166154" w:rsidRDefault="009930EB" w:rsidP="00166154">
      <w:pPr>
        <w:keepNext/>
        <w:jc w:val="center"/>
      </w:pPr>
      <w:r w:rsidRPr="00D22CD7">
        <w:rPr>
          <w:noProof/>
          <w:szCs w:val="22"/>
          <w:lang w:eastAsia="es-CO"/>
        </w:rPr>
        <w:lastRenderedPageBreak/>
        <w:drawing>
          <wp:inline distT="0" distB="0" distL="0" distR="0" wp14:anchorId="4BC36173" wp14:editId="3EF693F0">
            <wp:extent cx="3267075" cy="2781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72" r="1146"/>
                    <a:stretch/>
                  </pic:blipFill>
                  <pic:spPr bwMode="auto">
                    <a:xfrm>
                      <a:off x="0" y="0"/>
                      <a:ext cx="3267075"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29D1858" w14:textId="6EC8E7E7" w:rsidR="00914E1E" w:rsidRPr="00166154" w:rsidRDefault="006E3AC4" w:rsidP="006E3AC4">
      <w:pPr>
        <w:pStyle w:val="Descripcin"/>
        <w:rPr>
          <w:b w:val="0"/>
          <w:bCs/>
          <w:sz w:val="18"/>
        </w:rPr>
      </w:pPr>
      <w:bookmarkStart w:id="17" w:name="_Ref57328370"/>
      <w:bookmarkStart w:id="18" w:name="_Ref64969092"/>
      <w:r w:rsidRPr="006E3AC4">
        <w:rPr>
          <w:sz w:val="18"/>
        </w:rPr>
        <w:t xml:space="preserve">Figura </w:t>
      </w:r>
      <w:bookmarkEnd w:id="17"/>
      <w:r w:rsidRPr="006E3AC4">
        <w:rPr>
          <w:sz w:val="18"/>
        </w:rPr>
        <w:t xml:space="preserve"> </w:t>
      </w:r>
      <w:r w:rsidRPr="006E3AC4">
        <w:rPr>
          <w:sz w:val="18"/>
        </w:rPr>
        <w:fldChar w:fldCharType="begin"/>
      </w:r>
      <w:r w:rsidRPr="006E3AC4">
        <w:rPr>
          <w:sz w:val="18"/>
        </w:rPr>
        <w:instrText xml:space="preserve"> SEQ Figura_ \* ARABIC </w:instrText>
      </w:r>
      <w:r w:rsidRPr="006E3AC4">
        <w:rPr>
          <w:sz w:val="18"/>
        </w:rPr>
        <w:fldChar w:fldCharType="separate"/>
      </w:r>
      <w:r w:rsidRPr="006E3AC4">
        <w:rPr>
          <w:noProof/>
          <w:sz w:val="18"/>
        </w:rPr>
        <w:t>6</w:t>
      </w:r>
      <w:r w:rsidRPr="006E3AC4">
        <w:rPr>
          <w:sz w:val="18"/>
        </w:rPr>
        <w:fldChar w:fldCharType="end"/>
      </w:r>
      <w:bookmarkEnd w:id="18"/>
      <w:r w:rsidR="00166154" w:rsidRPr="003536A3">
        <w:rPr>
          <w:sz w:val="14"/>
        </w:rPr>
        <w:t>.</w:t>
      </w:r>
      <w:r w:rsidR="00166154" w:rsidRPr="003536A3">
        <w:rPr>
          <w:b w:val="0"/>
          <w:sz w:val="14"/>
        </w:rPr>
        <w:t xml:space="preserve"> </w:t>
      </w:r>
      <w:r w:rsidR="00166154" w:rsidRPr="00166154">
        <w:rPr>
          <w:b w:val="0"/>
          <w:bCs/>
          <w:noProof/>
          <w:sz w:val="18"/>
        </w:rPr>
        <w:t>Preparación de la cámara de sedimentación. (A) y (B) Llenado de la cámara de sedimentación. (C) Protección de la muestra durante el tiempo de sedimentación. (D) Reemplazo del cilindro de sedimentación por la cubierta de vidrio cuadrada. (E) Montaje de placa en el microscopio invertido.</w:t>
      </w:r>
    </w:p>
    <w:p w14:paraId="4FD7EA99" w14:textId="780E180C" w:rsidR="009930EB" w:rsidRPr="00D22CD7" w:rsidRDefault="000A555D" w:rsidP="00890EAD">
      <w:pPr>
        <w:pStyle w:val="Ttulo4"/>
        <w:numPr>
          <w:ilvl w:val="3"/>
          <w:numId w:val="27"/>
        </w:numPr>
        <w:rPr>
          <w:lang w:eastAsia="es-ES"/>
        </w:rPr>
      </w:pPr>
      <w:r w:rsidRPr="00D22CD7">
        <w:rPr>
          <w:lang w:eastAsia="es-ES"/>
        </w:rPr>
        <w:t>Lectura</w:t>
      </w:r>
      <w:r w:rsidR="009930EB" w:rsidRPr="00D22CD7">
        <w:rPr>
          <w:lang w:eastAsia="es-ES"/>
        </w:rPr>
        <w:t xml:space="preserve"> de </w:t>
      </w:r>
      <w:r w:rsidRPr="00D22CD7">
        <w:rPr>
          <w:lang w:eastAsia="es-ES"/>
        </w:rPr>
        <w:t>la submuestra</w:t>
      </w:r>
      <w:r w:rsidR="009930EB" w:rsidRPr="00D22CD7">
        <w:rPr>
          <w:lang w:eastAsia="es-ES"/>
        </w:rPr>
        <w:t>:</w:t>
      </w:r>
    </w:p>
    <w:p w14:paraId="4FBD81CA" w14:textId="77777777" w:rsidR="00B6694A" w:rsidRPr="00D22CD7" w:rsidRDefault="00B6694A" w:rsidP="00B6694A">
      <w:pPr>
        <w:rPr>
          <w:szCs w:val="22"/>
          <w:lang w:eastAsia="es-ES"/>
        </w:rPr>
      </w:pPr>
    </w:p>
    <w:p w14:paraId="74BE281A" w14:textId="129DB262" w:rsidR="009930EB" w:rsidRPr="00D22CD7" w:rsidRDefault="00F83837" w:rsidP="00D33F6D">
      <w:pPr>
        <w:pStyle w:val="Prrafodelista"/>
        <w:numPr>
          <w:ilvl w:val="0"/>
          <w:numId w:val="3"/>
        </w:numPr>
        <w:jc w:val="both"/>
        <w:rPr>
          <w:szCs w:val="22"/>
          <w:lang w:val="es-ES"/>
        </w:rPr>
      </w:pPr>
      <w:r w:rsidRPr="00D22CD7">
        <w:rPr>
          <w:szCs w:val="22"/>
          <w:lang w:val="es-ES"/>
        </w:rPr>
        <w:t>R</w:t>
      </w:r>
      <w:r w:rsidR="009930EB" w:rsidRPr="00D22CD7">
        <w:rPr>
          <w:szCs w:val="22"/>
          <w:lang w:val="es-ES"/>
        </w:rPr>
        <w:t>ealizar un barrido de cámara completa con la magnificación a 100X para tener una visión general de la densidad y distribución de los individuos (si la distribución es desigual, la muestra se descarta).</w:t>
      </w:r>
    </w:p>
    <w:p w14:paraId="3E156688" w14:textId="77777777" w:rsidR="009930EB" w:rsidRPr="00D22CD7" w:rsidRDefault="009930EB" w:rsidP="00D33F6D">
      <w:pPr>
        <w:pStyle w:val="Prrafodelista"/>
        <w:numPr>
          <w:ilvl w:val="0"/>
          <w:numId w:val="3"/>
        </w:numPr>
        <w:jc w:val="both"/>
        <w:rPr>
          <w:szCs w:val="22"/>
          <w:lang w:val="es-ES"/>
        </w:rPr>
      </w:pPr>
      <w:r w:rsidRPr="00D22CD7">
        <w:rPr>
          <w:szCs w:val="22"/>
          <w:lang w:val="es-ES"/>
        </w:rPr>
        <w:t>Durante el barrido, generar una lista preliminar de especies observadas para seleccionar la estrategia de conteo (el tiempo estimado dependerá de la capacidad del analista, por lo general, es entre 10 a 30 minutos).</w:t>
      </w:r>
    </w:p>
    <w:p w14:paraId="560B3743" w14:textId="77777777" w:rsidR="009930EB" w:rsidRPr="00166154" w:rsidRDefault="009930EB" w:rsidP="00D33F6D">
      <w:pPr>
        <w:pStyle w:val="Prrafodelista"/>
        <w:numPr>
          <w:ilvl w:val="0"/>
          <w:numId w:val="3"/>
        </w:numPr>
        <w:jc w:val="both"/>
        <w:rPr>
          <w:szCs w:val="22"/>
          <w:lang w:val="es-ES"/>
        </w:rPr>
      </w:pPr>
      <w:r w:rsidRPr="00D22CD7">
        <w:rPr>
          <w:szCs w:val="22"/>
          <w:lang w:val="es-ES"/>
        </w:rPr>
        <w:t>El conteo rápido rutinario se realiza con la magnificación a 100X (</w:t>
      </w:r>
      <w:proofErr w:type="spellStart"/>
      <w:r w:rsidRPr="00D22CD7">
        <w:rPr>
          <w:szCs w:val="22"/>
          <w:lang w:val="es-ES"/>
        </w:rPr>
        <w:t>microfitoplancton</w:t>
      </w:r>
      <w:proofErr w:type="spellEnd"/>
      <w:r w:rsidRPr="00D22CD7">
        <w:rPr>
          <w:szCs w:val="22"/>
          <w:lang w:val="es-ES"/>
        </w:rPr>
        <w:t>), conteo con detalle intermedio con la magnificación 200X (</w:t>
      </w:r>
      <w:proofErr w:type="spellStart"/>
      <w:r w:rsidRPr="00D22CD7">
        <w:rPr>
          <w:szCs w:val="22"/>
          <w:lang w:val="es-ES"/>
        </w:rPr>
        <w:t>microfitoplancton</w:t>
      </w:r>
      <w:proofErr w:type="spellEnd"/>
      <w:r w:rsidRPr="00D22CD7">
        <w:rPr>
          <w:szCs w:val="22"/>
          <w:lang w:val="es-ES"/>
        </w:rPr>
        <w:t xml:space="preserve"> y </w:t>
      </w:r>
      <w:proofErr w:type="spellStart"/>
      <w:r w:rsidRPr="00D22CD7">
        <w:rPr>
          <w:szCs w:val="22"/>
          <w:lang w:val="es-ES"/>
        </w:rPr>
        <w:t>nanofitoplancton</w:t>
      </w:r>
      <w:proofErr w:type="spellEnd"/>
      <w:r w:rsidRPr="00D22CD7">
        <w:rPr>
          <w:szCs w:val="22"/>
          <w:lang w:val="es-ES"/>
        </w:rPr>
        <w:t xml:space="preserve">) y </w:t>
      </w:r>
      <w:r w:rsidRPr="00166154">
        <w:rPr>
          <w:szCs w:val="22"/>
          <w:lang w:val="es-ES"/>
        </w:rPr>
        <w:t>conteo con máximo detalle con la magnificación 400X (</w:t>
      </w:r>
      <w:proofErr w:type="spellStart"/>
      <w:r w:rsidRPr="00166154">
        <w:rPr>
          <w:szCs w:val="22"/>
          <w:lang w:val="es-ES"/>
        </w:rPr>
        <w:t>microfitoplancton</w:t>
      </w:r>
      <w:proofErr w:type="spellEnd"/>
      <w:r w:rsidRPr="00166154">
        <w:rPr>
          <w:szCs w:val="22"/>
          <w:lang w:val="es-ES"/>
        </w:rPr>
        <w:t xml:space="preserve"> y </w:t>
      </w:r>
      <w:proofErr w:type="spellStart"/>
      <w:r w:rsidRPr="00166154">
        <w:rPr>
          <w:szCs w:val="22"/>
          <w:lang w:val="es-ES"/>
        </w:rPr>
        <w:t>nanofitoplancton</w:t>
      </w:r>
      <w:proofErr w:type="spellEnd"/>
      <w:r w:rsidRPr="00166154">
        <w:rPr>
          <w:szCs w:val="22"/>
          <w:lang w:val="es-ES"/>
        </w:rPr>
        <w:t>) (</w:t>
      </w:r>
      <w:proofErr w:type="spellStart"/>
      <w:r w:rsidRPr="00166154">
        <w:rPr>
          <w:szCs w:val="22"/>
          <w:lang w:val="es-ES"/>
        </w:rPr>
        <w:t>Edler</w:t>
      </w:r>
      <w:proofErr w:type="spellEnd"/>
      <w:r w:rsidRPr="00166154">
        <w:rPr>
          <w:szCs w:val="22"/>
          <w:lang w:val="es-ES"/>
        </w:rPr>
        <w:t xml:space="preserve"> and </w:t>
      </w:r>
      <w:proofErr w:type="spellStart"/>
      <w:r w:rsidRPr="00166154">
        <w:rPr>
          <w:szCs w:val="22"/>
          <w:lang w:val="es-ES"/>
        </w:rPr>
        <w:t>Elbrächter</w:t>
      </w:r>
      <w:proofErr w:type="spellEnd"/>
      <w:r w:rsidRPr="00166154">
        <w:rPr>
          <w:szCs w:val="22"/>
          <w:lang w:val="es-ES"/>
        </w:rPr>
        <w:t>, 2010).</w:t>
      </w:r>
    </w:p>
    <w:p w14:paraId="0753E69A" w14:textId="390F6F2C" w:rsidR="009930EB" w:rsidRPr="00166154" w:rsidRDefault="009930EB" w:rsidP="00D33F6D">
      <w:pPr>
        <w:pStyle w:val="Prrafodelista"/>
        <w:numPr>
          <w:ilvl w:val="0"/>
          <w:numId w:val="3"/>
        </w:numPr>
        <w:jc w:val="both"/>
        <w:rPr>
          <w:szCs w:val="22"/>
          <w:lang w:val="es-ES"/>
        </w:rPr>
      </w:pPr>
      <w:r w:rsidRPr="00166154">
        <w:rPr>
          <w:szCs w:val="22"/>
          <w:lang w:val="es-ES"/>
        </w:rPr>
        <w:t>En todos los casos, identificar los organismos hasta el nivel taxonómico más bajo (</w:t>
      </w:r>
      <w:proofErr w:type="spellStart"/>
      <w:r w:rsidRPr="00166154">
        <w:rPr>
          <w:szCs w:val="22"/>
          <w:lang w:val="es-ES"/>
        </w:rPr>
        <w:t>Hasle</w:t>
      </w:r>
      <w:proofErr w:type="spellEnd"/>
      <w:r w:rsidRPr="00166154">
        <w:rPr>
          <w:szCs w:val="22"/>
          <w:lang w:val="es-ES"/>
        </w:rPr>
        <w:t>, 1978), usando guías taxonómicas especializadas disponibles en el laboratorio de biología.</w:t>
      </w:r>
    </w:p>
    <w:p w14:paraId="38C24C95" w14:textId="1F563EC6" w:rsidR="009930EB" w:rsidRPr="00166154" w:rsidRDefault="009930EB" w:rsidP="00D33F6D">
      <w:pPr>
        <w:pStyle w:val="Prrafodelista"/>
        <w:numPr>
          <w:ilvl w:val="0"/>
          <w:numId w:val="3"/>
        </w:numPr>
        <w:jc w:val="both"/>
        <w:rPr>
          <w:szCs w:val="22"/>
          <w:lang w:val="es-ES"/>
        </w:rPr>
      </w:pPr>
      <w:r w:rsidRPr="00166154">
        <w:rPr>
          <w:szCs w:val="22"/>
          <w:lang w:val="es-ES"/>
        </w:rPr>
        <w:t>Decidir la observación de la cámara</w:t>
      </w:r>
      <w:r w:rsidR="007B4708" w:rsidRPr="00166154">
        <w:rPr>
          <w:szCs w:val="22"/>
          <w:lang w:val="es-ES"/>
        </w:rPr>
        <w:t xml:space="preserve"> mediante tres estrategia</w:t>
      </w:r>
      <w:r w:rsidR="00FB590F" w:rsidRPr="00166154">
        <w:rPr>
          <w:szCs w:val="22"/>
          <w:lang w:val="es-ES"/>
        </w:rPr>
        <w:t>s</w:t>
      </w:r>
      <w:r w:rsidR="007B4708" w:rsidRPr="00166154">
        <w:rPr>
          <w:szCs w:val="22"/>
          <w:lang w:val="es-ES"/>
        </w:rPr>
        <w:t xml:space="preserve"> de recuento, puede ser </w:t>
      </w:r>
      <w:r w:rsidR="00BC16BD" w:rsidRPr="00166154">
        <w:rPr>
          <w:szCs w:val="22"/>
          <w:lang w:val="es-ES"/>
        </w:rPr>
        <w:t xml:space="preserve">por </w:t>
      </w:r>
      <w:r w:rsidR="007B4708" w:rsidRPr="00166154">
        <w:rPr>
          <w:szCs w:val="22"/>
          <w:lang w:val="es-ES"/>
        </w:rPr>
        <w:t>selección de campos aleatoriamente (</w:t>
      </w:r>
      <w:r w:rsidR="00166154" w:rsidRPr="00166154">
        <w:rPr>
          <w:szCs w:val="22"/>
          <w:lang w:val="es-ES"/>
        </w:rPr>
        <w:fldChar w:fldCharType="begin"/>
      </w:r>
      <w:r w:rsidR="00166154" w:rsidRPr="00166154">
        <w:rPr>
          <w:szCs w:val="22"/>
          <w:lang w:val="es-ES"/>
        </w:rPr>
        <w:instrText xml:space="preserve"> REF _Ref57327440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3</w:t>
      </w:r>
      <w:r w:rsidR="00166154" w:rsidRPr="00166154">
        <w:rPr>
          <w:szCs w:val="22"/>
          <w:lang w:val="es-ES"/>
        </w:rPr>
        <w:fldChar w:fldCharType="end"/>
      </w:r>
      <w:r w:rsidR="007B4708" w:rsidRPr="00166154">
        <w:rPr>
          <w:szCs w:val="22"/>
          <w:lang w:val="es-ES"/>
        </w:rPr>
        <w:t xml:space="preserve">), </w:t>
      </w:r>
      <w:proofErr w:type="spellStart"/>
      <w:r w:rsidRPr="00166154">
        <w:rPr>
          <w:szCs w:val="22"/>
          <w:lang w:val="es-ES"/>
        </w:rPr>
        <w:t>transectas</w:t>
      </w:r>
      <w:proofErr w:type="spellEnd"/>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_Ref57327518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4</w:t>
      </w:r>
      <w:r w:rsidR="00166154" w:rsidRPr="00166154">
        <w:rPr>
          <w:szCs w:val="22"/>
          <w:lang w:val="es-ES"/>
        </w:rPr>
        <w:fldChar w:fldCharType="end"/>
      </w:r>
      <w:r w:rsidR="007B4708" w:rsidRPr="00166154">
        <w:rPr>
          <w:szCs w:val="22"/>
          <w:lang w:val="es-ES"/>
        </w:rPr>
        <w:t xml:space="preserve">) </w:t>
      </w:r>
      <w:r w:rsidR="00DC2662">
        <w:rPr>
          <w:szCs w:val="22"/>
          <w:lang w:val="es-ES"/>
        </w:rPr>
        <w:t>o</w:t>
      </w:r>
      <w:r w:rsidR="007B4708" w:rsidRPr="00166154">
        <w:rPr>
          <w:szCs w:val="22"/>
          <w:lang w:val="es-ES"/>
        </w:rPr>
        <w:t xml:space="preserve"> cámara </w:t>
      </w:r>
      <w:r w:rsidRPr="00166154">
        <w:rPr>
          <w:szCs w:val="22"/>
          <w:lang w:val="es-ES"/>
        </w:rPr>
        <w:t>completa</w:t>
      </w:r>
      <w:r w:rsidR="007B4708" w:rsidRPr="00166154">
        <w:rPr>
          <w:szCs w:val="22"/>
          <w:lang w:val="es-ES"/>
        </w:rPr>
        <w:t xml:space="preserve"> (</w:t>
      </w:r>
      <w:r w:rsidR="00166154" w:rsidRPr="00166154">
        <w:rPr>
          <w:szCs w:val="22"/>
          <w:lang w:val="es-ES"/>
        </w:rPr>
        <w:fldChar w:fldCharType="begin"/>
      </w:r>
      <w:r w:rsidR="00166154" w:rsidRPr="00166154">
        <w:rPr>
          <w:szCs w:val="22"/>
          <w:lang w:val="es-ES"/>
        </w:rPr>
        <w:instrText xml:space="preserve"> REF _Ref57327565 \h  \* MERGEFORMAT </w:instrText>
      </w:r>
      <w:r w:rsidR="00166154" w:rsidRPr="00166154">
        <w:rPr>
          <w:szCs w:val="22"/>
          <w:lang w:val="es-ES"/>
        </w:rPr>
      </w:r>
      <w:r w:rsidR="00166154" w:rsidRPr="00166154">
        <w:rPr>
          <w:szCs w:val="22"/>
          <w:lang w:val="es-ES"/>
        </w:rPr>
        <w:fldChar w:fldCharType="separate"/>
      </w:r>
      <w:r w:rsidR="00166154" w:rsidRPr="00166154">
        <w:rPr>
          <w:szCs w:val="22"/>
        </w:rPr>
        <w:t xml:space="preserve">Figura </w:t>
      </w:r>
      <w:r w:rsidR="00166154" w:rsidRPr="00166154">
        <w:rPr>
          <w:noProof/>
          <w:szCs w:val="22"/>
        </w:rPr>
        <w:t>5</w:t>
      </w:r>
      <w:r w:rsidR="00166154" w:rsidRPr="00166154">
        <w:rPr>
          <w:szCs w:val="22"/>
          <w:lang w:val="es-ES"/>
        </w:rPr>
        <w:fldChar w:fldCharType="end"/>
      </w:r>
      <w:r w:rsidR="007B4708" w:rsidRPr="00166154">
        <w:rPr>
          <w:szCs w:val="22"/>
          <w:lang w:val="es-ES"/>
        </w:rPr>
        <w:t>).</w:t>
      </w:r>
    </w:p>
    <w:p w14:paraId="7396E9FB" w14:textId="77777777" w:rsidR="007B4708" w:rsidRPr="00166154" w:rsidRDefault="009930EB" w:rsidP="00D33F6D">
      <w:pPr>
        <w:pStyle w:val="Prrafodelista"/>
        <w:numPr>
          <w:ilvl w:val="0"/>
          <w:numId w:val="3"/>
        </w:numPr>
        <w:jc w:val="both"/>
        <w:rPr>
          <w:szCs w:val="22"/>
          <w:lang w:val="es-ES"/>
        </w:rPr>
      </w:pPr>
      <w:r w:rsidRPr="00166154">
        <w:rPr>
          <w:szCs w:val="22"/>
          <w:lang w:val="es-ES"/>
        </w:rPr>
        <w:t xml:space="preserve"> El conteo mínimo se debe definir dependie</w:t>
      </w:r>
      <w:r w:rsidR="007B4708" w:rsidRPr="00166154">
        <w:rPr>
          <w:szCs w:val="22"/>
          <w:lang w:val="es-ES"/>
        </w:rPr>
        <w:t>ndo del objetivo de estudio.</w:t>
      </w:r>
    </w:p>
    <w:p w14:paraId="1100B12B" w14:textId="739FA63F" w:rsidR="009930EB" w:rsidRPr="00166154" w:rsidRDefault="007B4708" w:rsidP="00D33F6D">
      <w:pPr>
        <w:pStyle w:val="Prrafodelista"/>
        <w:numPr>
          <w:ilvl w:val="0"/>
          <w:numId w:val="3"/>
        </w:numPr>
        <w:jc w:val="both"/>
        <w:rPr>
          <w:szCs w:val="22"/>
          <w:lang w:val="es-ES"/>
        </w:rPr>
      </w:pPr>
      <w:r w:rsidRPr="00166154">
        <w:rPr>
          <w:szCs w:val="22"/>
          <w:lang w:val="es-ES"/>
        </w:rPr>
        <w:t xml:space="preserve">Los resultados son expresados en </w:t>
      </w:r>
      <w:r w:rsidR="009930EB" w:rsidRPr="00166154">
        <w:rPr>
          <w:szCs w:val="22"/>
          <w:lang w:val="es-ES"/>
        </w:rPr>
        <w:t>Cel/L.</w:t>
      </w:r>
    </w:p>
    <w:p w14:paraId="62998B92" w14:textId="0BB2BF57" w:rsidR="009930EB" w:rsidRPr="00166154" w:rsidRDefault="009930EB" w:rsidP="00D33F6D">
      <w:pPr>
        <w:pStyle w:val="Prrafodelista"/>
        <w:numPr>
          <w:ilvl w:val="0"/>
          <w:numId w:val="3"/>
        </w:numPr>
        <w:jc w:val="both"/>
        <w:rPr>
          <w:szCs w:val="22"/>
          <w:lang w:val="es-ES"/>
        </w:rPr>
      </w:pPr>
      <w:r w:rsidRPr="00166154">
        <w:rPr>
          <w:szCs w:val="22"/>
        </w:rPr>
        <w:t xml:space="preserve"> Registrar en formato</w:t>
      </w:r>
      <w:r w:rsidR="00597134">
        <w:rPr>
          <w:szCs w:val="22"/>
        </w:rPr>
        <w:t xml:space="preserve"> </w:t>
      </w:r>
      <w:r w:rsidR="00597134" w:rsidRPr="003536A3">
        <w:rPr>
          <w:shd w:val="clear" w:color="auto" w:fill="FFFFFF"/>
        </w:rPr>
        <w:t>M5-</w:t>
      </w:r>
      <w:r w:rsidR="003536A3" w:rsidRPr="003536A3">
        <w:rPr>
          <w:szCs w:val="22"/>
          <w:shd w:val="clear" w:color="auto" w:fill="FFFFFF"/>
        </w:rPr>
        <w:t>00-FOR-136</w:t>
      </w:r>
      <w:r w:rsidR="00597134" w:rsidRPr="003536A3">
        <w:rPr>
          <w:szCs w:val="22"/>
          <w:shd w:val="clear" w:color="auto" w:fill="FFFFFF"/>
        </w:rPr>
        <w:t xml:space="preserve"> Datos Primarios de Análisis Densidad de Plancton y Macroinvertebrados Bentónicos</w:t>
      </w:r>
      <w:r w:rsidRPr="003536A3">
        <w:t>.</w:t>
      </w:r>
    </w:p>
    <w:p w14:paraId="78178080" w14:textId="349CF83F" w:rsidR="00BA63AD" w:rsidRPr="00D22CD7" w:rsidRDefault="00BA63AD" w:rsidP="00BA63AD">
      <w:pPr>
        <w:jc w:val="both"/>
        <w:rPr>
          <w:rFonts w:eastAsia="Times New Roman"/>
          <w:szCs w:val="22"/>
          <w:lang w:val="es-ES" w:eastAsia="es-ES"/>
        </w:rPr>
      </w:pPr>
    </w:p>
    <w:p w14:paraId="38A9B1ED" w14:textId="7B063A94" w:rsidR="00BA63AD" w:rsidRPr="00A83570" w:rsidRDefault="00A83570" w:rsidP="003536A3">
      <w:pPr>
        <w:jc w:val="both"/>
        <w:rPr>
          <w:szCs w:val="22"/>
          <w:lang w:val="es-ES"/>
        </w:rPr>
      </w:pPr>
      <w:r w:rsidRPr="00A83570">
        <w:rPr>
          <w:b/>
          <w:szCs w:val="22"/>
          <w:lang w:val="es-ES"/>
        </w:rPr>
        <w:lastRenderedPageBreak/>
        <w:t>Nota 1:</w:t>
      </w:r>
      <w:r>
        <w:rPr>
          <w:szCs w:val="22"/>
          <w:lang w:val="es-ES"/>
        </w:rPr>
        <w:t xml:space="preserve"> </w:t>
      </w:r>
      <w:r w:rsidR="00BA63AD" w:rsidRPr="00A83570">
        <w:rPr>
          <w:szCs w:val="22"/>
          <w:lang w:val="es-ES"/>
        </w:rPr>
        <w:t xml:space="preserve">Los tres niveles de magnificación y observación de la muestra sea acorde al espectro de tamaño de los microorganismos que componen las comunidades </w:t>
      </w:r>
      <w:proofErr w:type="spellStart"/>
      <w:r w:rsidR="00BA63AD" w:rsidRPr="00A83570">
        <w:rPr>
          <w:szCs w:val="22"/>
          <w:lang w:val="es-ES"/>
        </w:rPr>
        <w:t>fitoplanctónicas</w:t>
      </w:r>
      <w:proofErr w:type="spellEnd"/>
      <w:r w:rsidR="00BA63AD" w:rsidRPr="00A83570">
        <w:rPr>
          <w:szCs w:val="22"/>
          <w:lang w:val="es-ES"/>
        </w:rPr>
        <w:t xml:space="preserve"> (</w:t>
      </w:r>
      <w:r w:rsidR="00AC3569" w:rsidRPr="00A83570">
        <w:rPr>
          <w:szCs w:val="22"/>
          <w:lang w:val="es-ES"/>
        </w:rPr>
        <w:fldChar w:fldCharType="begin"/>
      </w:r>
      <w:r w:rsidR="00AC3569" w:rsidRPr="00A83570">
        <w:rPr>
          <w:szCs w:val="22"/>
          <w:lang w:val="es-ES"/>
        </w:rPr>
        <w:instrText xml:space="preserve"> REF _Ref57328502 \h  \* MERGEFORMAT </w:instrText>
      </w:r>
      <w:r w:rsidR="00AC3569" w:rsidRPr="00A83570">
        <w:rPr>
          <w:szCs w:val="22"/>
          <w:lang w:val="es-ES"/>
        </w:rPr>
      </w:r>
      <w:r w:rsidR="00AC3569" w:rsidRPr="00A83570">
        <w:rPr>
          <w:szCs w:val="22"/>
          <w:lang w:val="es-ES"/>
        </w:rPr>
        <w:fldChar w:fldCharType="separate"/>
      </w:r>
      <w:r w:rsidR="00AC3569" w:rsidRPr="00A83570">
        <w:rPr>
          <w:szCs w:val="22"/>
        </w:rPr>
        <w:t xml:space="preserve">Tabla </w:t>
      </w:r>
      <w:r w:rsidR="00AC3569" w:rsidRPr="00A83570">
        <w:rPr>
          <w:noProof/>
          <w:szCs w:val="22"/>
        </w:rPr>
        <w:t>2</w:t>
      </w:r>
      <w:r w:rsidR="00AC3569" w:rsidRPr="00A83570">
        <w:rPr>
          <w:szCs w:val="22"/>
          <w:lang w:val="es-ES"/>
        </w:rPr>
        <w:fldChar w:fldCharType="end"/>
      </w:r>
      <w:r w:rsidR="00BA63AD" w:rsidRPr="00A83570">
        <w:rPr>
          <w:szCs w:val="22"/>
          <w:lang w:val="es-ES"/>
        </w:rPr>
        <w:t>).</w:t>
      </w:r>
    </w:p>
    <w:p w14:paraId="611B9BA6" w14:textId="77777777" w:rsidR="00BA63AD" w:rsidRPr="00AC3569" w:rsidRDefault="00BA63AD" w:rsidP="00BA63AD">
      <w:pPr>
        <w:pStyle w:val="Prrafodelista"/>
        <w:ind w:left="567"/>
        <w:jc w:val="both"/>
        <w:rPr>
          <w:szCs w:val="22"/>
          <w:lang w:val="es-ES"/>
        </w:rPr>
      </w:pPr>
    </w:p>
    <w:p w14:paraId="7B2F253D" w14:textId="3434958B" w:rsidR="00BA63AD" w:rsidRPr="00A83570" w:rsidRDefault="00A83570" w:rsidP="003536A3">
      <w:pPr>
        <w:jc w:val="both"/>
        <w:rPr>
          <w:szCs w:val="22"/>
          <w:lang w:val="es-ES"/>
        </w:rPr>
      </w:pPr>
      <w:r w:rsidRPr="00A83570">
        <w:rPr>
          <w:rFonts w:eastAsia="Arial"/>
          <w:b/>
          <w:szCs w:val="22"/>
          <w:lang w:val="es-ES_tradnl" w:eastAsia="es-CO"/>
        </w:rPr>
        <w:t>Nota 2:</w:t>
      </w:r>
      <w:r>
        <w:rPr>
          <w:rFonts w:eastAsia="Arial"/>
          <w:szCs w:val="22"/>
          <w:lang w:val="es-ES_tradnl" w:eastAsia="es-CO"/>
        </w:rPr>
        <w:t xml:space="preserve"> </w:t>
      </w:r>
      <w:r w:rsidR="00BA63AD" w:rsidRPr="00A83570">
        <w:rPr>
          <w:szCs w:val="22"/>
          <w:lang w:val="es-ES"/>
        </w:rPr>
        <w:t xml:space="preserve">Al contar secciones de la cámara por </w:t>
      </w:r>
      <w:proofErr w:type="spellStart"/>
      <w:r w:rsidR="00BA63AD" w:rsidRPr="00A83570">
        <w:rPr>
          <w:szCs w:val="22"/>
          <w:lang w:val="es-ES"/>
        </w:rPr>
        <w:t>transectas</w:t>
      </w:r>
      <w:proofErr w:type="spellEnd"/>
      <w:r w:rsidR="00BA63AD" w:rsidRPr="00A83570">
        <w:rPr>
          <w:szCs w:val="22"/>
          <w:lang w:val="es-ES"/>
        </w:rPr>
        <w:t xml:space="preserve"> se tendrá en cuenta, el criterio de inclusión de las células que se encuentren en líneas contiguas. La forma más adecuada es decidir que las células que se encuentran completamente en el campo o aproximadamente al menos 2/4 partes o más, deben ser contadas, mientras que las que sean parcialmente observadas, es decir</w:t>
      </w:r>
      <w:r w:rsidR="007351CA">
        <w:rPr>
          <w:szCs w:val="22"/>
          <w:lang w:val="es-ES"/>
        </w:rPr>
        <w:t>,</w:t>
      </w:r>
      <w:r w:rsidR="00BA63AD" w:rsidRPr="00A83570">
        <w:rPr>
          <w:szCs w:val="22"/>
          <w:lang w:val="es-ES"/>
        </w:rPr>
        <w:t xml:space="preserve"> aproximadamente1/4 o menos, deben ser excluidas.</w:t>
      </w:r>
    </w:p>
    <w:p w14:paraId="5AB4919D" w14:textId="77777777" w:rsidR="00BA63AD" w:rsidRPr="00D22CD7" w:rsidRDefault="00BA63AD" w:rsidP="00BA63AD">
      <w:pPr>
        <w:pStyle w:val="Prrafodelista"/>
        <w:rPr>
          <w:szCs w:val="22"/>
          <w:lang w:val="es-ES"/>
        </w:rPr>
      </w:pPr>
    </w:p>
    <w:p w14:paraId="5C4328FF" w14:textId="6DFC84B3" w:rsidR="00BA63AD" w:rsidRPr="00A83570" w:rsidRDefault="00A83570" w:rsidP="003536A3">
      <w:pPr>
        <w:jc w:val="both"/>
        <w:rPr>
          <w:szCs w:val="22"/>
          <w:lang w:val="es-ES"/>
        </w:rPr>
      </w:pPr>
      <w:r w:rsidRPr="00A83570">
        <w:rPr>
          <w:rFonts w:eastAsia="Arial"/>
          <w:b/>
          <w:szCs w:val="22"/>
          <w:lang w:val="es-ES_tradnl" w:eastAsia="es-CO"/>
        </w:rPr>
        <w:t>Nota 3:</w:t>
      </w:r>
      <w:r>
        <w:rPr>
          <w:rFonts w:eastAsia="Arial"/>
          <w:szCs w:val="22"/>
          <w:lang w:val="es-ES_tradnl" w:eastAsia="es-CO"/>
        </w:rPr>
        <w:t xml:space="preserve"> </w:t>
      </w:r>
      <w:r w:rsidR="00BA63AD" w:rsidRPr="00A83570">
        <w:rPr>
          <w:szCs w:val="22"/>
          <w:lang w:val="es-ES"/>
        </w:rPr>
        <w:t>En determinado caso, no se pueda llegar a identificar el género o la especie presente en la muestra, trate de identificarlo a un nivel taxonómico superior (Familia u orden) y registre fotográficamente, con la ayuda de guías taxonómicas especializadas</w:t>
      </w:r>
      <w:r w:rsidR="007351CA">
        <w:rPr>
          <w:szCs w:val="22"/>
          <w:lang w:val="es-ES"/>
        </w:rPr>
        <w:t>,</w:t>
      </w:r>
      <w:r w:rsidR="00BA63AD" w:rsidRPr="00A83570">
        <w:rPr>
          <w:szCs w:val="22"/>
          <w:lang w:val="es-ES"/>
        </w:rPr>
        <w:t xml:space="preserve"> realice nuevamente la identificación. Si no lo logra identificar el taxón, se registra hasta el nivel más bajo considerado por el analista.</w:t>
      </w:r>
    </w:p>
    <w:p w14:paraId="1788AD3C" w14:textId="77777777" w:rsidR="00BA63AD" w:rsidRPr="00D22CD7" w:rsidRDefault="00BA63AD" w:rsidP="00BA63AD">
      <w:pPr>
        <w:pStyle w:val="Prrafodelista"/>
        <w:rPr>
          <w:szCs w:val="22"/>
        </w:rPr>
      </w:pPr>
    </w:p>
    <w:p w14:paraId="716A8E2B" w14:textId="7E198D60" w:rsidR="00BA63AD" w:rsidRPr="00A83570" w:rsidRDefault="00A83570" w:rsidP="003536A3">
      <w:pPr>
        <w:jc w:val="both"/>
        <w:rPr>
          <w:rFonts w:eastAsia="Times New Roman"/>
          <w:iCs/>
          <w:szCs w:val="22"/>
          <w:lang w:eastAsia="es-ES"/>
        </w:rPr>
      </w:pPr>
      <w:r w:rsidRPr="00A83570">
        <w:rPr>
          <w:rFonts w:eastAsia="Arial"/>
          <w:b/>
          <w:szCs w:val="22"/>
          <w:lang w:val="es-ES_tradnl" w:eastAsia="es-CO"/>
        </w:rPr>
        <w:t>Nota 4:</w:t>
      </w:r>
      <w:r>
        <w:rPr>
          <w:rFonts w:eastAsia="Arial"/>
          <w:szCs w:val="22"/>
          <w:lang w:val="es-ES_tradnl" w:eastAsia="es-CO"/>
        </w:rPr>
        <w:t xml:space="preserve"> </w:t>
      </w:r>
      <w:r w:rsidR="00BA63AD" w:rsidRPr="00A83570">
        <w:rPr>
          <w:szCs w:val="22"/>
        </w:rPr>
        <w:t xml:space="preserve">Cuando se realiza el conteo, el analista debe decidir si el conteo se hará de forma individual en las especies de fitoplancton que forman colonias o cadenas o sí, se va a tomar como una unidad. Debido que, el cálculo de las células por colonia puede aproximarse mediante un conteo completo y el cálculo medio de una cierta cantidad de colonias. </w:t>
      </w:r>
    </w:p>
    <w:p w14:paraId="2C96FC8C" w14:textId="77777777" w:rsidR="00BA63AD" w:rsidRPr="00D22CD7" w:rsidRDefault="00BA63AD" w:rsidP="009930EB">
      <w:pPr>
        <w:jc w:val="both"/>
        <w:rPr>
          <w:rFonts w:eastAsia="Times New Roman"/>
          <w:b/>
          <w:szCs w:val="22"/>
          <w:lang w:val="es-ES" w:eastAsia="es-ES"/>
        </w:rPr>
      </w:pPr>
    </w:p>
    <w:p w14:paraId="6C7DA9CC" w14:textId="77777777" w:rsidR="003536A3" w:rsidRDefault="006E3AC4" w:rsidP="003536A3">
      <w:pPr>
        <w:rPr>
          <w:sz w:val="18"/>
        </w:rPr>
      </w:pPr>
      <w:bookmarkStart w:id="19" w:name="_Ref57328460"/>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00D72520" w:rsidRPr="00D72520">
        <w:rPr>
          <w:noProof/>
          <w:sz w:val="18"/>
          <w:szCs w:val="18"/>
        </w:rPr>
        <w:t>1</w:t>
      </w:r>
      <w:r w:rsidRPr="00D72520">
        <w:rPr>
          <w:sz w:val="18"/>
          <w:szCs w:val="18"/>
        </w:rPr>
        <w:fldChar w:fldCharType="end"/>
      </w:r>
      <w:bookmarkEnd w:id="19"/>
      <w:r w:rsidR="00D72520" w:rsidRPr="00854BA7">
        <w:rPr>
          <w:sz w:val="18"/>
        </w:rPr>
        <w:t>.</w:t>
      </w:r>
    </w:p>
    <w:p w14:paraId="441EFE1B" w14:textId="0BA6786B" w:rsidR="00E37D44" w:rsidRDefault="00166154" w:rsidP="003536A3">
      <w:pPr>
        <w:rPr>
          <w:sz w:val="18"/>
          <w:szCs w:val="18"/>
        </w:rPr>
      </w:pPr>
      <w:r w:rsidRPr="003536A3">
        <w:rPr>
          <w:sz w:val="18"/>
          <w:szCs w:val="18"/>
        </w:rPr>
        <w:t>Tiempo de sedimentación para muestras preservadas con solución de Lugol para los diferentes volúmenes de cámara de sedimentación</w:t>
      </w:r>
      <w:r w:rsidR="007B0BFB" w:rsidRPr="003536A3">
        <w:rPr>
          <w:sz w:val="18"/>
          <w:szCs w:val="18"/>
        </w:rPr>
        <w:t xml:space="preserve"> </w:t>
      </w:r>
      <w:r w:rsidR="007B0BFB" w:rsidRPr="003536A3">
        <w:rPr>
          <w:sz w:val="18"/>
          <w:szCs w:val="18"/>
        </w:rPr>
        <w:fldChar w:fldCharType="begin" w:fldLock="1"/>
      </w:r>
      <w:r w:rsidR="007B0BFB" w:rsidRPr="003536A3">
        <w:rPr>
          <w:sz w:val="18"/>
          <w:szCs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sidRPr="003536A3">
        <w:rPr>
          <w:sz w:val="18"/>
          <w:szCs w:val="18"/>
        </w:rPr>
        <w:fldChar w:fldCharType="separate"/>
      </w:r>
      <w:r w:rsidR="007B0BFB" w:rsidRPr="003536A3">
        <w:rPr>
          <w:sz w:val="18"/>
          <w:szCs w:val="18"/>
        </w:rPr>
        <w:t>(Edler, 1979)</w:t>
      </w:r>
      <w:r w:rsidR="007B0BFB" w:rsidRPr="003536A3">
        <w:rPr>
          <w:sz w:val="18"/>
          <w:szCs w:val="18"/>
        </w:rPr>
        <w:fldChar w:fldCharType="end"/>
      </w:r>
      <w:r w:rsidRPr="003536A3">
        <w:rPr>
          <w:sz w:val="18"/>
          <w:szCs w:val="18"/>
        </w:rPr>
        <w:t>.</w:t>
      </w:r>
    </w:p>
    <w:p w14:paraId="0C6653FA" w14:textId="77777777" w:rsidR="005F36C5" w:rsidRPr="003536A3" w:rsidRDefault="005F36C5" w:rsidP="003536A3">
      <w:pPr>
        <w:rPr>
          <w:b/>
          <w:sz w:val="18"/>
        </w:rPr>
      </w:pPr>
    </w:p>
    <w:tbl>
      <w:tblPr>
        <w:tblStyle w:val="Tablaconcuadrcula4-nfasis4"/>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1"/>
        <w:gridCol w:w="2272"/>
        <w:gridCol w:w="2967"/>
      </w:tblGrid>
      <w:tr w:rsidR="00854BA7" w:rsidRPr="00595D38" w14:paraId="236C07CE" w14:textId="77777777" w:rsidTr="00595D38">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11"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2B9A0BCF" w14:textId="191ADA85" w:rsidR="00DE7D31" w:rsidRPr="00595D38" w:rsidRDefault="00DE7D31" w:rsidP="005F36C5">
            <w:pPr>
              <w:jc w:val="center"/>
              <w:rPr>
                <w:rFonts w:ascii="Arial" w:hAnsi="Arial" w:cs="Arial"/>
                <w:i w:val="0"/>
                <w:color w:val="auto"/>
                <w:sz w:val="20"/>
                <w:lang w:val="es-ES"/>
              </w:rPr>
            </w:pPr>
            <w:r w:rsidRPr="00595D38">
              <w:rPr>
                <w:rFonts w:ascii="Arial" w:hAnsi="Arial" w:cs="Arial"/>
                <w:i w:val="0"/>
                <w:color w:val="auto"/>
                <w:sz w:val="20"/>
                <w:lang w:val="es-ES"/>
              </w:rPr>
              <w:t>Volumen de la cámara</w:t>
            </w:r>
            <w:r w:rsidR="005F36C5" w:rsidRPr="00595D38">
              <w:rPr>
                <w:rFonts w:ascii="Arial" w:hAnsi="Arial" w:cs="Arial"/>
                <w:i w:val="0"/>
                <w:color w:val="auto"/>
                <w:sz w:val="20"/>
                <w:lang w:val="es-ES"/>
              </w:rPr>
              <w:t xml:space="preserve"> </w:t>
            </w:r>
            <w:r w:rsidRPr="00595D38">
              <w:rPr>
                <w:rFonts w:ascii="Arial" w:hAnsi="Arial" w:cs="Arial"/>
                <w:i w:val="0"/>
                <w:color w:val="auto"/>
                <w:sz w:val="20"/>
                <w:lang w:val="es-ES"/>
              </w:rPr>
              <w:t>(cm</w:t>
            </w:r>
            <w:r w:rsidRPr="00595D38">
              <w:rPr>
                <w:rFonts w:ascii="Arial" w:hAnsi="Arial" w:cs="Arial"/>
                <w:i w:val="0"/>
                <w:color w:val="auto"/>
                <w:sz w:val="20"/>
                <w:vertAlign w:val="superscript"/>
                <w:lang w:val="es-ES"/>
              </w:rPr>
              <w:t>3</w:t>
            </w:r>
            <w:r w:rsidRPr="00595D38">
              <w:rPr>
                <w:rFonts w:ascii="Arial" w:hAnsi="Arial" w:cs="Arial"/>
                <w:i w:val="0"/>
                <w:color w:val="auto"/>
                <w:sz w:val="20"/>
                <w:lang w:val="es-ES"/>
              </w:rPr>
              <w:t>)</w:t>
            </w:r>
          </w:p>
        </w:tc>
        <w:tc>
          <w:tcPr>
            <w:tcW w:w="2272"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40D847F1" w14:textId="77777777"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Altura de la cámara</w:t>
            </w:r>
          </w:p>
          <w:p w14:paraId="25F0D0EA" w14:textId="444CB94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(Cm)</w:t>
            </w:r>
          </w:p>
        </w:tc>
        <w:tc>
          <w:tcPr>
            <w:tcW w:w="2967"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14:paraId="10AA8ABB" w14:textId="7C3E8EA1"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Tiempo de sedimentación</w:t>
            </w:r>
          </w:p>
          <w:p w14:paraId="57B059A6" w14:textId="7998EED0" w:rsidR="00DE7D31" w:rsidRPr="00595D38" w:rsidRDefault="00DE7D31" w:rsidP="005F36C5">
            <w:pPr>
              <w:jc w:val="center"/>
              <w:cnfStyle w:val="100000000000" w:firstRow="1" w:lastRow="0" w:firstColumn="0" w:lastColumn="0" w:oddVBand="0" w:evenVBand="0" w:oddHBand="0" w:evenHBand="0" w:firstRowFirstColumn="0" w:firstRowLastColumn="0" w:lastRowFirstColumn="0" w:lastRowLastColumn="0"/>
              <w:rPr>
                <w:rFonts w:ascii="Arial" w:hAnsi="Arial" w:cs="Arial"/>
                <w:i w:val="0"/>
                <w:color w:val="auto"/>
                <w:sz w:val="20"/>
                <w:lang w:val="es-ES"/>
              </w:rPr>
            </w:pPr>
            <w:r w:rsidRPr="00595D38">
              <w:rPr>
                <w:rFonts w:ascii="Arial" w:hAnsi="Arial" w:cs="Arial"/>
                <w:i w:val="0"/>
                <w:color w:val="auto"/>
                <w:sz w:val="20"/>
                <w:lang w:val="es-ES"/>
              </w:rPr>
              <w:t>(h)</w:t>
            </w:r>
          </w:p>
        </w:tc>
      </w:tr>
      <w:tr w:rsidR="00DE7D31" w:rsidRPr="00595D38" w14:paraId="6B3233BE"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02741CCB"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2-3</w:t>
            </w:r>
          </w:p>
        </w:tc>
        <w:tc>
          <w:tcPr>
            <w:tcW w:w="2272" w:type="dxa"/>
            <w:shd w:val="clear" w:color="auto" w:fill="auto"/>
          </w:tcPr>
          <w:p w14:paraId="3B8138A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0,5 – 1</w:t>
            </w:r>
          </w:p>
        </w:tc>
        <w:tc>
          <w:tcPr>
            <w:tcW w:w="2967" w:type="dxa"/>
            <w:shd w:val="clear" w:color="auto" w:fill="auto"/>
          </w:tcPr>
          <w:p w14:paraId="6766BB74"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3</w:t>
            </w:r>
          </w:p>
        </w:tc>
      </w:tr>
      <w:tr w:rsidR="00DE7D31" w:rsidRPr="00595D38" w14:paraId="2E401A8D"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FF801B9"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w:t>
            </w:r>
          </w:p>
        </w:tc>
        <w:tc>
          <w:tcPr>
            <w:tcW w:w="2272" w:type="dxa"/>
            <w:shd w:val="clear" w:color="auto" w:fill="auto"/>
          </w:tcPr>
          <w:p w14:paraId="6867003A"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w:t>
            </w:r>
          </w:p>
        </w:tc>
        <w:tc>
          <w:tcPr>
            <w:tcW w:w="2967" w:type="dxa"/>
            <w:shd w:val="clear" w:color="auto" w:fill="auto"/>
          </w:tcPr>
          <w:p w14:paraId="5280B22C"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8</w:t>
            </w:r>
          </w:p>
        </w:tc>
      </w:tr>
      <w:tr w:rsidR="00DE7D31" w:rsidRPr="00595D38" w14:paraId="690E9DAF"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C47618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25</w:t>
            </w:r>
          </w:p>
        </w:tc>
        <w:tc>
          <w:tcPr>
            <w:tcW w:w="2272" w:type="dxa"/>
            <w:shd w:val="clear" w:color="auto" w:fill="auto"/>
          </w:tcPr>
          <w:p w14:paraId="09752467"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5</w:t>
            </w:r>
          </w:p>
        </w:tc>
        <w:tc>
          <w:tcPr>
            <w:tcW w:w="2967" w:type="dxa"/>
            <w:shd w:val="clear" w:color="auto" w:fill="auto"/>
          </w:tcPr>
          <w:p w14:paraId="6E024B46"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18</w:t>
            </w:r>
          </w:p>
        </w:tc>
      </w:tr>
      <w:tr w:rsidR="00DE7D31" w:rsidRPr="00595D38" w14:paraId="3DA469B5" w14:textId="77777777" w:rsidTr="003536A3">
        <w:trPr>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70C43A15"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50</w:t>
            </w:r>
          </w:p>
        </w:tc>
        <w:tc>
          <w:tcPr>
            <w:tcW w:w="2272" w:type="dxa"/>
            <w:shd w:val="clear" w:color="auto" w:fill="auto"/>
          </w:tcPr>
          <w:p w14:paraId="32F52CF8"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10</w:t>
            </w:r>
          </w:p>
        </w:tc>
        <w:tc>
          <w:tcPr>
            <w:tcW w:w="2967" w:type="dxa"/>
            <w:shd w:val="clear" w:color="auto" w:fill="auto"/>
          </w:tcPr>
          <w:p w14:paraId="02CAEAF5" w14:textId="77777777" w:rsidR="00DE7D31" w:rsidRPr="00595D38" w:rsidRDefault="00DE7D31" w:rsidP="00DE7D31">
            <w:pPr>
              <w:jc w:val="cente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24</w:t>
            </w:r>
          </w:p>
        </w:tc>
      </w:tr>
      <w:tr w:rsidR="00DE7D31" w:rsidRPr="00595D38" w14:paraId="394837E6" w14:textId="77777777" w:rsidTr="00353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1" w:type="dxa"/>
            <w:shd w:val="clear" w:color="auto" w:fill="auto"/>
          </w:tcPr>
          <w:p w14:paraId="67782124" w14:textId="77777777" w:rsidR="00DE7D31" w:rsidRPr="00595D38" w:rsidRDefault="00DE7D31" w:rsidP="00DE7D31">
            <w:pPr>
              <w:jc w:val="center"/>
              <w:rPr>
                <w:rFonts w:ascii="Arial" w:hAnsi="Arial" w:cs="Arial"/>
                <w:b w:val="0"/>
                <w:i w:val="0"/>
                <w:sz w:val="20"/>
                <w:lang w:val="es-ES"/>
              </w:rPr>
            </w:pPr>
            <w:r w:rsidRPr="00595D38">
              <w:rPr>
                <w:rFonts w:ascii="Arial" w:hAnsi="Arial" w:cs="Arial"/>
                <w:b w:val="0"/>
                <w:i w:val="0"/>
                <w:sz w:val="20"/>
                <w:lang w:val="es-ES"/>
              </w:rPr>
              <w:t>100*</w:t>
            </w:r>
          </w:p>
        </w:tc>
        <w:tc>
          <w:tcPr>
            <w:tcW w:w="2272" w:type="dxa"/>
            <w:shd w:val="clear" w:color="auto" w:fill="auto"/>
          </w:tcPr>
          <w:p w14:paraId="069C5180"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20</w:t>
            </w:r>
          </w:p>
        </w:tc>
        <w:tc>
          <w:tcPr>
            <w:tcW w:w="2967" w:type="dxa"/>
            <w:shd w:val="clear" w:color="auto" w:fill="auto"/>
          </w:tcPr>
          <w:p w14:paraId="35EF52CC" w14:textId="77777777" w:rsidR="00DE7D31" w:rsidRPr="00595D38" w:rsidRDefault="00DE7D31" w:rsidP="00DE7D31">
            <w:pPr>
              <w:jc w:val="center"/>
              <w:cnfStyle w:val="000000100000" w:firstRow="0" w:lastRow="0" w:firstColumn="0" w:lastColumn="0" w:oddVBand="0" w:evenVBand="0" w:oddHBand="1" w:evenHBand="0" w:firstRowFirstColumn="0" w:firstRowLastColumn="0" w:lastRowFirstColumn="0" w:lastRowLastColumn="0"/>
              <w:rPr>
                <w:rFonts w:ascii="Arial" w:hAnsi="Arial" w:cs="Arial"/>
                <w:i w:val="0"/>
                <w:sz w:val="20"/>
                <w:lang w:val="es-ES"/>
              </w:rPr>
            </w:pPr>
            <w:r w:rsidRPr="00595D38">
              <w:rPr>
                <w:rFonts w:ascii="Arial" w:hAnsi="Arial" w:cs="Arial"/>
                <w:sz w:val="20"/>
                <w:lang w:val="es-ES"/>
              </w:rPr>
              <w:t>48</w:t>
            </w:r>
          </w:p>
        </w:tc>
      </w:tr>
    </w:tbl>
    <w:p w14:paraId="452730EC" w14:textId="77777777" w:rsidR="006E3AC4" w:rsidRPr="003536A3" w:rsidRDefault="006E3AC4" w:rsidP="003536A3">
      <w:pPr>
        <w:pStyle w:val="Prrafodelista"/>
        <w:ind w:left="0"/>
        <w:rPr>
          <w:sz w:val="18"/>
        </w:rPr>
      </w:pPr>
    </w:p>
    <w:p w14:paraId="3499ADDE" w14:textId="77777777" w:rsidR="003536A3" w:rsidRDefault="00D72520" w:rsidP="007351CA">
      <w:pPr>
        <w:rPr>
          <w:sz w:val="18"/>
        </w:rPr>
      </w:pPr>
      <w:bookmarkStart w:id="20" w:name="_Ref57328502"/>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noProof/>
          <w:sz w:val="18"/>
          <w:szCs w:val="18"/>
        </w:rPr>
        <w:t>2</w:t>
      </w:r>
      <w:r w:rsidRPr="00D72520">
        <w:rPr>
          <w:sz w:val="18"/>
          <w:szCs w:val="18"/>
        </w:rPr>
        <w:fldChar w:fldCharType="end"/>
      </w:r>
      <w:bookmarkEnd w:id="20"/>
      <w:r w:rsidRPr="00854BA7">
        <w:rPr>
          <w:sz w:val="18"/>
        </w:rPr>
        <w:t>.</w:t>
      </w:r>
      <w:r w:rsidR="007351CA">
        <w:rPr>
          <w:sz w:val="18"/>
        </w:rPr>
        <w:t xml:space="preserve"> </w:t>
      </w:r>
    </w:p>
    <w:p w14:paraId="7C5AD290" w14:textId="3B4DD964" w:rsidR="00E37D44" w:rsidRPr="00854BA7" w:rsidRDefault="00166154" w:rsidP="007351CA">
      <w:pPr>
        <w:rPr>
          <w:sz w:val="18"/>
        </w:rPr>
      </w:pPr>
      <w:r w:rsidRPr="00854BA7">
        <w:rPr>
          <w:sz w:val="18"/>
        </w:rPr>
        <w:t xml:space="preserve">Magnificaciones recomendadas para el conteo de diferentes clases de tamaños de fitoplancton (Tomado y modificado de: </w:t>
      </w:r>
      <w:r w:rsidR="009254E3"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9254E3" w:rsidRPr="00854BA7">
        <w:rPr>
          <w:sz w:val="18"/>
        </w:rPr>
        <w:fldChar w:fldCharType="separate"/>
      </w:r>
      <w:r w:rsidR="00A6530B" w:rsidRPr="00854BA7">
        <w:rPr>
          <w:sz w:val="18"/>
        </w:rPr>
        <w:t>(Andersen et al., 2004; Edler, 1979)</w:t>
      </w:r>
      <w:r w:rsidR="009254E3" w:rsidRPr="00854BA7">
        <w:rPr>
          <w:sz w:val="18"/>
        </w:rPr>
        <w:fldChar w:fldCharType="end"/>
      </w:r>
    </w:p>
    <w:p w14:paraId="03A27EB0" w14:textId="77777777" w:rsidR="00D72520" w:rsidRPr="00D72520" w:rsidRDefault="00D72520" w:rsidP="00D72520">
      <w:pPr>
        <w:rPr>
          <w:sz w:val="18"/>
          <w:szCs w:val="18"/>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553"/>
        <w:gridCol w:w="2684"/>
      </w:tblGrid>
      <w:tr w:rsidR="009930EB" w:rsidRPr="00595D38" w14:paraId="0D97B70A" w14:textId="77777777" w:rsidTr="005F36C5">
        <w:trPr>
          <w:trHeight w:val="330"/>
          <w:jc w:val="center"/>
        </w:trPr>
        <w:tc>
          <w:tcPr>
            <w:tcW w:w="3553" w:type="dxa"/>
            <w:shd w:val="clear" w:color="auto" w:fill="F2F2F2" w:themeFill="background1" w:themeFillShade="F2"/>
            <w:vAlign w:val="center"/>
          </w:tcPr>
          <w:p w14:paraId="711BDFC5" w14:textId="3BC077C5"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Clase de tamaños</w:t>
            </w:r>
          </w:p>
        </w:tc>
        <w:tc>
          <w:tcPr>
            <w:tcW w:w="2684" w:type="dxa"/>
            <w:shd w:val="clear" w:color="auto" w:fill="F2F2F2" w:themeFill="background1" w:themeFillShade="F2"/>
            <w:vAlign w:val="center"/>
          </w:tcPr>
          <w:p w14:paraId="55648D90" w14:textId="77777777" w:rsidR="009930EB" w:rsidRPr="00595D38" w:rsidRDefault="009930EB" w:rsidP="005F36C5">
            <w:pPr>
              <w:jc w:val="center"/>
              <w:rPr>
                <w:rFonts w:ascii="Arial" w:hAnsi="Arial" w:cs="Arial"/>
                <w:b/>
                <w:sz w:val="20"/>
                <w:lang w:val="es-ES_tradnl"/>
              </w:rPr>
            </w:pPr>
            <w:r w:rsidRPr="00595D38">
              <w:rPr>
                <w:rFonts w:ascii="Arial" w:hAnsi="Arial" w:cs="Arial"/>
                <w:b/>
                <w:sz w:val="20"/>
                <w:lang w:val="es-ES_tradnl"/>
              </w:rPr>
              <w:t>Magnificación</w:t>
            </w:r>
          </w:p>
        </w:tc>
      </w:tr>
      <w:tr w:rsidR="009930EB" w:rsidRPr="00595D38" w14:paraId="69116259" w14:textId="77777777" w:rsidTr="003536A3">
        <w:trPr>
          <w:jc w:val="center"/>
        </w:trPr>
        <w:tc>
          <w:tcPr>
            <w:tcW w:w="3553" w:type="dxa"/>
          </w:tcPr>
          <w:p w14:paraId="1055B96D"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0.2 – 2. 0 µm (</w:t>
            </w:r>
            <w:proofErr w:type="spellStart"/>
            <w:r w:rsidRPr="00595D38">
              <w:rPr>
                <w:rFonts w:ascii="Arial" w:hAnsi="Arial" w:cs="Arial"/>
                <w:sz w:val="20"/>
                <w:lang w:val="es-ES_tradnl"/>
              </w:rPr>
              <w:t>Picofitoplancton</w:t>
            </w:r>
            <w:proofErr w:type="spellEnd"/>
            <w:r w:rsidRPr="00595D38">
              <w:rPr>
                <w:rFonts w:ascii="Arial" w:hAnsi="Arial" w:cs="Arial"/>
                <w:sz w:val="20"/>
                <w:lang w:val="es-ES_tradnl"/>
              </w:rPr>
              <w:t>)*</w:t>
            </w:r>
          </w:p>
        </w:tc>
        <w:tc>
          <w:tcPr>
            <w:tcW w:w="2684" w:type="dxa"/>
          </w:tcPr>
          <w:p w14:paraId="43B74651"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1000X</w:t>
            </w:r>
          </w:p>
        </w:tc>
      </w:tr>
      <w:tr w:rsidR="009930EB" w:rsidRPr="00595D38" w14:paraId="0FE42BCD" w14:textId="77777777" w:rsidTr="003536A3">
        <w:trPr>
          <w:jc w:val="center"/>
        </w:trPr>
        <w:tc>
          <w:tcPr>
            <w:tcW w:w="3553" w:type="dxa"/>
          </w:tcPr>
          <w:p w14:paraId="5AF6D0C3"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2.0 – 20 µm (</w:t>
            </w:r>
            <w:proofErr w:type="spellStart"/>
            <w:r w:rsidRPr="00595D38">
              <w:rPr>
                <w:rFonts w:ascii="Arial" w:hAnsi="Arial" w:cs="Arial"/>
                <w:sz w:val="20"/>
                <w:lang w:val="es-ES_tradnl"/>
              </w:rPr>
              <w:t>Nanofitoplancton</w:t>
            </w:r>
            <w:proofErr w:type="spellEnd"/>
            <w:r w:rsidRPr="00595D38">
              <w:rPr>
                <w:rFonts w:ascii="Arial" w:hAnsi="Arial" w:cs="Arial"/>
                <w:sz w:val="20"/>
                <w:lang w:val="es-ES_tradnl"/>
              </w:rPr>
              <w:t>)</w:t>
            </w:r>
          </w:p>
        </w:tc>
        <w:tc>
          <w:tcPr>
            <w:tcW w:w="2684" w:type="dxa"/>
          </w:tcPr>
          <w:p w14:paraId="49B3C046"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 – 400X</w:t>
            </w:r>
          </w:p>
        </w:tc>
      </w:tr>
      <w:tr w:rsidR="009930EB" w:rsidRPr="00595D38" w14:paraId="495C6F81" w14:textId="77777777" w:rsidTr="003536A3">
        <w:trPr>
          <w:jc w:val="center"/>
        </w:trPr>
        <w:tc>
          <w:tcPr>
            <w:tcW w:w="3553" w:type="dxa"/>
          </w:tcPr>
          <w:p w14:paraId="3F71204E"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&gt;20 µm (</w:t>
            </w:r>
            <w:proofErr w:type="spellStart"/>
            <w:r w:rsidRPr="00595D38">
              <w:rPr>
                <w:rFonts w:ascii="Arial" w:hAnsi="Arial" w:cs="Arial"/>
                <w:sz w:val="20"/>
                <w:lang w:val="es-ES_tradnl"/>
              </w:rPr>
              <w:t>Microfitoplancton</w:t>
            </w:r>
            <w:proofErr w:type="spellEnd"/>
            <w:r w:rsidRPr="00595D38">
              <w:rPr>
                <w:rFonts w:ascii="Arial" w:hAnsi="Arial" w:cs="Arial"/>
                <w:sz w:val="20"/>
                <w:lang w:val="es-ES_tradnl"/>
              </w:rPr>
              <w:t>)</w:t>
            </w:r>
          </w:p>
        </w:tc>
        <w:tc>
          <w:tcPr>
            <w:tcW w:w="2684" w:type="dxa"/>
          </w:tcPr>
          <w:p w14:paraId="71F11917" w14:textId="77777777" w:rsidR="009930EB" w:rsidRPr="00595D38" w:rsidRDefault="009930EB" w:rsidP="004B7B3E">
            <w:pPr>
              <w:jc w:val="center"/>
              <w:rPr>
                <w:rFonts w:ascii="Arial" w:hAnsi="Arial" w:cs="Arial"/>
                <w:sz w:val="20"/>
                <w:lang w:val="es-ES_tradnl"/>
              </w:rPr>
            </w:pPr>
            <w:r w:rsidRPr="00595D38">
              <w:rPr>
                <w:rFonts w:ascii="Arial" w:hAnsi="Arial" w:cs="Arial"/>
                <w:sz w:val="20"/>
                <w:lang w:val="es-ES_tradnl"/>
              </w:rPr>
              <w:t>100X</w:t>
            </w:r>
          </w:p>
        </w:tc>
      </w:tr>
    </w:tbl>
    <w:p w14:paraId="7A2E9448" w14:textId="51F06EBC" w:rsidR="009930EB" w:rsidRPr="00166154" w:rsidRDefault="009930EB" w:rsidP="00096719">
      <w:pPr>
        <w:jc w:val="center"/>
        <w:rPr>
          <w:sz w:val="18"/>
          <w:szCs w:val="18"/>
        </w:rPr>
      </w:pPr>
      <w:r w:rsidRPr="00166154">
        <w:rPr>
          <w:b/>
          <w:sz w:val="18"/>
          <w:szCs w:val="18"/>
          <w:vertAlign w:val="superscript"/>
        </w:rPr>
        <w:t xml:space="preserve">* </w:t>
      </w:r>
      <w:r w:rsidRPr="00166154">
        <w:rPr>
          <w:sz w:val="18"/>
          <w:szCs w:val="18"/>
        </w:rPr>
        <w:t xml:space="preserve">Usualmente el </w:t>
      </w:r>
      <w:proofErr w:type="spellStart"/>
      <w:r w:rsidRPr="00166154">
        <w:rPr>
          <w:sz w:val="18"/>
          <w:szCs w:val="18"/>
        </w:rPr>
        <w:t>picofitoplancton</w:t>
      </w:r>
      <w:proofErr w:type="spellEnd"/>
      <w:r w:rsidRPr="00166154">
        <w:rPr>
          <w:sz w:val="18"/>
          <w:szCs w:val="18"/>
        </w:rPr>
        <w:t xml:space="preserve"> no se analiza con el método </w:t>
      </w:r>
      <w:proofErr w:type="spellStart"/>
      <w:r w:rsidRPr="00166154">
        <w:rPr>
          <w:sz w:val="18"/>
          <w:szCs w:val="18"/>
        </w:rPr>
        <w:t>Utermöhl</w:t>
      </w:r>
      <w:proofErr w:type="spellEnd"/>
      <w:r w:rsidRPr="00166154">
        <w:rPr>
          <w:sz w:val="18"/>
          <w:szCs w:val="18"/>
        </w:rPr>
        <w:t>.</w:t>
      </w:r>
    </w:p>
    <w:p w14:paraId="621CE760" w14:textId="77777777" w:rsidR="005F36C5" w:rsidRDefault="005F36C5" w:rsidP="009930EB">
      <w:pPr>
        <w:rPr>
          <w:rFonts w:eastAsia="Times New Roman"/>
          <w:b/>
          <w:szCs w:val="22"/>
          <w:lang w:eastAsia="es-ES"/>
        </w:rPr>
      </w:pPr>
    </w:p>
    <w:p w14:paraId="0A186305" w14:textId="542C750C" w:rsidR="000D37FB" w:rsidRDefault="000D37FB" w:rsidP="000D37FB">
      <w:pPr>
        <w:pStyle w:val="Ttulo3"/>
        <w:numPr>
          <w:ilvl w:val="2"/>
          <w:numId w:val="27"/>
        </w:numPr>
        <w:rPr>
          <w:szCs w:val="22"/>
          <w:lang w:eastAsia="es-ES"/>
        </w:rPr>
      </w:pPr>
      <w:r w:rsidRPr="00D22CD7">
        <w:rPr>
          <w:szCs w:val="22"/>
          <w:lang w:eastAsia="es-ES"/>
        </w:rPr>
        <w:t>Análisis</w:t>
      </w:r>
      <w:r>
        <w:rPr>
          <w:szCs w:val="22"/>
          <w:lang w:eastAsia="es-ES"/>
        </w:rPr>
        <w:t xml:space="preserve"> de</w:t>
      </w:r>
      <w:r w:rsidRPr="00D22CD7">
        <w:rPr>
          <w:szCs w:val="22"/>
          <w:lang w:eastAsia="es-ES"/>
        </w:rPr>
        <w:t xml:space="preserve"> </w:t>
      </w:r>
      <w:r>
        <w:rPr>
          <w:szCs w:val="22"/>
          <w:lang w:eastAsia="es-ES"/>
        </w:rPr>
        <w:t>viabilidad de fitoplancton en muestras de aguas de lastre.</w:t>
      </w:r>
    </w:p>
    <w:p w14:paraId="3B943B73" w14:textId="689FD331" w:rsidR="000D37FB" w:rsidRDefault="000D37FB" w:rsidP="000D37FB">
      <w:pPr>
        <w:rPr>
          <w:lang w:val="es-ES" w:eastAsia="es-ES"/>
        </w:rPr>
      </w:pPr>
    </w:p>
    <w:p w14:paraId="081F10CE" w14:textId="77777777" w:rsidR="0064450E" w:rsidRPr="003D6AA9" w:rsidRDefault="0064450E" w:rsidP="003536A3">
      <w:pPr>
        <w:pStyle w:val="Prrafodelista"/>
        <w:numPr>
          <w:ilvl w:val="0"/>
          <w:numId w:val="33"/>
        </w:numPr>
        <w:jc w:val="both"/>
      </w:pPr>
      <w:r w:rsidRPr="003D6AA9">
        <w:t xml:space="preserve">Medir el volumen de la </w:t>
      </w:r>
      <w:r>
        <w:t>muestra</w:t>
      </w:r>
      <w:r w:rsidRPr="003D6AA9">
        <w:t xml:space="preserve"> en un </w:t>
      </w:r>
      <w:proofErr w:type="spellStart"/>
      <w:r w:rsidRPr="003D6AA9">
        <w:t>beaker</w:t>
      </w:r>
      <w:proofErr w:type="spellEnd"/>
      <w:r w:rsidRPr="003D6AA9">
        <w:t xml:space="preserve"> volumétrico. </w:t>
      </w:r>
    </w:p>
    <w:p w14:paraId="2AD45DE4" w14:textId="1E189971" w:rsidR="0064450E" w:rsidRPr="003D6AA9" w:rsidRDefault="0064450E" w:rsidP="003536A3">
      <w:pPr>
        <w:pStyle w:val="Prrafodelista"/>
        <w:numPr>
          <w:ilvl w:val="0"/>
          <w:numId w:val="33"/>
        </w:numPr>
        <w:jc w:val="both"/>
      </w:pPr>
      <w:r w:rsidRPr="003D6AA9">
        <w:lastRenderedPageBreak/>
        <w:t xml:space="preserve">Una vez </w:t>
      </w:r>
      <w:r>
        <w:t>medido</w:t>
      </w:r>
      <w:r w:rsidRPr="003D6AA9">
        <w:t xml:space="preserve"> el volumen, con la pipeta </w:t>
      </w:r>
      <w:proofErr w:type="spellStart"/>
      <w:r w:rsidRPr="003D6AA9">
        <w:t>Hensen-Stempel</w:t>
      </w:r>
      <w:proofErr w:type="spellEnd"/>
      <w:r w:rsidRPr="003D6AA9">
        <w:t xml:space="preserve"> </w:t>
      </w:r>
      <w:r>
        <w:t xml:space="preserve">de 1 </w:t>
      </w:r>
      <w:r w:rsidR="003536A3">
        <w:t>ml</w:t>
      </w:r>
      <w:r>
        <w:t xml:space="preserve">, </w:t>
      </w:r>
      <w:r w:rsidRPr="003D6AA9">
        <w:t>homogeneizar la muestra agitándola en forma circular.</w:t>
      </w:r>
      <w:r>
        <w:t xml:space="preserve"> </w:t>
      </w:r>
    </w:p>
    <w:p w14:paraId="3022D05E" w14:textId="726BF412" w:rsidR="0064450E" w:rsidRPr="003D6AA9" w:rsidRDefault="0064450E" w:rsidP="003536A3">
      <w:pPr>
        <w:pStyle w:val="Prrafodelista"/>
        <w:numPr>
          <w:ilvl w:val="0"/>
          <w:numId w:val="33"/>
        </w:numPr>
        <w:jc w:val="both"/>
      </w:pPr>
      <w:r>
        <w:t>Cuando la muestra esté suficientemente homogeneizada, se acciona la pipeta y se toma la alícuota.</w:t>
      </w:r>
    </w:p>
    <w:p w14:paraId="42A06623" w14:textId="3581B32C" w:rsidR="0064450E" w:rsidRPr="003D6AA9" w:rsidRDefault="0064450E" w:rsidP="003536A3">
      <w:pPr>
        <w:pStyle w:val="Prrafodelista"/>
        <w:numPr>
          <w:ilvl w:val="0"/>
          <w:numId w:val="33"/>
        </w:numPr>
        <w:jc w:val="both"/>
      </w:pPr>
      <w:r w:rsidRPr="003D6AA9">
        <w:t xml:space="preserve">Retirar la pipeta </w:t>
      </w:r>
      <w:proofErr w:type="spellStart"/>
      <w:r w:rsidRPr="003D6AA9">
        <w:t>Hensen-Stempel</w:t>
      </w:r>
      <w:proofErr w:type="spellEnd"/>
      <w:r w:rsidRPr="003D6AA9">
        <w:t xml:space="preserve"> del </w:t>
      </w:r>
      <w:proofErr w:type="spellStart"/>
      <w:r w:rsidRPr="003D6AA9">
        <w:t>beaker</w:t>
      </w:r>
      <w:proofErr w:type="spellEnd"/>
      <w:r w:rsidRPr="003D6AA9">
        <w:t xml:space="preserve"> y verter </w:t>
      </w:r>
      <w:r>
        <w:t xml:space="preserve">la alícuota en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t>.</w:t>
      </w:r>
    </w:p>
    <w:p w14:paraId="1E7B2B34" w14:textId="377D8064" w:rsidR="0064450E" w:rsidRDefault="0064450E" w:rsidP="003536A3">
      <w:pPr>
        <w:pStyle w:val="Prrafodelista"/>
        <w:numPr>
          <w:ilvl w:val="0"/>
          <w:numId w:val="33"/>
        </w:numPr>
        <w:jc w:val="both"/>
      </w:pPr>
      <w:r w:rsidRPr="003D6AA9">
        <w:t xml:space="preserve">Revisar la cámara </w:t>
      </w:r>
      <w:proofErr w:type="spellStart"/>
      <w:r w:rsidR="00C517A9">
        <w:rPr>
          <w:szCs w:val="22"/>
          <w:lang w:val="es-ES"/>
        </w:rPr>
        <w:t>Sedg</w:t>
      </w:r>
      <w:r w:rsidR="00D458E5">
        <w:rPr>
          <w:szCs w:val="22"/>
          <w:lang w:val="es-ES"/>
        </w:rPr>
        <w:t>e</w:t>
      </w:r>
      <w:r w:rsidR="00C517A9">
        <w:rPr>
          <w:szCs w:val="22"/>
          <w:lang w:val="es-ES"/>
        </w:rPr>
        <w:t>wick</w:t>
      </w:r>
      <w:proofErr w:type="spellEnd"/>
      <w:r w:rsidR="00C517A9">
        <w:rPr>
          <w:szCs w:val="22"/>
          <w:lang w:val="es-ES"/>
        </w:rPr>
        <w:t>-</w:t>
      </w:r>
      <w:r w:rsidR="00C517A9" w:rsidRPr="00D22CD7">
        <w:rPr>
          <w:szCs w:val="22"/>
          <w:lang w:val="es-ES"/>
        </w:rPr>
        <w:t>Rafter</w:t>
      </w:r>
      <w:r w:rsidR="00C517A9" w:rsidRPr="003D6AA9">
        <w:t xml:space="preserve"> </w:t>
      </w:r>
      <w:r w:rsidRPr="003D6AA9">
        <w:t xml:space="preserve">bajo el </w:t>
      </w:r>
      <w:r w:rsidR="00C517A9">
        <w:t>microscopio invertido.</w:t>
      </w:r>
    </w:p>
    <w:p w14:paraId="76351F3D" w14:textId="06D0CFDD" w:rsidR="0064450E" w:rsidRPr="003D6AA9" w:rsidRDefault="00C517A9" w:rsidP="003536A3">
      <w:pPr>
        <w:pStyle w:val="Prrafodelista"/>
        <w:numPr>
          <w:ilvl w:val="0"/>
          <w:numId w:val="33"/>
        </w:numPr>
        <w:jc w:val="both"/>
      </w:pPr>
      <w:r>
        <w:t>Revisar si las células presentan cloroplastos,</w:t>
      </w:r>
      <w:r w:rsidR="00D458E5">
        <w:t xml:space="preserve"> para confirmar que están viva</w:t>
      </w:r>
      <w:r w:rsidR="0064450E">
        <w:t>s.</w:t>
      </w:r>
    </w:p>
    <w:p w14:paraId="6EFC4D96" w14:textId="625A2ACE" w:rsidR="0064450E" w:rsidRPr="003536A3" w:rsidRDefault="0064450E" w:rsidP="003536A3">
      <w:pPr>
        <w:pStyle w:val="Prrafodelista"/>
        <w:numPr>
          <w:ilvl w:val="0"/>
          <w:numId w:val="33"/>
        </w:numPr>
        <w:jc w:val="both"/>
      </w:pPr>
      <w:r w:rsidRPr="003D6AA9">
        <w:t xml:space="preserve">Por cada individuo </w:t>
      </w:r>
      <w:r>
        <w:t xml:space="preserve">vivo </w:t>
      </w:r>
      <w:r w:rsidRPr="003D6AA9">
        <w:t>observado, hacer un registro de conteo en el formato</w:t>
      </w:r>
      <w:r w:rsidR="00597134">
        <w:t xml:space="preserve">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r w:rsidRPr="003536A3">
        <w:t>. </w:t>
      </w:r>
    </w:p>
    <w:p w14:paraId="60395905" w14:textId="230155CE" w:rsidR="0064450E" w:rsidRPr="003536A3" w:rsidRDefault="0064450E" w:rsidP="003536A3">
      <w:pPr>
        <w:pStyle w:val="Prrafodelista"/>
        <w:numPr>
          <w:ilvl w:val="0"/>
          <w:numId w:val="33"/>
        </w:numPr>
        <w:jc w:val="both"/>
      </w:pPr>
      <w:r w:rsidRPr="003D6AA9">
        <w:t xml:space="preserve">Continuar con el proceso de recuento hasta </w:t>
      </w:r>
      <w:r>
        <w:t xml:space="preserve">que el número de alícuotas sin </w:t>
      </w:r>
      <w:r w:rsidR="00C517A9">
        <w:t>células</w:t>
      </w:r>
      <w:r>
        <w:t xml:space="preserve"> sea mayor que 3</w:t>
      </w:r>
      <w:r w:rsidR="00C517A9">
        <w:t xml:space="preserve">, o se hayan alcanzado al menos </w:t>
      </w:r>
      <w:r w:rsidR="00C517A9" w:rsidRPr="003536A3">
        <w:t>50</w:t>
      </w:r>
      <w:r w:rsidR="00D458E5" w:rsidRPr="003536A3">
        <w:t xml:space="preserve"> individuos </w:t>
      </w:r>
    </w:p>
    <w:p w14:paraId="3FBBEC99" w14:textId="5180DEB9" w:rsidR="000D37FB" w:rsidRPr="003536A3" w:rsidRDefault="0064450E" w:rsidP="003536A3">
      <w:pPr>
        <w:pStyle w:val="Prrafodelista"/>
        <w:numPr>
          <w:ilvl w:val="0"/>
          <w:numId w:val="33"/>
        </w:numPr>
        <w:jc w:val="both"/>
        <w:rPr>
          <w:b/>
        </w:rPr>
      </w:pPr>
      <w:r w:rsidRPr="003536A3">
        <w:t xml:space="preserve">Registrar los resultados del conteo en el formato </w:t>
      </w:r>
      <w:r w:rsidR="003536A3" w:rsidRPr="003536A3">
        <w:rPr>
          <w:szCs w:val="22"/>
          <w:shd w:val="clear" w:color="auto" w:fill="FFFFFF"/>
        </w:rPr>
        <w:t>M5-00-FOR-136</w:t>
      </w:r>
      <w:r w:rsidR="00597134" w:rsidRPr="003536A3">
        <w:rPr>
          <w:szCs w:val="22"/>
          <w:shd w:val="clear" w:color="auto" w:fill="FFFFFF"/>
        </w:rPr>
        <w:t xml:space="preserve"> Datos Primarios de Análisis Densidad de Plancton y Macroinvertebrados Bentónicos.</w:t>
      </w:r>
    </w:p>
    <w:p w14:paraId="57ED5119" w14:textId="77777777" w:rsidR="003536A3" w:rsidRPr="003536A3" w:rsidRDefault="003536A3" w:rsidP="003536A3">
      <w:pPr>
        <w:pStyle w:val="Prrafodelista"/>
        <w:jc w:val="both"/>
        <w:rPr>
          <w:b/>
        </w:rPr>
      </w:pPr>
    </w:p>
    <w:p w14:paraId="379CDC3D" w14:textId="79D07D39" w:rsidR="009930EB" w:rsidRPr="00D22CD7" w:rsidRDefault="008702A1" w:rsidP="003536A3">
      <w:pPr>
        <w:pStyle w:val="Ttulo2"/>
        <w:numPr>
          <w:ilvl w:val="1"/>
          <w:numId w:val="27"/>
        </w:numPr>
        <w:jc w:val="both"/>
      </w:pPr>
      <w:r>
        <w:t>C</w:t>
      </w:r>
      <w:r w:rsidR="009930EB" w:rsidRPr="00D22CD7">
        <w:t>álculo</w:t>
      </w:r>
      <w:r>
        <w:t>s</w:t>
      </w:r>
    </w:p>
    <w:p w14:paraId="17B9D625" w14:textId="77777777" w:rsidR="009930EB" w:rsidRPr="00D22CD7" w:rsidRDefault="009930EB" w:rsidP="003536A3">
      <w:pPr>
        <w:jc w:val="both"/>
        <w:rPr>
          <w:rFonts w:eastAsia="Times New Roman"/>
          <w:b/>
          <w:szCs w:val="22"/>
          <w:lang w:eastAsia="es-ES"/>
        </w:rPr>
      </w:pPr>
    </w:p>
    <w:p w14:paraId="126BD78E"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0060865B"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6797D1A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5C2CE517"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C92A21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737CE143" w14:textId="77777777" w:rsidR="00685D99" w:rsidRPr="00685D99" w:rsidRDefault="00685D99" w:rsidP="003536A3">
      <w:pPr>
        <w:pStyle w:val="Prrafodelista"/>
        <w:keepNext/>
        <w:numPr>
          <w:ilvl w:val="0"/>
          <w:numId w:val="1"/>
        </w:numPr>
        <w:contextualSpacing w:val="0"/>
        <w:jc w:val="both"/>
        <w:outlineLvl w:val="1"/>
        <w:rPr>
          <w:b/>
          <w:bCs/>
          <w:iCs/>
          <w:vanish/>
          <w:szCs w:val="22"/>
          <w:lang w:val="es-ES"/>
        </w:rPr>
      </w:pPr>
    </w:p>
    <w:p w14:paraId="39358E55"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621A5F3" w14:textId="77777777" w:rsidR="00685D99" w:rsidRPr="00685D99" w:rsidRDefault="00685D99" w:rsidP="003536A3">
      <w:pPr>
        <w:pStyle w:val="Prrafodelista"/>
        <w:keepNext/>
        <w:numPr>
          <w:ilvl w:val="1"/>
          <w:numId w:val="1"/>
        </w:numPr>
        <w:contextualSpacing w:val="0"/>
        <w:jc w:val="both"/>
        <w:outlineLvl w:val="1"/>
        <w:rPr>
          <w:b/>
          <w:bCs/>
          <w:iCs/>
          <w:vanish/>
          <w:szCs w:val="22"/>
          <w:lang w:val="es-ES"/>
        </w:rPr>
      </w:pPr>
    </w:p>
    <w:p w14:paraId="27E12736" w14:textId="56A22992" w:rsidR="00812EED" w:rsidRPr="00D22CD7" w:rsidRDefault="00812EED" w:rsidP="003536A3">
      <w:pPr>
        <w:pStyle w:val="Ttulo3"/>
        <w:jc w:val="both"/>
      </w:pPr>
      <w:r w:rsidRPr="00D22CD7">
        <w:t>Análisis cualitativos</w:t>
      </w:r>
    </w:p>
    <w:p w14:paraId="011B37EB" w14:textId="77777777" w:rsidR="003060AB" w:rsidRPr="00D22CD7" w:rsidRDefault="003060AB" w:rsidP="003536A3">
      <w:pPr>
        <w:jc w:val="both"/>
        <w:rPr>
          <w:szCs w:val="22"/>
          <w:lang w:val="es-ES" w:eastAsia="es-ES"/>
        </w:rPr>
      </w:pPr>
    </w:p>
    <w:p w14:paraId="4069A21A" w14:textId="25497645" w:rsidR="007B669B" w:rsidRPr="00D22CD7" w:rsidRDefault="007B669B" w:rsidP="003536A3">
      <w:pPr>
        <w:jc w:val="both"/>
        <w:rPr>
          <w:szCs w:val="22"/>
          <w:lang w:val="es-ES" w:eastAsia="es-ES"/>
        </w:rPr>
      </w:pPr>
      <w:r w:rsidRPr="00D22CD7">
        <w:rPr>
          <w:szCs w:val="22"/>
          <w:lang w:val="es-ES" w:eastAsia="es-ES"/>
        </w:rPr>
        <w:t xml:space="preserve">Para la elaboración de la curva de acumulación de especies utilizando </w:t>
      </w:r>
      <w:r w:rsidR="00BD11CA" w:rsidRPr="00D22CD7">
        <w:rPr>
          <w:szCs w:val="22"/>
          <w:lang w:val="es-ES" w:eastAsia="es-ES"/>
        </w:rPr>
        <w:t>Microsoft Excel</w:t>
      </w:r>
      <w:r w:rsidRPr="00D22CD7">
        <w:rPr>
          <w:szCs w:val="22"/>
          <w:lang w:val="es-ES" w:eastAsia="es-ES"/>
        </w:rPr>
        <w:t>, se realizará lo siguiente:</w:t>
      </w:r>
    </w:p>
    <w:p w14:paraId="489CB606" w14:textId="77777777" w:rsidR="003228BB" w:rsidRPr="00D22CD7" w:rsidRDefault="003228BB" w:rsidP="003536A3">
      <w:pPr>
        <w:pStyle w:val="Prrafodelista"/>
        <w:jc w:val="both"/>
        <w:rPr>
          <w:szCs w:val="22"/>
          <w:lang w:val="es-ES" w:eastAsia="es-ES"/>
        </w:rPr>
      </w:pPr>
    </w:p>
    <w:p w14:paraId="313EB858" w14:textId="1B12EDC1"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base de datos en Microsoft Excel.</w:t>
      </w:r>
      <w:r w:rsidR="003228BB" w:rsidRPr="00D22CD7">
        <w:rPr>
          <w:szCs w:val="22"/>
          <w:lang w:val="es-ES" w:eastAsia="es-ES"/>
        </w:rPr>
        <w:t xml:space="preserve"> </w:t>
      </w:r>
    </w:p>
    <w:p w14:paraId="50337923" w14:textId="12F2F777" w:rsidR="003228BB" w:rsidRPr="00D22CD7" w:rsidRDefault="007B669B" w:rsidP="003536A3">
      <w:pPr>
        <w:pStyle w:val="Prrafodelista"/>
        <w:numPr>
          <w:ilvl w:val="0"/>
          <w:numId w:val="24"/>
        </w:numPr>
        <w:jc w:val="both"/>
        <w:rPr>
          <w:szCs w:val="22"/>
          <w:lang w:val="es-ES" w:eastAsia="es-ES"/>
        </w:rPr>
      </w:pPr>
      <w:r w:rsidRPr="00D22CD7">
        <w:rPr>
          <w:szCs w:val="22"/>
          <w:lang w:val="es-ES" w:eastAsia="es-ES"/>
        </w:rPr>
        <w:t>Crear una Tabla dinámica, se</w:t>
      </w:r>
      <w:r w:rsidR="00F57D6B" w:rsidRPr="00D22CD7">
        <w:rPr>
          <w:szCs w:val="22"/>
          <w:lang w:val="es-ES" w:eastAsia="es-ES"/>
        </w:rPr>
        <w:t>leccionando toda la tabla.</w:t>
      </w:r>
      <w:r w:rsidRPr="00D22CD7">
        <w:rPr>
          <w:szCs w:val="22"/>
          <w:lang w:val="es-ES" w:eastAsia="es-ES"/>
        </w:rPr>
        <w:t xml:space="preserve"> Insertar &gt; Tabla </w:t>
      </w:r>
      <w:r w:rsidR="00BD11CA" w:rsidRPr="00D22CD7">
        <w:rPr>
          <w:szCs w:val="22"/>
          <w:lang w:val="es-ES" w:eastAsia="es-ES"/>
        </w:rPr>
        <w:t>Dinámica</w:t>
      </w:r>
      <w:r w:rsidRPr="00D22CD7">
        <w:rPr>
          <w:szCs w:val="22"/>
          <w:lang w:val="es-ES" w:eastAsia="es-ES"/>
        </w:rPr>
        <w:t>&gt; Aceptar.</w:t>
      </w:r>
      <w:r w:rsidR="003228BB" w:rsidRPr="00D22CD7">
        <w:rPr>
          <w:szCs w:val="22"/>
          <w:lang w:val="es-ES" w:eastAsia="es-ES"/>
        </w:rPr>
        <w:t xml:space="preserve"> </w:t>
      </w:r>
    </w:p>
    <w:p w14:paraId="3FF0D799" w14:textId="6F610802" w:rsidR="007B669B" w:rsidRPr="00D22CD7" w:rsidRDefault="007B669B" w:rsidP="003536A3">
      <w:pPr>
        <w:pStyle w:val="Prrafodelista"/>
        <w:numPr>
          <w:ilvl w:val="0"/>
          <w:numId w:val="24"/>
        </w:numPr>
        <w:jc w:val="both"/>
        <w:rPr>
          <w:szCs w:val="22"/>
          <w:lang w:val="es-ES" w:eastAsia="es-ES"/>
        </w:rPr>
      </w:pPr>
      <w:r w:rsidRPr="00D22CD7">
        <w:rPr>
          <w:szCs w:val="22"/>
          <w:lang w:val="es-ES" w:eastAsia="es-ES"/>
        </w:rPr>
        <w:t>En l</w:t>
      </w:r>
      <w:r w:rsidR="00E2423F" w:rsidRPr="00D22CD7">
        <w:rPr>
          <w:szCs w:val="22"/>
          <w:lang w:val="es-ES" w:eastAsia="es-ES"/>
        </w:rPr>
        <w:t>a ETIQUETAS DE FILA, Colocar</w:t>
      </w:r>
      <w:r w:rsidRPr="00D22CD7">
        <w:rPr>
          <w:szCs w:val="22"/>
          <w:lang w:val="es-ES" w:eastAsia="es-ES"/>
        </w:rPr>
        <w:t xml:space="preserve"> especies registradas, en</w:t>
      </w:r>
      <w:r w:rsidR="00E2423F" w:rsidRPr="00D22CD7">
        <w:rPr>
          <w:szCs w:val="22"/>
          <w:lang w:val="es-ES" w:eastAsia="es-ES"/>
        </w:rPr>
        <w:t xml:space="preserve"> ETIQUETAS DE COLUMNA, colocar</w:t>
      </w:r>
      <w:r w:rsidR="00903812" w:rsidRPr="00D22CD7">
        <w:rPr>
          <w:szCs w:val="22"/>
          <w:lang w:val="es-ES" w:eastAsia="es-ES"/>
        </w:rPr>
        <w:t xml:space="preserve"> alícuotas y en VALO</w:t>
      </w:r>
      <w:r w:rsidR="00F57D6B" w:rsidRPr="00D22CD7">
        <w:rPr>
          <w:szCs w:val="22"/>
          <w:lang w:val="es-ES" w:eastAsia="es-ES"/>
        </w:rPr>
        <w:t>RES presencia/ausencia d</w:t>
      </w:r>
      <w:r w:rsidR="00903812" w:rsidRPr="00D22CD7">
        <w:rPr>
          <w:szCs w:val="22"/>
          <w:lang w:val="es-ES" w:eastAsia="es-ES"/>
        </w:rPr>
        <w:t>e cada especie.</w:t>
      </w:r>
    </w:p>
    <w:p w14:paraId="12E5A6D3" w14:textId="633DDEDF" w:rsidR="003228BB" w:rsidRPr="003536A3" w:rsidRDefault="003228BB" w:rsidP="003536A3">
      <w:pPr>
        <w:pStyle w:val="Prrafodelista"/>
        <w:numPr>
          <w:ilvl w:val="0"/>
          <w:numId w:val="24"/>
        </w:numPr>
        <w:jc w:val="both"/>
        <w:rPr>
          <w:szCs w:val="22"/>
          <w:lang w:val="es-ES" w:eastAsia="es-ES"/>
        </w:rPr>
      </w:pPr>
      <w:r w:rsidRPr="00D22CD7">
        <w:rPr>
          <w:szCs w:val="22"/>
          <w:lang w:val="es-ES" w:eastAsia="es-ES"/>
        </w:rPr>
        <w:t xml:space="preserve">Hacer una matriz de </w:t>
      </w:r>
      <w:r w:rsidRPr="003536A3">
        <w:rPr>
          <w:szCs w:val="22"/>
          <w:lang w:val="es-ES" w:eastAsia="es-ES"/>
        </w:rPr>
        <w:t xml:space="preserve">datos en Microsoft Excel, luego se leerá en </w:t>
      </w:r>
      <w:r w:rsidR="00F57D6B" w:rsidRPr="003536A3">
        <w:rPr>
          <w:szCs w:val="22"/>
          <w:lang w:val="es-ES" w:eastAsia="es-ES"/>
        </w:rPr>
        <w:t xml:space="preserve">el programa de </w:t>
      </w:r>
      <w:r w:rsidR="00C916C4" w:rsidRPr="003536A3">
        <w:rPr>
          <w:szCs w:val="22"/>
          <w:lang w:val="es-ES" w:eastAsia="es-ES"/>
        </w:rPr>
        <w:t>índices</w:t>
      </w:r>
      <w:r w:rsidRPr="003536A3">
        <w:rPr>
          <w:szCs w:val="22"/>
          <w:lang w:val="es-ES" w:eastAsia="es-ES"/>
        </w:rPr>
        <w:t>.</w:t>
      </w:r>
    </w:p>
    <w:p w14:paraId="54EEDC07" w14:textId="2B8F7CE5" w:rsidR="003228BB" w:rsidRPr="00D22CD7" w:rsidRDefault="003228BB" w:rsidP="003536A3">
      <w:pPr>
        <w:pStyle w:val="Prrafodelista"/>
        <w:numPr>
          <w:ilvl w:val="0"/>
          <w:numId w:val="25"/>
        </w:numPr>
        <w:jc w:val="both"/>
        <w:rPr>
          <w:szCs w:val="22"/>
          <w:lang w:val="es-ES" w:eastAsia="es-ES"/>
        </w:rPr>
      </w:pPr>
      <w:r w:rsidRPr="003536A3">
        <w:rPr>
          <w:szCs w:val="22"/>
          <w:lang w:val="es-ES" w:eastAsia="es-ES"/>
        </w:rPr>
        <w:t>Abrir</w:t>
      </w:r>
      <w:r w:rsidRPr="00D22CD7">
        <w:rPr>
          <w:szCs w:val="22"/>
          <w:lang w:val="es-ES" w:eastAsia="es-ES"/>
        </w:rPr>
        <w:t xml:space="preserve"> una hoja en blanco </w:t>
      </w:r>
    </w:p>
    <w:p w14:paraId="330F3B6F" w14:textId="4E628966" w:rsidR="003228BB" w:rsidRPr="00D22CD7" w:rsidRDefault="00BD11CA" w:rsidP="003536A3">
      <w:pPr>
        <w:pStyle w:val="Prrafodelista"/>
        <w:numPr>
          <w:ilvl w:val="0"/>
          <w:numId w:val="25"/>
        </w:numPr>
        <w:jc w:val="both"/>
        <w:rPr>
          <w:szCs w:val="22"/>
          <w:lang w:val="es-ES" w:eastAsia="es-ES"/>
        </w:rPr>
      </w:pPr>
      <w:r w:rsidRPr="00D22CD7">
        <w:rPr>
          <w:szCs w:val="22"/>
          <w:lang w:val="es-ES" w:eastAsia="es-ES"/>
        </w:rPr>
        <w:t>Copiar</w:t>
      </w:r>
      <w:r w:rsidR="003228BB" w:rsidRPr="00D22CD7">
        <w:rPr>
          <w:szCs w:val="22"/>
          <w:lang w:val="es-ES" w:eastAsia="es-ES"/>
        </w:rPr>
        <w:t xml:space="preserve"> los datos </w:t>
      </w:r>
      <w:r w:rsidR="00903812" w:rsidRPr="00D22CD7">
        <w:rPr>
          <w:szCs w:val="22"/>
          <w:lang w:val="es-ES" w:eastAsia="es-ES"/>
        </w:rPr>
        <w:t>del número de células</w:t>
      </w:r>
      <w:r w:rsidR="003228BB" w:rsidRPr="00D22CD7">
        <w:rPr>
          <w:szCs w:val="22"/>
          <w:lang w:val="es-ES" w:eastAsia="es-ES"/>
        </w:rPr>
        <w:t xml:space="preserve"> de cada especie en las </w:t>
      </w:r>
      <w:r w:rsidR="00903812" w:rsidRPr="00D22CD7">
        <w:rPr>
          <w:szCs w:val="22"/>
          <w:lang w:val="es-ES" w:eastAsia="es-ES"/>
        </w:rPr>
        <w:t>alícuotas</w:t>
      </w:r>
      <w:r w:rsidR="003228BB" w:rsidRPr="00D22CD7">
        <w:rPr>
          <w:szCs w:val="22"/>
          <w:lang w:val="es-ES" w:eastAsia="es-ES"/>
        </w:rPr>
        <w:t xml:space="preserve"> realizadas y se pega en una nueva hoja.</w:t>
      </w:r>
    </w:p>
    <w:p w14:paraId="2CC8EA89" w14:textId="4B6D095E" w:rsidR="003228BB" w:rsidRPr="00D22CD7" w:rsidRDefault="003228BB" w:rsidP="003536A3">
      <w:pPr>
        <w:pStyle w:val="Prrafodelista"/>
        <w:numPr>
          <w:ilvl w:val="0"/>
          <w:numId w:val="25"/>
        </w:numPr>
        <w:jc w:val="both"/>
        <w:rPr>
          <w:szCs w:val="22"/>
          <w:lang w:val="es-ES" w:eastAsia="es-ES"/>
        </w:rPr>
      </w:pPr>
      <w:r w:rsidRPr="00D22CD7">
        <w:rPr>
          <w:szCs w:val="22"/>
          <w:lang w:val="es-ES" w:eastAsia="es-ES"/>
        </w:rPr>
        <w:t>Llenamos los espacios en blanco con Ceros (0).</w:t>
      </w:r>
    </w:p>
    <w:p w14:paraId="7E48D700" w14:textId="3E57CB0C" w:rsidR="003228BB" w:rsidRPr="00D22CD7" w:rsidRDefault="00392653" w:rsidP="003536A3">
      <w:pPr>
        <w:pStyle w:val="Prrafodelista"/>
        <w:numPr>
          <w:ilvl w:val="0"/>
          <w:numId w:val="25"/>
        </w:numPr>
        <w:jc w:val="both"/>
        <w:rPr>
          <w:szCs w:val="22"/>
          <w:lang w:val="es-ES" w:eastAsia="es-ES"/>
        </w:rPr>
      </w:pPr>
      <w:r w:rsidRPr="00D22CD7">
        <w:rPr>
          <w:szCs w:val="22"/>
          <w:lang w:val="es-ES" w:eastAsia="es-ES"/>
        </w:rPr>
        <w:t>En la primera fila se colocar el nombre del archivo.</w:t>
      </w:r>
    </w:p>
    <w:p w14:paraId="6F50AD23" w14:textId="109C49E6" w:rsidR="00392653" w:rsidRPr="00D22CD7" w:rsidRDefault="00392653" w:rsidP="003536A3">
      <w:pPr>
        <w:pStyle w:val="Prrafodelista"/>
        <w:numPr>
          <w:ilvl w:val="0"/>
          <w:numId w:val="25"/>
        </w:numPr>
        <w:jc w:val="both"/>
        <w:rPr>
          <w:szCs w:val="22"/>
          <w:lang w:val="es-ES" w:eastAsia="es-ES"/>
        </w:rPr>
      </w:pPr>
      <w:r w:rsidRPr="00D22CD7">
        <w:rPr>
          <w:szCs w:val="22"/>
          <w:lang w:val="es-ES" w:eastAsia="es-ES"/>
        </w:rPr>
        <w:t xml:space="preserve">En la siguiente fila, en la primera </w:t>
      </w:r>
      <w:r w:rsidR="00903812" w:rsidRPr="00D22CD7">
        <w:rPr>
          <w:szCs w:val="22"/>
          <w:lang w:val="es-ES" w:eastAsia="es-ES"/>
        </w:rPr>
        <w:t>celda especies registradas</w:t>
      </w:r>
      <w:r w:rsidRPr="00D22CD7">
        <w:rPr>
          <w:szCs w:val="22"/>
          <w:lang w:val="es-ES" w:eastAsia="es-ES"/>
        </w:rPr>
        <w:t>, seguido las jornadas de toma de muestras.</w:t>
      </w:r>
    </w:p>
    <w:p w14:paraId="7DC4AE87" w14:textId="77777777" w:rsidR="00382E57" w:rsidRDefault="00392653" w:rsidP="003536A3">
      <w:pPr>
        <w:pStyle w:val="Prrafodelista"/>
        <w:numPr>
          <w:ilvl w:val="0"/>
          <w:numId w:val="25"/>
        </w:numPr>
        <w:jc w:val="both"/>
        <w:rPr>
          <w:szCs w:val="22"/>
          <w:lang w:val="es-ES" w:eastAsia="es-ES"/>
        </w:rPr>
      </w:pPr>
      <w:proofErr w:type="spellStart"/>
      <w:r w:rsidRPr="00D22CD7">
        <w:rPr>
          <w:szCs w:val="22"/>
          <w:lang w:val="es-ES" w:eastAsia="es-ES"/>
        </w:rPr>
        <w:t>Click</w:t>
      </w:r>
      <w:proofErr w:type="spellEnd"/>
      <w:r w:rsidRPr="00D22CD7">
        <w:rPr>
          <w:szCs w:val="22"/>
          <w:lang w:val="es-ES" w:eastAsia="es-ES"/>
        </w:rPr>
        <w:t xml:space="preserve"> en la pestaña archivo &gt;Guardar &gt; </w:t>
      </w:r>
      <w:r w:rsidR="00BD11CA" w:rsidRPr="00D22CD7">
        <w:rPr>
          <w:szCs w:val="22"/>
          <w:lang w:val="es-ES" w:eastAsia="es-ES"/>
        </w:rPr>
        <w:t>Archivo como</w:t>
      </w:r>
      <w:r w:rsidRPr="00D22CD7">
        <w:rPr>
          <w:szCs w:val="22"/>
          <w:lang w:val="es-ES" w:eastAsia="es-ES"/>
        </w:rPr>
        <w:t xml:space="preserve"> “Texto </w:t>
      </w:r>
      <w:r w:rsidR="00E2423F" w:rsidRPr="00D22CD7">
        <w:rPr>
          <w:szCs w:val="22"/>
          <w:lang w:val="es-ES" w:eastAsia="es-ES"/>
        </w:rPr>
        <w:t>D</w:t>
      </w:r>
      <w:r w:rsidRPr="00D22CD7">
        <w:rPr>
          <w:szCs w:val="22"/>
          <w:lang w:val="es-ES" w:eastAsia="es-ES"/>
        </w:rPr>
        <w:t>elimitado por Tabulaciones”.</w:t>
      </w:r>
    </w:p>
    <w:p w14:paraId="5FC258B0" w14:textId="77777777" w:rsidR="00382E57" w:rsidRDefault="00BD11CA" w:rsidP="003536A3">
      <w:pPr>
        <w:pStyle w:val="Prrafodelista"/>
        <w:numPr>
          <w:ilvl w:val="0"/>
          <w:numId w:val="25"/>
        </w:numPr>
        <w:jc w:val="both"/>
        <w:rPr>
          <w:szCs w:val="22"/>
          <w:lang w:val="es-ES" w:eastAsia="es-ES"/>
        </w:rPr>
      </w:pPr>
      <w:proofErr w:type="spellStart"/>
      <w:r w:rsidRPr="00382E57">
        <w:rPr>
          <w:szCs w:val="22"/>
          <w:lang w:val="es-ES" w:eastAsia="es-ES"/>
        </w:rPr>
        <w:t>Click</w:t>
      </w:r>
      <w:proofErr w:type="spellEnd"/>
      <w:r w:rsidRPr="00382E57">
        <w:rPr>
          <w:szCs w:val="22"/>
          <w:lang w:val="es-ES" w:eastAsia="es-ES"/>
        </w:rPr>
        <w:t xml:space="preserve"> en cerrar A</w:t>
      </w:r>
      <w:r w:rsidR="00392653" w:rsidRPr="00382E57">
        <w:rPr>
          <w:szCs w:val="22"/>
          <w:lang w:val="es-ES" w:eastAsia="es-ES"/>
        </w:rPr>
        <w:t>rchivo &gt; Aceptar y cerrar.</w:t>
      </w:r>
    </w:p>
    <w:p w14:paraId="6BDCBC85" w14:textId="41C5E3D6" w:rsidR="003060AB" w:rsidRPr="00382E57" w:rsidRDefault="00392653" w:rsidP="003536A3">
      <w:pPr>
        <w:pStyle w:val="Prrafodelista"/>
        <w:numPr>
          <w:ilvl w:val="0"/>
          <w:numId w:val="25"/>
        </w:numPr>
        <w:jc w:val="both"/>
        <w:rPr>
          <w:szCs w:val="22"/>
          <w:lang w:val="es-ES" w:eastAsia="es-ES"/>
        </w:rPr>
      </w:pPr>
      <w:r w:rsidRPr="00382E57">
        <w:rPr>
          <w:szCs w:val="22"/>
          <w:lang w:val="es-ES" w:eastAsia="es-ES"/>
        </w:rPr>
        <w:t xml:space="preserve">Abrir </w:t>
      </w:r>
      <w:r w:rsidR="003060AB" w:rsidRPr="00382E57">
        <w:rPr>
          <w:szCs w:val="22"/>
          <w:lang w:val="es-ES" w:eastAsia="es-ES"/>
        </w:rPr>
        <w:t xml:space="preserve">Software de índice de Biodiversidad (ejemplo: </w:t>
      </w:r>
      <w:r w:rsidR="003060AB" w:rsidRPr="003536A3">
        <w:rPr>
          <w:szCs w:val="22"/>
          <w:lang w:val="es-ES" w:eastAsia="es-ES"/>
        </w:rPr>
        <w:t>ESTIMATES).</w:t>
      </w:r>
    </w:p>
    <w:p w14:paraId="6DF2D182" w14:textId="169FD11F" w:rsidR="003536A3" w:rsidRDefault="003536A3" w:rsidP="005F36C5">
      <w:pPr>
        <w:jc w:val="both"/>
        <w:rPr>
          <w:szCs w:val="22"/>
          <w:lang w:val="es-ES" w:eastAsia="es-ES"/>
        </w:rPr>
      </w:pPr>
    </w:p>
    <w:p w14:paraId="0C264BBC" w14:textId="10D4EA37" w:rsidR="00595D38" w:rsidRDefault="00595D38" w:rsidP="005F36C5">
      <w:pPr>
        <w:jc w:val="both"/>
        <w:rPr>
          <w:szCs w:val="22"/>
          <w:lang w:val="es-ES" w:eastAsia="es-ES"/>
        </w:rPr>
      </w:pPr>
    </w:p>
    <w:p w14:paraId="5329F1CF" w14:textId="26907C69" w:rsidR="00595D38" w:rsidRDefault="00595D38" w:rsidP="005F36C5">
      <w:pPr>
        <w:jc w:val="both"/>
        <w:rPr>
          <w:szCs w:val="22"/>
          <w:lang w:val="es-ES" w:eastAsia="es-ES"/>
        </w:rPr>
      </w:pPr>
    </w:p>
    <w:p w14:paraId="10017E8C" w14:textId="77777777" w:rsidR="00595D38" w:rsidRPr="005F36C5" w:rsidRDefault="00595D38" w:rsidP="005F36C5">
      <w:pPr>
        <w:jc w:val="both"/>
        <w:rPr>
          <w:szCs w:val="22"/>
          <w:lang w:val="es-ES" w:eastAsia="es-ES"/>
        </w:rPr>
      </w:pPr>
    </w:p>
    <w:p w14:paraId="4F5915F1" w14:textId="5BA2E1C2" w:rsidR="009930EB" w:rsidRPr="00D22CD7" w:rsidRDefault="0091795F" w:rsidP="003536A3">
      <w:pPr>
        <w:pStyle w:val="Ttulo3"/>
        <w:jc w:val="both"/>
        <w:rPr>
          <w:szCs w:val="22"/>
        </w:rPr>
      </w:pPr>
      <w:r w:rsidRPr="00D22CD7">
        <w:rPr>
          <w:szCs w:val="22"/>
        </w:rPr>
        <w:lastRenderedPageBreak/>
        <w:t>A</w:t>
      </w:r>
      <w:r w:rsidR="009930EB" w:rsidRPr="00D22CD7">
        <w:rPr>
          <w:szCs w:val="22"/>
        </w:rPr>
        <w:t>nálisis semicuantitativos</w:t>
      </w:r>
    </w:p>
    <w:p w14:paraId="27ABA9DA" w14:textId="77777777" w:rsidR="009930EB" w:rsidRPr="00D22CD7" w:rsidRDefault="009930EB" w:rsidP="00597134">
      <w:pPr>
        <w:jc w:val="both"/>
        <w:rPr>
          <w:rFonts w:eastAsia="Times New Roman"/>
          <w:b/>
          <w:szCs w:val="22"/>
          <w:lang w:val="es-ES" w:eastAsia="es-ES"/>
        </w:rPr>
      </w:pPr>
    </w:p>
    <w:p w14:paraId="2BC36E18" w14:textId="4AB846B4" w:rsidR="00890EAD" w:rsidRDefault="00C34D58" w:rsidP="003536A3">
      <w:pPr>
        <w:pStyle w:val="Ttulo4"/>
        <w:jc w:val="both"/>
        <w:rPr>
          <w:b w:val="0"/>
        </w:rPr>
      </w:pPr>
      <w:r>
        <w:t>Conteo cámara completa</w:t>
      </w:r>
    </w:p>
    <w:p w14:paraId="7DE2F06B" w14:textId="77777777" w:rsidR="00890EAD" w:rsidRPr="00890EAD" w:rsidRDefault="00890EAD" w:rsidP="003536A3">
      <w:pPr>
        <w:jc w:val="both"/>
      </w:pPr>
    </w:p>
    <w:p w14:paraId="7F9FC7DD" w14:textId="1818CD86" w:rsidR="009930EB" w:rsidRPr="00890EAD" w:rsidRDefault="00890EAD" w:rsidP="003536A3">
      <w:pPr>
        <w:jc w:val="both"/>
      </w:pPr>
      <w:bookmarkStart w:id="21" w:name="_Hlk108798388"/>
      <w:r>
        <w:t>S</w:t>
      </w:r>
      <w:r w:rsidR="009930EB" w:rsidRPr="00890EAD">
        <w:t>e realizará un barrido de toda la superficie de la cámara.</w:t>
      </w:r>
      <w:r w:rsidR="008D1B5F">
        <w:t xml:space="preserve"> Se tiene en cuenta, los cálculos descritos en APHA (2017). Se</w:t>
      </w:r>
      <w:r w:rsidR="009930EB" w:rsidRPr="00890EAD">
        <w:t xml:space="preserve"> C</w:t>
      </w:r>
      <w:r w:rsidR="005225BC" w:rsidRPr="00890EAD">
        <w:t>alcul</w:t>
      </w:r>
      <w:r w:rsidR="008D1B5F">
        <w:t>a</w:t>
      </w:r>
      <w:r w:rsidR="005225BC" w:rsidRPr="00890EAD">
        <w:t xml:space="preserve"> el número de células</w:t>
      </w:r>
      <w:r w:rsidR="009930EB" w:rsidRPr="00890EAD">
        <w:t xml:space="preserve"> por mililitro </w:t>
      </w:r>
      <w:r w:rsidR="0074031A" w:rsidRPr="00890EAD">
        <w:t>con la siguiente ecuación</w:t>
      </w:r>
      <w:r w:rsidR="009930EB" w:rsidRPr="00890EAD">
        <w:t>:</w:t>
      </w:r>
    </w:p>
    <w:p w14:paraId="2FC367EA" w14:textId="77777777" w:rsidR="009930EB" w:rsidRPr="00D22CD7" w:rsidRDefault="009930EB" w:rsidP="00597134">
      <w:pPr>
        <w:jc w:val="both"/>
        <w:rPr>
          <w:rFonts w:eastAsia="Times New Roman"/>
          <w:b/>
          <w:szCs w:val="22"/>
          <w:lang w:val="es-ES" w:eastAsia="es-ES"/>
        </w:rPr>
      </w:pPr>
    </w:p>
    <w:p w14:paraId="767654F2" w14:textId="22CEAA28" w:rsidR="009930EB" w:rsidRPr="00D22CD7" w:rsidRDefault="00F44590"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=n</m:t>
          </m:r>
        </m:oMath>
      </m:oMathPara>
    </w:p>
    <w:p w14:paraId="5FDB6E25" w14:textId="144D118E" w:rsidR="009930EB" w:rsidRDefault="009930EB" w:rsidP="005F36C5">
      <w:pPr>
        <w:pBdr>
          <w:top w:val="nil"/>
          <w:left w:val="nil"/>
          <w:bottom w:val="nil"/>
          <w:right w:val="nil"/>
          <w:between w:val="nil"/>
        </w:pBdr>
        <w:jc w:val="both"/>
        <w:rPr>
          <w:color w:val="000000"/>
          <w:szCs w:val="22"/>
        </w:rPr>
      </w:pPr>
    </w:p>
    <w:p w14:paraId="6ECFF8B9" w14:textId="0EB848FC" w:rsidR="0074031A" w:rsidRPr="0074031A" w:rsidRDefault="00F44590"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74031A">
        <w:rPr>
          <w:rFonts w:eastAsiaTheme="minorEastAsia"/>
          <w:color w:val="000000"/>
          <w:szCs w:val="22"/>
        </w:rPr>
        <w:t xml:space="preserve"> = número total de células contadas por mililitro.</w:t>
      </w:r>
    </w:p>
    <w:p w14:paraId="001D6F37" w14:textId="4396B5DB" w:rsidR="009930EB" w:rsidRDefault="0074031A"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00944000" w:rsidRPr="00D22CD7">
        <w:rPr>
          <w:color w:val="000000"/>
          <w:szCs w:val="22"/>
        </w:rPr>
        <w:t xml:space="preserve"> </w:t>
      </w:r>
      <w:r w:rsidR="009930EB" w:rsidRPr="00D22CD7">
        <w:rPr>
          <w:color w:val="000000"/>
          <w:szCs w:val="22"/>
        </w:rPr>
        <w:t xml:space="preserve">= número de </w:t>
      </w:r>
      <w:r>
        <w:rPr>
          <w:color w:val="000000"/>
          <w:szCs w:val="22"/>
        </w:rPr>
        <w:t>células contadas en la cámara.</w:t>
      </w:r>
    </w:p>
    <w:p w14:paraId="07CB5A0B" w14:textId="2B690770" w:rsidR="0074031A" w:rsidRDefault="0074031A" w:rsidP="00597134">
      <w:pPr>
        <w:pBdr>
          <w:top w:val="nil"/>
          <w:left w:val="nil"/>
          <w:bottom w:val="nil"/>
          <w:right w:val="nil"/>
          <w:between w:val="nil"/>
        </w:pBdr>
        <w:ind w:left="142" w:firstLine="142"/>
        <w:jc w:val="both"/>
        <w:rPr>
          <w:color w:val="000000"/>
          <w:szCs w:val="22"/>
        </w:rPr>
      </w:pPr>
    </w:p>
    <w:p w14:paraId="774F2D60" w14:textId="460096FA" w:rsidR="0074031A" w:rsidRPr="00D22CD7" w:rsidRDefault="0074031A" w:rsidP="00597134">
      <w:pPr>
        <w:pBdr>
          <w:top w:val="nil"/>
          <w:left w:val="nil"/>
          <w:bottom w:val="nil"/>
          <w:right w:val="nil"/>
          <w:between w:val="nil"/>
        </w:pBdr>
        <w:jc w:val="both"/>
        <w:rPr>
          <w:color w:val="000000"/>
          <w:szCs w:val="22"/>
        </w:rPr>
      </w:pPr>
      <w:r>
        <w:rPr>
          <w:color w:val="000000"/>
          <w:szCs w:val="22"/>
        </w:rPr>
        <w:t xml:space="preserve">Si se toman varias alícuotas, se debe obtener un promedio de los datos total con la siguiente ecuación: </w:t>
      </w:r>
    </w:p>
    <w:p w14:paraId="3A4CF1D2" w14:textId="244C4BBF" w:rsidR="009930EB" w:rsidRDefault="009930EB" w:rsidP="00597134">
      <w:pPr>
        <w:jc w:val="both"/>
        <w:rPr>
          <w:rFonts w:eastAsia="Times New Roman"/>
          <w:szCs w:val="22"/>
          <w:lang w:val="es-ES" w:eastAsia="es-ES"/>
        </w:rPr>
      </w:pPr>
    </w:p>
    <w:p w14:paraId="4A404E31" w14:textId="28C0D4D8" w:rsidR="0074031A" w:rsidRPr="00D22CD7" w:rsidRDefault="00F44590"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nary>
                <m:naryPr>
                  <m:chr m:val="∑"/>
                  <m:limLoc m:val="undOvr"/>
                  <m:subHide m:val="1"/>
                  <m:supHide m:val="1"/>
                  <m:ctrlPr>
                    <w:rPr>
                      <w:rFonts w:ascii="Cambria Math" w:eastAsia="Cambria Math" w:hAnsi="Cambria Math"/>
                      <w:i/>
                      <w:color w:val="000000"/>
                      <w:szCs w:val="22"/>
                    </w:rPr>
                  </m:ctrlPr>
                </m:naryPr>
                <m:sub/>
                <m:sup/>
                <m:e>
                  <m:r>
                    <w:rPr>
                      <w:rFonts w:ascii="Cambria Math" w:eastAsia="Cambria Math" w:hAnsi="Cambria Math"/>
                      <w:color w:val="000000"/>
                      <w:szCs w:val="22"/>
                    </w:rPr>
                    <m:t>n</m:t>
                  </m:r>
                </m:e>
              </m:nary>
            </m:num>
            <m:den>
              <m:r>
                <w:rPr>
                  <w:rFonts w:ascii="Cambria Math" w:eastAsia="Cambria Math" w:hAnsi="Cambria Math"/>
                  <w:color w:val="000000"/>
                  <w:szCs w:val="22"/>
                </w:rPr>
                <m:t>a</m:t>
              </m:r>
            </m:den>
          </m:f>
        </m:oMath>
      </m:oMathPara>
    </w:p>
    <w:p w14:paraId="03F858C0" w14:textId="36D9AD91" w:rsidR="005F36C5" w:rsidRDefault="005F36C5" w:rsidP="00597134">
      <w:pPr>
        <w:jc w:val="both"/>
        <w:rPr>
          <w:rFonts w:eastAsia="Times New Roman"/>
          <w:szCs w:val="22"/>
          <w:lang w:val="es-ES" w:eastAsia="es-ES"/>
        </w:rPr>
      </w:pPr>
    </w:p>
    <w:p w14:paraId="7BF4EFAC" w14:textId="77777777" w:rsidR="00890EAD" w:rsidRPr="0074031A" w:rsidRDefault="00F44590"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890EAD">
        <w:rPr>
          <w:rFonts w:eastAsiaTheme="minorEastAsia"/>
          <w:color w:val="000000"/>
          <w:szCs w:val="22"/>
        </w:rPr>
        <w:t xml:space="preserve"> = número total de células contadas por mililitro.</w:t>
      </w:r>
    </w:p>
    <w:p w14:paraId="5F05051F" w14:textId="77777777" w:rsidR="00E01B86"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545734B4" w14:textId="77777777" w:rsidR="00890EAD" w:rsidRDefault="00E01B86"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a</m:t>
        </m:r>
      </m:oMath>
      <w:r w:rsidRPr="00D22CD7">
        <w:rPr>
          <w:color w:val="000000"/>
          <w:szCs w:val="22"/>
        </w:rPr>
        <w:t xml:space="preserve"> = </w:t>
      </w:r>
      <w:r>
        <w:rPr>
          <w:color w:val="000000"/>
          <w:szCs w:val="22"/>
        </w:rPr>
        <w:t>número de alícuotas usadas.</w:t>
      </w:r>
    </w:p>
    <w:bookmarkEnd w:id="21"/>
    <w:p w14:paraId="1CA93F2A" w14:textId="1963F018" w:rsidR="00890EAD" w:rsidRDefault="00890EAD" w:rsidP="003536A3">
      <w:pPr>
        <w:pBdr>
          <w:top w:val="nil"/>
          <w:left w:val="nil"/>
          <w:bottom w:val="nil"/>
          <w:right w:val="nil"/>
          <w:between w:val="nil"/>
        </w:pBdr>
        <w:jc w:val="both"/>
        <w:rPr>
          <w:b/>
        </w:rPr>
      </w:pPr>
    </w:p>
    <w:p w14:paraId="299477DD" w14:textId="7240579E" w:rsidR="00890EAD" w:rsidRDefault="00890EAD" w:rsidP="003536A3">
      <w:pPr>
        <w:pStyle w:val="Ttulo4"/>
        <w:jc w:val="both"/>
      </w:pPr>
      <w:bookmarkStart w:id="22" w:name="_Hlk108798600"/>
      <w:r w:rsidRPr="00890EAD">
        <w:t xml:space="preserve">Conteo </w:t>
      </w:r>
      <w:r w:rsidR="003518E9">
        <w:t>por</w:t>
      </w:r>
      <w:r w:rsidRPr="00890EAD">
        <w:t xml:space="preserve"> campo</w:t>
      </w:r>
      <w:r w:rsidR="003518E9">
        <w:t>s</w:t>
      </w:r>
    </w:p>
    <w:p w14:paraId="56173DA5" w14:textId="43F68574" w:rsidR="00BD469A" w:rsidRDefault="00BD469A" w:rsidP="003536A3">
      <w:pPr>
        <w:jc w:val="both"/>
      </w:pPr>
    </w:p>
    <w:p w14:paraId="636A94B2" w14:textId="0251A4A5" w:rsidR="00BD469A" w:rsidRDefault="00BD469A" w:rsidP="003536A3">
      <w:pPr>
        <w:jc w:val="both"/>
        <w:rPr>
          <w:rFonts w:eastAsiaTheme="minorEastAsia"/>
        </w:rPr>
      </w:pPr>
      <w:r>
        <w:t xml:space="preserve">Para el </w:t>
      </w:r>
      <w:r w:rsidR="003D7086">
        <w:t xml:space="preserve">conteo por medio de campos, se debe conocer de </w:t>
      </w:r>
      <w:r w:rsidR="00685650">
        <w:t>antemano</w:t>
      </w:r>
      <w:r w:rsidR="003D7086">
        <w:t xml:space="preserve"> las medidas en milímetros </w:t>
      </w:r>
      <w:r w:rsidR="00685650">
        <w:t>de</w:t>
      </w:r>
      <w:r w:rsidR="003D7086">
        <w:t xml:space="preserve"> diámetro </w:t>
      </w:r>
      <w:r w:rsidR="00F56C7F">
        <w:t>del campo</w:t>
      </w:r>
      <w:r w:rsidR="003D7086">
        <w:t xml:space="preserve"> por cada </w:t>
      </w:r>
      <w:r w:rsidR="00F56C7F">
        <w:t xml:space="preserve">capacidad de aumento. Con este dato, se calcula el volumen del campo, </w:t>
      </w:r>
      <w:del w:id="23" w:author="Christian Bermúdez Rivas" w:date="2022-07-29T14:56:00Z">
        <w:r w:rsidR="00F56C7F" w:rsidDel="00550DD5">
          <w:delText xml:space="preserve">donde el área del campo </w:delText>
        </w:r>
      </w:del>
      <w:ins w:id="24" w:author="Christian Bermúdez Rivas" w:date="2022-07-29T14:56:00Z">
        <w:r w:rsidR="00550DD5">
          <w:t xml:space="preserve">que </w:t>
        </w:r>
      </w:ins>
      <w:r w:rsidR="00F56C7F">
        <w:t xml:space="preserve">es igual a </w:t>
      </w:r>
      <w:bookmarkStart w:id="25" w:name="_Hlk108800052"/>
      <m:oMath>
        <m:r>
          <w:ins w:id="26" w:author="Christian Bermúdez Rivas" w:date="2022-07-15T17:54:00Z">
            <w:rPr>
              <w:rFonts w:ascii="Cambria Math" w:hAnsi="Cambria Math"/>
            </w:rPr>
            <m:t>A= π</m:t>
          </w:ins>
        </m:r>
        <m:sSup>
          <m:sSupPr>
            <m:ctrlPr>
              <w:ins w:id="27" w:author="Christian Bermúdez Rivas" w:date="2022-07-15T17:54:00Z">
                <w:rPr>
                  <w:rFonts w:ascii="Cambria Math" w:hAnsi="Cambria Math"/>
                  <w:i/>
                  <w:szCs w:val="22"/>
                </w:rPr>
              </w:ins>
            </m:ctrlPr>
          </m:sSupPr>
          <m:e>
            <m:r>
              <w:ins w:id="28" w:author="Christian Bermúdez Rivas" w:date="2022-07-15T17:54:00Z">
                <w:rPr>
                  <w:rFonts w:ascii="Cambria Math" w:hAnsi="Cambria Math"/>
                </w:rPr>
                <m:t>(</m:t>
              </w:ins>
            </m:r>
            <m:f>
              <m:fPr>
                <m:ctrlPr>
                  <w:ins w:id="29" w:author="Christian Bermúdez Rivas" w:date="2022-07-15T17:54:00Z">
                    <w:rPr>
                      <w:rFonts w:ascii="Cambria Math" w:hAnsi="Cambria Math"/>
                      <w:i/>
                    </w:rPr>
                  </w:ins>
                </m:ctrlPr>
              </m:fPr>
              <m:num>
                <m:r>
                  <w:ins w:id="30" w:author="Christian Bermúdez Rivas" w:date="2022-07-15T17:54:00Z">
                    <w:rPr>
                      <w:rFonts w:ascii="Cambria Math" w:hAnsi="Cambria Math"/>
                    </w:rPr>
                    <m:t>D</m:t>
                  </w:ins>
                </m:r>
              </m:num>
              <m:den>
                <m:r>
                  <w:ins w:id="31" w:author="Christian Bermúdez Rivas" w:date="2022-07-15T17:54:00Z">
                    <w:rPr>
                      <w:rFonts w:ascii="Cambria Math" w:hAnsi="Cambria Math"/>
                    </w:rPr>
                    <m:t>2</m:t>
                  </w:ins>
                </m:r>
              </m:den>
            </m:f>
            <m:r>
              <w:ins w:id="32" w:author="Christian Bermúdez Rivas" w:date="2022-07-15T17:54:00Z">
                <w:rPr>
                  <w:rFonts w:ascii="Cambria Math" w:hAnsi="Cambria Math"/>
                </w:rPr>
                <m:t>)</m:t>
              </w:ins>
            </m:r>
          </m:e>
          <m:sup>
            <m:r>
              <w:ins w:id="33" w:author="Christian Bermúdez Rivas" w:date="2022-07-15T17:54:00Z">
                <w:rPr>
                  <w:rFonts w:ascii="Cambria Math" w:hAnsi="Cambria Math"/>
                </w:rPr>
                <m:t>2</m:t>
              </w:ins>
            </m:r>
          </m:sup>
        </m:sSup>
        <w:bookmarkEnd w:id="25"/>
        <m:r>
          <w:del w:id="34" w:author="Christian Bermúdez Rivas" w:date="2022-07-15T17:54:00Z">
            <w:rPr>
              <w:rFonts w:ascii="Cambria Math" w:hAnsi="Cambria Math"/>
            </w:rPr>
            <m:t>A= πD</m:t>
          </w:del>
        </m:r>
      </m:oMath>
      <w:r w:rsidR="00F56C7F">
        <w:rPr>
          <w:rFonts w:eastAsiaTheme="minorEastAsia"/>
        </w:rPr>
        <w:t xml:space="preserve">, donde </w:t>
      </w:r>
      <w:r w:rsidR="00F56C7F">
        <w:rPr>
          <w:rFonts w:eastAsiaTheme="minorEastAsia"/>
          <w:i/>
        </w:rPr>
        <w:t>D</w:t>
      </w:r>
      <w:r w:rsidR="00F56C7F">
        <w:rPr>
          <w:rFonts w:eastAsiaTheme="minorEastAsia"/>
        </w:rPr>
        <w:t xml:space="preserve"> es el diámetro en mm medido en cada capacidad de aumento y el volumen del campo es: </w:t>
      </w:r>
      <m:oMath>
        <m:r>
          <w:rPr>
            <w:rFonts w:ascii="Cambria Math" w:eastAsiaTheme="minorEastAsia" w:hAnsi="Cambria Math"/>
          </w:rPr>
          <m:t>V=A</m:t>
        </m:r>
        <m:r>
          <w:ins w:id="35" w:author="Christian Bermúdez Rivas" w:date="2022-07-15T17:54:00Z">
            <w:rPr>
              <w:rFonts w:ascii="Cambria Math" w:eastAsiaTheme="minorEastAsia" w:hAnsi="Cambria Math"/>
            </w:rPr>
            <m:t>*</m:t>
          </w:ins>
        </m:r>
        <m:r>
          <w:rPr>
            <w:rFonts w:ascii="Cambria Math" w:eastAsiaTheme="minorEastAsia" w:hAnsi="Cambria Math"/>
          </w:rPr>
          <m:t>h</m:t>
        </m:r>
      </m:oMath>
      <w:r w:rsidR="00F56C7F">
        <w:rPr>
          <w:rFonts w:eastAsiaTheme="minorEastAsia"/>
        </w:rPr>
        <w:t xml:space="preserve"> donde </w:t>
      </w:r>
      <w:r w:rsidR="00F56C7F">
        <w:rPr>
          <w:rFonts w:eastAsiaTheme="minorEastAsia"/>
          <w:i/>
        </w:rPr>
        <w:t xml:space="preserve">h </w:t>
      </w:r>
      <w:r w:rsidR="00F56C7F">
        <w:rPr>
          <w:rFonts w:eastAsiaTheme="minorEastAsia"/>
        </w:rPr>
        <w:t xml:space="preserve">es la altura de la cámara. </w:t>
      </w:r>
      <w:r w:rsidR="008D1B5F">
        <w:t>Siguiendo los cálculos descritos en APHA (2017), se calcula el número de células por mililitro, de la siguiente manera:</w:t>
      </w:r>
    </w:p>
    <w:p w14:paraId="5043ABD0" w14:textId="561B03A1" w:rsidR="00F56C7F" w:rsidRDefault="00F56C7F" w:rsidP="003536A3">
      <w:pPr>
        <w:jc w:val="both"/>
        <w:rPr>
          <w:rFonts w:eastAsiaTheme="minorEastAsia"/>
        </w:rPr>
      </w:pPr>
    </w:p>
    <w:p w14:paraId="2A8DCE6B" w14:textId="4C748B13" w:rsidR="00F56C7F" w:rsidRPr="00D22CD7" w:rsidRDefault="00F44590"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Vc*C</m:t>
              </m:r>
            </m:den>
          </m:f>
        </m:oMath>
      </m:oMathPara>
    </w:p>
    <w:p w14:paraId="3AD5625A" w14:textId="73C085CF" w:rsidR="00F56C7F" w:rsidRDefault="00F56C7F" w:rsidP="003536A3">
      <w:pPr>
        <w:jc w:val="both"/>
        <w:rPr>
          <w:rFonts w:eastAsiaTheme="minorEastAsia"/>
        </w:rPr>
      </w:pPr>
    </w:p>
    <w:p w14:paraId="63A2CF18" w14:textId="77777777" w:rsidR="003518E9" w:rsidRPr="0074031A" w:rsidRDefault="00F44590"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3518E9">
        <w:rPr>
          <w:rFonts w:eastAsiaTheme="minorEastAsia"/>
          <w:color w:val="000000"/>
          <w:szCs w:val="22"/>
        </w:rPr>
        <w:t xml:space="preserve"> = número total de células contadas por mililitro.</w:t>
      </w:r>
    </w:p>
    <w:p w14:paraId="77EFAD0C" w14:textId="77777777"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0CEA3B0" w14:textId="442B7D29"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Vc</m:t>
        </m:r>
      </m:oMath>
      <w:r w:rsidRPr="00D22CD7">
        <w:rPr>
          <w:color w:val="000000"/>
          <w:szCs w:val="22"/>
        </w:rPr>
        <w:t xml:space="preserve"> = </w:t>
      </w:r>
      <w:r>
        <w:rPr>
          <w:color w:val="000000"/>
          <w:szCs w:val="22"/>
        </w:rPr>
        <w:t>Volumen del campo.</w:t>
      </w:r>
    </w:p>
    <w:p w14:paraId="4D08DDE3" w14:textId="1ED080A5" w:rsidR="003518E9" w:rsidRDefault="003518E9"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C</m:t>
        </m:r>
      </m:oMath>
      <w:r w:rsidRPr="00D22CD7">
        <w:rPr>
          <w:color w:val="000000"/>
          <w:szCs w:val="22"/>
        </w:rPr>
        <w:t xml:space="preserve"> = </w:t>
      </w:r>
      <w:r>
        <w:rPr>
          <w:color w:val="000000"/>
          <w:szCs w:val="22"/>
        </w:rPr>
        <w:t xml:space="preserve">número </w:t>
      </w:r>
      <w:r w:rsidR="006C6190">
        <w:rPr>
          <w:color w:val="000000"/>
          <w:szCs w:val="22"/>
        </w:rPr>
        <w:t xml:space="preserve">total </w:t>
      </w:r>
      <w:r>
        <w:rPr>
          <w:color w:val="000000"/>
          <w:szCs w:val="22"/>
        </w:rPr>
        <w:t>de campos.</w:t>
      </w:r>
    </w:p>
    <w:p w14:paraId="690A98C9" w14:textId="02A48D8F" w:rsidR="00B37004" w:rsidRDefault="00B37004" w:rsidP="003536A3">
      <w:pPr>
        <w:jc w:val="both"/>
      </w:pPr>
    </w:p>
    <w:p w14:paraId="7DD748E3" w14:textId="1DF6A32D" w:rsidR="005F36C5" w:rsidRDefault="005F36C5" w:rsidP="003536A3">
      <w:pPr>
        <w:jc w:val="both"/>
      </w:pPr>
    </w:p>
    <w:p w14:paraId="19DEB9C3" w14:textId="1F15E832" w:rsidR="005F36C5" w:rsidRDefault="005F36C5" w:rsidP="003536A3">
      <w:pPr>
        <w:jc w:val="both"/>
      </w:pPr>
    </w:p>
    <w:p w14:paraId="267990A5" w14:textId="2C01FBB8" w:rsidR="005F36C5" w:rsidRDefault="005F36C5" w:rsidP="003536A3">
      <w:pPr>
        <w:jc w:val="both"/>
      </w:pPr>
    </w:p>
    <w:p w14:paraId="63228B93" w14:textId="77777777" w:rsidR="005F36C5" w:rsidRPr="003536A3" w:rsidRDefault="005F36C5" w:rsidP="003536A3">
      <w:pPr>
        <w:jc w:val="both"/>
      </w:pPr>
    </w:p>
    <w:p w14:paraId="3467042B" w14:textId="3D5DA378" w:rsidR="003518E9" w:rsidRDefault="003518E9" w:rsidP="003536A3">
      <w:pPr>
        <w:pStyle w:val="Ttulo4"/>
        <w:jc w:val="both"/>
      </w:pPr>
      <w:r w:rsidRPr="00890EAD">
        <w:lastRenderedPageBreak/>
        <w:t xml:space="preserve">Conteo </w:t>
      </w:r>
      <w:r w:rsidR="00C34D58">
        <w:t>por tiras</w:t>
      </w:r>
    </w:p>
    <w:p w14:paraId="0919D462" w14:textId="470114EC" w:rsidR="00F56C7F" w:rsidRDefault="00F56C7F" w:rsidP="003536A3">
      <w:pPr>
        <w:jc w:val="both"/>
        <w:rPr>
          <w:rFonts w:eastAsiaTheme="minorEastAsia"/>
        </w:rPr>
      </w:pPr>
    </w:p>
    <w:p w14:paraId="2B84F680" w14:textId="4D60FA44" w:rsidR="006C6190" w:rsidRDefault="003518E9" w:rsidP="003536A3">
      <w:pPr>
        <w:jc w:val="both"/>
        <w:rPr>
          <w:rFonts w:eastAsiaTheme="minorEastAsia"/>
        </w:rPr>
      </w:pPr>
      <w:r>
        <w:rPr>
          <w:rFonts w:eastAsiaTheme="minorEastAsia"/>
        </w:rPr>
        <w:t xml:space="preserve">En el conteo por tiras se necesita saber cuál es el volumen </w:t>
      </w:r>
      <w:r w:rsidR="00B37004">
        <w:rPr>
          <w:rFonts w:eastAsiaTheme="minorEastAsia"/>
        </w:rPr>
        <w:t>de cada tira, el cual depen</w:t>
      </w:r>
      <w:r w:rsidR="00235DCF">
        <w:rPr>
          <w:rFonts w:eastAsiaTheme="minorEastAsia"/>
        </w:rPr>
        <w:t>de del largo, el ancho y la profundidad de la cámara. Se debe calcular el volumen de cada tira</w:t>
      </w:r>
      <w:r w:rsidR="006C6190">
        <w:rPr>
          <w:rFonts w:eastAsiaTheme="minorEastAsia"/>
        </w:rPr>
        <w:t xml:space="preserve"> que, por lo general en cámaras de un mililitro, la tira longitudinal tiene por volumen 50 mm</w:t>
      </w:r>
      <w:r w:rsidR="006C6190">
        <w:rPr>
          <w:rFonts w:eastAsiaTheme="minorEastAsia"/>
          <w:vertAlign w:val="superscript"/>
        </w:rPr>
        <w:t>3</w:t>
      </w:r>
      <w:r w:rsidR="006C6190">
        <w:rPr>
          <w:rFonts w:eastAsiaTheme="minorEastAsia"/>
        </w:rPr>
        <w:t xml:space="preserve"> y la tira transversal tiene por volumen 20 mm</w:t>
      </w:r>
      <w:r w:rsidR="006C6190">
        <w:rPr>
          <w:rFonts w:eastAsiaTheme="minorEastAsia"/>
          <w:vertAlign w:val="superscript"/>
        </w:rPr>
        <w:t>3</w:t>
      </w:r>
      <w:r w:rsidR="006C6190">
        <w:rPr>
          <w:rFonts w:eastAsiaTheme="minorEastAsia"/>
        </w:rPr>
        <w:t xml:space="preserve">. </w:t>
      </w:r>
      <w:r w:rsidR="008D1B5F">
        <w:rPr>
          <w:rFonts w:eastAsiaTheme="minorEastAsia"/>
        </w:rPr>
        <w:t>Se utiliza los cálculos de APHA (2017</w:t>
      </w:r>
      <w:r w:rsidR="006C6190">
        <w:rPr>
          <w:rFonts w:eastAsiaTheme="minorEastAsia"/>
        </w:rPr>
        <w:t xml:space="preserve">Para el cálculo del número de células por </w:t>
      </w:r>
      <w:r w:rsidR="003536A3">
        <w:rPr>
          <w:rFonts w:eastAsiaTheme="minorEastAsia"/>
        </w:rPr>
        <w:t>ml</w:t>
      </w:r>
      <w:r w:rsidR="006C6190">
        <w:rPr>
          <w:rFonts w:eastAsiaTheme="minorEastAsia"/>
        </w:rPr>
        <w:t xml:space="preserve"> se utiliza la siguiente ecuación:</w:t>
      </w:r>
    </w:p>
    <w:p w14:paraId="2692782A" w14:textId="77777777" w:rsidR="006C6190" w:rsidRPr="006C6190" w:rsidRDefault="006C6190" w:rsidP="003536A3">
      <w:pPr>
        <w:jc w:val="both"/>
        <w:rPr>
          <w:rFonts w:eastAsiaTheme="minorEastAsia"/>
        </w:rPr>
      </w:pPr>
    </w:p>
    <w:p w14:paraId="5A2474D6" w14:textId="181AE01D" w:rsidR="006C6190" w:rsidRPr="00D22CD7" w:rsidRDefault="00F44590" w:rsidP="003536A3">
      <w:pPr>
        <w:jc w:val="both"/>
        <w:rPr>
          <w:rFonts w:eastAsia="Cambria Math"/>
          <w:color w:val="000000"/>
          <w:szCs w:val="22"/>
        </w:rPr>
      </w:pPr>
      <m:oMathPara>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r>
            <w:rPr>
              <w:rFonts w:ascii="Cambria Math" w:eastAsia="Cambria Math" w:hAnsi="Cambria Math"/>
              <w:color w:val="000000"/>
              <w:szCs w:val="22"/>
            </w:rPr>
            <m:t xml:space="preserve">= </m:t>
          </m:r>
          <m:f>
            <m:fPr>
              <m:ctrlPr>
                <w:rPr>
                  <w:rFonts w:ascii="Cambria Math" w:eastAsia="Cambria Math" w:hAnsi="Cambria Math"/>
                  <w:i/>
                  <w:color w:val="000000"/>
                  <w:szCs w:val="22"/>
                </w:rPr>
              </m:ctrlPr>
            </m:fPr>
            <m:num>
              <m:r>
                <w:rPr>
                  <w:rFonts w:ascii="Cambria Math" w:eastAsia="Cambria Math" w:hAnsi="Cambria Math"/>
                  <w:color w:val="000000"/>
                  <w:szCs w:val="22"/>
                </w:rPr>
                <m:t>n*1000 mm3</m:t>
              </m:r>
            </m:num>
            <m:den>
              <m:r>
                <w:rPr>
                  <w:rFonts w:ascii="Cambria Math" w:eastAsia="Cambria Math" w:hAnsi="Cambria Math"/>
                  <w:color w:val="000000"/>
                  <w:szCs w:val="22"/>
                </w:rPr>
                <m:t>Vt*T</m:t>
              </m:r>
            </m:den>
          </m:f>
        </m:oMath>
      </m:oMathPara>
    </w:p>
    <w:p w14:paraId="259679CD" w14:textId="296F8697" w:rsidR="003518E9" w:rsidRDefault="003518E9" w:rsidP="003536A3">
      <w:pPr>
        <w:jc w:val="both"/>
        <w:rPr>
          <w:rFonts w:eastAsiaTheme="minorEastAsia"/>
        </w:rPr>
      </w:pPr>
    </w:p>
    <w:p w14:paraId="2C777717" w14:textId="77777777" w:rsidR="006C6190" w:rsidRPr="0074031A" w:rsidRDefault="00F44590" w:rsidP="00597134">
      <w:pPr>
        <w:pBdr>
          <w:top w:val="nil"/>
          <w:left w:val="nil"/>
          <w:bottom w:val="nil"/>
          <w:right w:val="nil"/>
          <w:between w:val="nil"/>
        </w:pBdr>
        <w:ind w:left="284"/>
        <w:jc w:val="both"/>
        <w:rPr>
          <w:color w:val="000000"/>
          <w:szCs w:val="22"/>
        </w:rPr>
      </w:pPr>
      <m:oMath>
        <m:f>
          <m:fPr>
            <m:type m:val="skw"/>
            <m:ctrlPr>
              <w:rPr>
                <w:rFonts w:ascii="Cambria Math" w:eastAsia="Cambria Math" w:hAnsi="Cambria Math"/>
                <w:i/>
                <w:color w:val="000000"/>
                <w:szCs w:val="22"/>
              </w:rPr>
            </m:ctrlPr>
          </m:fPr>
          <m:num>
            <m:r>
              <w:rPr>
                <w:rFonts w:ascii="Cambria Math" w:eastAsia="Cambria Math" w:hAnsi="Cambria Math"/>
                <w:color w:val="000000"/>
                <w:szCs w:val="22"/>
              </w:rPr>
              <m:t>N</m:t>
            </m:r>
          </m:num>
          <m:den>
            <m:r>
              <w:rPr>
                <w:rFonts w:ascii="Cambria Math" w:eastAsia="Cambria Math" w:hAnsi="Cambria Math"/>
                <w:color w:val="000000"/>
                <w:szCs w:val="22"/>
              </w:rPr>
              <m:t>mL</m:t>
            </m:r>
          </m:den>
        </m:f>
      </m:oMath>
      <w:r w:rsidR="006C6190">
        <w:rPr>
          <w:rFonts w:eastAsiaTheme="minorEastAsia"/>
          <w:color w:val="000000"/>
          <w:szCs w:val="22"/>
        </w:rPr>
        <w:t xml:space="preserve"> = número total de células contadas por mililitro.</w:t>
      </w:r>
    </w:p>
    <w:p w14:paraId="7E2089AA" w14:textId="77777777"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n</m:t>
        </m:r>
      </m:oMath>
      <w:r w:rsidRPr="00D22CD7">
        <w:rPr>
          <w:color w:val="000000"/>
          <w:szCs w:val="22"/>
        </w:rPr>
        <w:t xml:space="preserve"> = número de </w:t>
      </w:r>
      <w:r>
        <w:rPr>
          <w:color w:val="000000"/>
          <w:szCs w:val="22"/>
        </w:rPr>
        <w:t>células contadas en la cámara.</w:t>
      </w:r>
    </w:p>
    <w:p w14:paraId="414E3692" w14:textId="0A913B04" w:rsidR="006C6190" w:rsidRDefault="006C6190" w:rsidP="00597134">
      <w:pPr>
        <w:pBdr>
          <w:top w:val="nil"/>
          <w:left w:val="nil"/>
          <w:bottom w:val="nil"/>
          <w:right w:val="nil"/>
          <w:between w:val="nil"/>
        </w:pBdr>
        <w:ind w:left="284"/>
        <w:jc w:val="both"/>
        <w:rPr>
          <w:color w:val="000000"/>
          <w:szCs w:val="22"/>
        </w:rPr>
      </w:pPr>
      <m:oMath>
        <m:r>
          <w:rPr>
            <w:rFonts w:ascii="Cambria Math" w:hAnsi="Cambria Math"/>
            <w:color w:val="000000"/>
            <w:szCs w:val="22"/>
          </w:rPr>
          <m:t>Vt</m:t>
        </m:r>
      </m:oMath>
      <w:r w:rsidRPr="00D22CD7">
        <w:rPr>
          <w:color w:val="000000"/>
          <w:szCs w:val="22"/>
        </w:rPr>
        <w:t xml:space="preserve"> = </w:t>
      </w:r>
      <w:r>
        <w:rPr>
          <w:color w:val="000000"/>
          <w:szCs w:val="22"/>
        </w:rPr>
        <w:t>Volumen de la tira contada.</w:t>
      </w:r>
    </w:p>
    <w:p w14:paraId="368B21A7" w14:textId="0E3D1504" w:rsidR="003518E9" w:rsidRDefault="006C6190" w:rsidP="003536A3">
      <w:pPr>
        <w:ind w:left="284"/>
        <w:jc w:val="both"/>
        <w:rPr>
          <w:rFonts w:eastAsiaTheme="minorEastAsia"/>
        </w:rPr>
      </w:pPr>
      <m:oMath>
        <m:r>
          <w:rPr>
            <w:rFonts w:ascii="Cambria Math" w:hAnsi="Cambria Math"/>
            <w:color w:val="000000"/>
            <w:szCs w:val="22"/>
          </w:rPr>
          <m:t>T</m:t>
        </m:r>
      </m:oMath>
      <w:r w:rsidRPr="00D22CD7">
        <w:rPr>
          <w:color w:val="000000"/>
          <w:szCs w:val="22"/>
        </w:rPr>
        <w:t xml:space="preserve"> = </w:t>
      </w:r>
      <w:r>
        <w:rPr>
          <w:color w:val="000000"/>
          <w:szCs w:val="22"/>
        </w:rPr>
        <w:t>número total de tiras.</w:t>
      </w:r>
    </w:p>
    <w:bookmarkEnd w:id="22"/>
    <w:p w14:paraId="018B3564" w14:textId="29059D7F" w:rsidR="00B37004" w:rsidRDefault="00B37004" w:rsidP="003536A3">
      <w:pPr>
        <w:jc w:val="both"/>
        <w:rPr>
          <w:rFonts w:eastAsiaTheme="minorEastAsia"/>
        </w:rPr>
      </w:pPr>
    </w:p>
    <w:p w14:paraId="231C4436" w14:textId="6B8E5513" w:rsidR="00F56C7F" w:rsidRDefault="006C6190" w:rsidP="003536A3">
      <w:pPr>
        <w:pStyle w:val="Ttulo4"/>
        <w:jc w:val="both"/>
      </w:pPr>
      <w:bookmarkStart w:id="36" w:name="_Hlk108798621"/>
      <w:r>
        <w:t>C</w:t>
      </w:r>
      <w:ins w:id="37" w:author="Christian Bermúdez Rivas" w:date="2022-07-15T18:08:00Z">
        <w:r w:rsidR="00D3405A">
          <w:t>á</w:t>
        </w:r>
      </w:ins>
      <w:del w:id="38" w:author="Christian Bermúdez Rivas" w:date="2022-07-15T18:08:00Z">
        <w:r w:rsidDel="00D3405A">
          <w:delText>a</w:delText>
        </w:r>
      </w:del>
      <w:r>
        <w:t>lculo total de densidad por muestra.</w:t>
      </w:r>
    </w:p>
    <w:p w14:paraId="013E7DD1" w14:textId="291DC6C3" w:rsidR="006C6190" w:rsidRDefault="006C6190" w:rsidP="003536A3">
      <w:pPr>
        <w:jc w:val="both"/>
      </w:pPr>
    </w:p>
    <w:p w14:paraId="765EE314" w14:textId="7AF26263" w:rsidR="006C6190" w:rsidRPr="006C6190" w:rsidRDefault="006C6190" w:rsidP="003536A3">
      <w:pPr>
        <w:jc w:val="both"/>
      </w:pPr>
      <w:r>
        <w:t>Para calcular la densidad total de las células p</w:t>
      </w:r>
      <w:r w:rsidR="003A391B">
        <w:t xml:space="preserve">or litro halladas en la muestra, se debe tener en cuenta el dato hallado en cada una de las alícuotas y el método de análisis que se utilizó. </w:t>
      </w:r>
      <w:r>
        <w:t>se utiliza la siguiente ecuación:</w:t>
      </w:r>
    </w:p>
    <w:p w14:paraId="5E6FD6EB" w14:textId="77777777" w:rsidR="00890EAD" w:rsidRPr="00890EAD" w:rsidRDefault="00890EAD" w:rsidP="003536A3">
      <w:pPr>
        <w:jc w:val="both"/>
      </w:pPr>
    </w:p>
    <w:p w14:paraId="358794F0" w14:textId="16CC3572" w:rsidR="00812EED" w:rsidRPr="00D22CD7" w:rsidRDefault="00BA63AD" w:rsidP="00597134">
      <w:pPr>
        <w:jc w:val="both"/>
        <w:rPr>
          <w:szCs w:val="22"/>
        </w:rPr>
      </w:pPr>
      <m:oMathPara>
        <m:oMath>
          <m:r>
            <w:rPr>
              <w:rFonts w:ascii="Cambria Math" w:eastAsia="Cambria Math" w:hAnsi="Cambria Math"/>
              <w:color w:val="000000"/>
              <w:szCs w:val="22"/>
            </w:rPr>
            <m:t>Cel/L=</m:t>
          </m:r>
          <m:f>
            <m:fPr>
              <m:ctrlPr>
                <w:rPr>
                  <w:rFonts w:ascii="Cambria Math" w:eastAsia="Cambria Math" w:hAnsi="Cambria Math"/>
                  <w:color w:val="000000"/>
                  <w:szCs w:val="22"/>
                </w:rPr>
              </m:ctrlPr>
            </m:fPr>
            <m:num>
              <m:r>
                <w:rPr>
                  <w:rFonts w:ascii="Cambria Math" w:eastAsia="Cambria Math" w:hAnsi="Cambria Math"/>
                  <w:color w:val="000000"/>
                  <w:szCs w:val="22"/>
                </w:rPr>
                <m:t>N*</m:t>
              </m:r>
              <m:r>
                <m:rPr>
                  <m:sty m:val="p"/>
                </m:rPr>
                <w:rPr>
                  <w:rFonts w:ascii="Cambria Math" w:hAnsi="Cambria Math"/>
                  <w:szCs w:val="22"/>
                </w:rPr>
                <m:t>V</m:t>
              </m:r>
              <m:r>
                <m:rPr>
                  <m:sty m:val="p"/>
                </m:rPr>
                <w:rPr>
                  <w:rFonts w:ascii="Cambria Math" w:hAnsi="Cambria Math"/>
                  <w:szCs w:val="22"/>
                  <w:vertAlign w:val="subscript"/>
                </w:rPr>
                <m:t>1</m:t>
              </m:r>
            </m:num>
            <m:den>
              <m:r>
                <w:rPr>
                  <w:rFonts w:ascii="Cambria Math" w:eastAsia="Cambria Math" w:hAnsi="Cambria Math"/>
                  <w:color w:val="000000"/>
                  <w:szCs w:val="22"/>
                </w:rPr>
                <m:t>V2*V3</m:t>
              </m:r>
            </m:den>
          </m:f>
        </m:oMath>
      </m:oMathPara>
    </w:p>
    <w:p w14:paraId="0B8F40D5" w14:textId="0B7CDC15" w:rsidR="005F36C5" w:rsidRDefault="005F36C5" w:rsidP="00597134">
      <w:pPr>
        <w:jc w:val="both"/>
        <w:rPr>
          <w:ins w:id="39" w:author="Christian Bermúdez Rivas" w:date="2022-07-01T15:37:00Z"/>
          <w:szCs w:val="22"/>
        </w:rPr>
      </w:pPr>
    </w:p>
    <w:p w14:paraId="5013BD3D" w14:textId="34FCD899" w:rsidR="000A7F2F" w:rsidRPr="00D22CD7" w:rsidRDefault="000A7F2F" w:rsidP="00597134">
      <w:pPr>
        <w:jc w:val="both"/>
        <w:rPr>
          <w:szCs w:val="22"/>
        </w:rPr>
      </w:pPr>
      <w:ins w:id="40" w:author="Christian Bermúdez Rivas" w:date="2022-07-01T15:37:00Z">
        <w:r>
          <w:rPr>
            <w:szCs w:val="22"/>
          </w:rPr>
          <w:t>Cel/L= Densidad de células por</w:t>
        </w:r>
      </w:ins>
      <w:ins w:id="41" w:author="Christian Bermúdez Rivas" w:date="2022-07-01T15:38:00Z">
        <w:r>
          <w:rPr>
            <w:szCs w:val="22"/>
          </w:rPr>
          <w:t xml:space="preserve"> litro</w:t>
        </w:r>
      </w:ins>
    </w:p>
    <w:p w14:paraId="4FD23CD3" w14:textId="3CA45E53" w:rsidR="005225BC" w:rsidRPr="00D22CD7" w:rsidRDefault="006C6190" w:rsidP="00597134">
      <w:pPr>
        <w:jc w:val="both"/>
        <w:rPr>
          <w:szCs w:val="22"/>
        </w:rPr>
      </w:pPr>
      <m:oMath>
        <m:r>
          <w:rPr>
            <w:rFonts w:ascii="Cambria Math" w:hAnsi="Cambria Math"/>
            <w:szCs w:val="22"/>
          </w:rPr>
          <m:t>N</m:t>
        </m:r>
      </m:oMath>
      <w:r w:rsidR="00FB590F" w:rsidRPr="00D22CD7">
        <w:rPr>
          <w:szCs w:val="22"/>
        </w:rPr>
        <w:t xml:space="preserve"> </w:t>
      </w:r>
      <w:r w:rsidR="00B819A8">
        <w:rPr>
          <w:szCs w:val="22"/>
        </w:rPr>
        <w:t>= número de C</w:t>
      </w:r>
      <w:r w:rsidR="00BA63AD" w:rsidRPr="00D22CD7">
        <w:rPr>
          <w:szCs w:val="22"/>
        </w:rPr>
        <w:t>el</w:t>
      </w:r>
      <w:r w:rsidR="005225BC" w:rsidRPr="00D22CD7">
        <w:rPr>
          <w:szCs w:val="22"/>
        </w:rPr>
        <w:t>/</w:t>
      </w:r>
      <w:proofErr w:type="gramStart"/>
      <w:r w:rsidR="003536A3">
        <w:rPr>
          <w:szCs w:val="22"/>
        </w:rPr>
        <w:t>ml</w:t>
      </w:r>
      <w:r w:rsidR="005225BC" w:rsidRPr="00D22CD7">
        <w:rPr>
          <w:szCs w:val="22"/>
        </w:rPr>
        <w:t xml:space="preserve"> encontradas</w:t>
      </w:r>
      <w:proofErr w:type="gramEnd"/>
      <w:r w:rsidR="005225BC" w:rsidRPr="00D22CD7">
        <w:rPr>
          <w:szCs w:val="22"/>
        </w:rPr>
        <w:t xml:space="preserve"> en la alícuotas.</w:t>
      </w:r>
    </w:p>
    <w:p w14:paraId="1FB3ED45" w14:textId="6C5BACF1" w:rsidR="005225BC" w:rsidRPr="00D22CD7" w:rsidRDefault="00FB590F" w:rsidP="00597134">
      <w:pPr>
        <w:jc w:val="both"/>
        <w:rPr>
          <w:szCs w:val="22"/>
        </w:rPr>
      </w:pPr>
      <m:oMath>
        <m:r>
          <m:rPr>
            <m:sty m:val="p"/>
          </m:rPr>
          <w:rPr>
            <w:rFonts w:ascii="Cambria Math" w:hAnsi="Cambria Math"/>
            <w:szCs w:val="22"/>
          </w:rPr>
          <m:t>V</m:t>
        </m:r>
        <m:r>
          <m:rPr>
            <m:sty m:val="p"/>
          </m:rPr>
          <w:rPr>
            <w:rFonts w:ascii="Cambria Math" w:hAnsi="Cambria Math"/>
            <w:szCs w:val="22"/>
            <w:vertAlign w:val="subscript"/>
          </w:rPr>
          <m:t>1</m:t>
        </m:r>
      </m:oMath>
      <w:r w:rsidR="005225BC" w:rsidRPr="00D22CD7">
        <w:rPr>
          <w:szCs w:val="22"/>
          <w:vertAlign w:val="subscript"/>
        </w:rPr>
        <w:t xml:space="preserve"> </w:t>
      </w:r>
      <w:r w:rsidR="005225BC" w:rsidRPr="00D22CD7">
        <w:rPr>
          <w:szCs w:val="22"/>
        </w:rPr>
        <w:t>= Volumen concentrado</w:t>
      </w:r>
      <w:ins w:id="42" w:author="Christian Bermúdez Rivas" w:date="2022-07-01T15:39:00Z">
        <w:r w:rsidR="000A7F2F">
          <w:rPr>
            <w:szCs w:val="22"/>
          </w:rPr>
          <w:t xml:space="preserve"> de la muestra</w:t>
        </w:r>
      </w:ins>
      <w:r w:rsidR="005225BC" w:rsidRPr="00D22CD7">
        <w:rPr>
          <w:szCs w:val="22"/>
        </w:rPr>
        <w:t xml:space="preserve"> (</w:t>
      </w:r>
      <w:r w:rsidR="003536A3">
        <w:rPr>
          <w:szCs w:val="22"/>
        </w:rPr>
        <w:t>ml</w:t>
      </w:r>
      <w:r w:rsidR="005225BC" w:rsidRPr="00D22CD7">
        <w:rPr>
          <w:szCs w:val="22"/>
        </w:rPr>
        <w:t>)</w:t>
      </w:r>
    </w:p>
    <w:p w14:paraId="44B5B6A7" w14:textId="78F4A47B" w:rsidR="005225BC" w:rsidRPr="00D22CD7" w:rsidRDefault="00FB590F" w:rsidP="00597134">
      <w:pPr>
        <w:jc w:val="both"/>
        <w:rPr>
          <w:szCs w:val="22"/>
        </w:rPr>
      </w:pPr>
      <m:oMath>
        <m:r>
          <w:rPr>
            <w:rFonts w:ascii="Cambria Math" w:eastAsia="Cambria Math" w:hAnsi="Cambria Math"/>
            <w:color w:val="000000"/>
            <w:szCs w:val="22"/>
          </w:rPr>
          <m:t>V2</m:t>
        </m:r>
      </m:oMath>
      <w:r w:rsidR="005225BC" w:rsidRPr="00D22CD7">
        <w:rPr>
          <w:szCs w:val="22"/>
          <w:vertAlign w:val="subscript"/>
        </w:rPr>
        <w:t xml:space="preserve"> </w:t>
      </w:r>
      <w:r w:rsidR="005225BC" w:rsidRPr="00D22CD7">
        <w:rPr>
          <w:szCs w:val="22"/>
        </w:rPr>
        <w:t>= Volumen total de la alícuota (</w:t>
      </w:r>
      <w:r w:rsidR="003536A3">
        <w:rPr>
          <w:szCs w:val="22"/>
        </w:rPr>
        <w:t>ml</w:t>
      </w:r>
      <w:r w:rsidR="005225BC" w:rsidRPr="00D22CD7">
        <w:rPr>
          <w:szCs w:val="22"/>
        </w:rPr>
        <w:t>)</w:t>
      </w:r>
    </w:p>
    <w:p w14:paraId="5420BF22" w14:textId="1B6B6FAC" w:rsidR="005225BC" w:rsidRPr="00D22CD7" w:rsidRDefault="00FB590F" w:rsidP="00597134">
      <w:pPr>
        <w:jc w:val="both"/>
        <w:rPr>
          <w:szCs w:val="22"/>
        </w:rPr>
      </w:pPr>
      <m:oMath>
        <m:r>
          <w:rPr>
            <w:rFonts w:ascii="Cambria Math" w:eastAsia="Cambria Math" w:hAnsi="Cambria Math"/>
            <w:color w:val="000000"/>
            <w:szCs w:val="22"/>
          </w:rPr>
          <m:t>V3</m:t>
        </m:r>
      </m:oMath>
      <w:r w:rsidR="005225BC" w:rsidRPr="00D22CD7">
        <w:rPr>
          <w:szCs w:val="22"/>
          <w:vertAlign w:val="subscript"/>
        </w:rPr>
        <w:t xml:space="preserve"> </w:t>
      </w:r>
      <w:r w:rsidR="005225BC" w:rsidRPr="00D22CD7">
        <w:rPr>
          <w:szCs w:val="22"/>
        </w:rPr>
        <w:t>=Volumen filtrado a través de la red de fitoplancton (L)</w:t>
      </w:r>
    </w:p>
    <w:bookmarkEnd w:id="36"/>
    <w:p w14:paraId="2DD80F9E" w14:textId="77777777" w:rsidR="005225BC" w:rsidRPr="00D22CD7" w:rsidRDefault="005225BC" w:rsidP="00597134">
      <w:pPr>
        <w:jc w:val="both"/>
        <w:rPr>
          <w:szCs w:val="22"/>
        </w:rPr>
      </w:pPr>
    </w:p>
    <w:p w14:paraId="34E141B1" w14:textId="7BFE14A5" w:rsidR="009930EB" w:rsidRPr="00D22CD7" w:rsidRDefault="009930EB" w:rsidP="003536A3">
      <w:pPr>
        <w:pStyle w:val="Ttulo3"/>
        <w:jc w:val="both"/>
        <w:rPr>
          <w:szCs w:val="22"/>
        </w:rPr>
      </w:pPr>
      <w:bookmarkStart w:id="43" w:name="_Hlk57294486"/>
      <w:r w:rsidRPr="00D22CD7">
        <w:rPr>
          <w:szCs w:val="22"/>
        </w:rPr>
        <w:t>Análisis Cuantitativo</w:t>
      </w:r>
    </w:p>
    <w:p w14:paraId="53EAE1B3" w14:textId="77777777" w:rsidR="00BA63AD" w:rsidRPr="00D22CD7" w:rsidRDefault="00BA63AD" w:rsidP="003536A3">
      <w:pPr>
        <w:jc w:val="both"/>
        <w:rPr>
          <w:szCs w:val="22"/>
        </w:rPr>
      </w:pPr>
    </w:p>
    <w:p w14:paraId="412B63DF" w14:textId="37C58131" w:rsidR="005041D7" w:rsidRDefault="005041D7" w:rsidP="00597134">
      <w:pPr>
        <w:jc w:val="both"/>
        <w:rPr>
          <w:szCs w:val="22"/>
        </w:rPr>
      </w:pPr>
      <w:r w:rsidRPr="00D22CD7">
        <w:rPr>
          <w:szCs w:val="22"/>
        </w:rPr>
        <w:t xml:space="preserve">La cuantificación del fitoplancton será realizada estadísticamente, ya que no es posible contar todos los individuos que se encuentran en la muestra. Se utilizan método de recuento de células por cámara </w:t>
      </w:r>
      <w:proofErr w:type="spellStart"/>
      <w:r w:rsidRPr="00D22CD7">
        <w:rPr>
          <w:szCs w:val="22"/>
        </w:rPr>
        <w:t>Utermöhl</w:t>
      </w:r>
      <w:proofErr w:type="spellEnd"/>
      <w:r w:rsidRPr="00D22CD7">
        <w:rPr>
          <w:szCs w:val="22"/>
        </w:rPr>
        <w:t>.</w:t>
      </w:r>
    </w:p>
    <w:p w14:paraId="2EF9FBE9" w14:textId="2E194B5F" w:rsidR="00C21555" w:rsidRDefault="00C21555" w:rsidP="00597134">
      <w:pPr>
        <w:jc w:val="both"/>
        <w:rPr>
          <w:ins w:id="44" w:author="Christian Bermúdez Rivas" w:date="2022-07-22T17:48:00Z"/>
          <w:szCs w:val="22"/>
        </w:rPr>
      </w:pPr>
    </w:p>
    <w:p w14:paraId="308E78B6" w14:textId="77777777" w:rsidR="000B2970" w:rsidRDefault="000B2970">
      <w:pPr>
        <w:pStyle w:val="Ttulo4"/>
        <w:rPr>
          <w:ins w:id="45" w:author="Christian Bermúdez Rivas" w:date="2022-07-22T17:49:00Z"/>
        </w:rPr>
        <w:pPrChange w:id="46" w:author="Christian Bermúdez Rivas" w:date="2022-07-22T17:49:00Z">
          <w:pPr>
            <w:pStyle w:val="Ttulo5"/>
          </w:pPr>
        </w:pPrChange>
      </w:pPr>
      <w:bookmarkStart w:id="47" w:name="_Hlk109404498"/>
      <w:ins w:id="48" w:author="Christian Bermúdez Rivas" w:date="2022-07-22T17:49:00Z">
        <w:r>
          <w:t>Conteo por cámara completa</w:t>
        </w:r>
      </w:ins>
    </w:p>
    <w:p w14:paraId="64B9ABAB" w14:textId="77777777" w:rsidR="000B2970" w:rsidRDefault="000B2970" w:rsidP="000B2970">
      <w:pPr>
        <w:rPr>
          <w:ins w:id="49" w:author="Christian Bermúdez Rivas" w:date="2022-07-22T17:49:00Z"/>
          <w:lang w:val="es-ES"/>
        </w:rPr>
      </w:pPr>
    </w:p>
    <w:p w14:paraId="36004878" w14:textId="607F90DD" w:rsidR="000B2970" w:rsidRPr="00E22FBE" w:rsidRDefault="000B2970" w:rsidP="00182AB3">
      <w:pPr>
        <w:jc w:val="both"/>
        <w:rPr>
          <w:ins w:id="50" w:author="Christian Bermúdez Rivas" w:date="2022-07-22T17:49:00Z"/>
          <w:lang w:val="es-ES"/>
        </w:rPr>
        <w:pPrChange w:id="51" w:author="Christian Bermúdez Rivas" w:date="2022-07-29T16:01:00Z">
          <w:pPr/>
        </w:pPrChange>
      </w:pPr>
      <w:ins w:id="52" w:author="Christian Bermúdez Rivas" w:date="2022-07-22T17:49:00Z">
        <w:r w:rsidRPr="00D22CD7">
          <w:rPr>
            <w:szCs w:val="22"/>
          </w:rPr>
          <w:t xml:space="preserve">El recuento se realiza desplazando la cámara de izquierda-derecha </w:t>
        </w:r>
        <w:r>
          <w:t xml:space="preserve">de </w:t>
        </w:r>
        <w:r w:rsidRPr="00D22CD7">
          <w:rPr>
            <w:szCs w:val="22"/>
          </w:rPr>
          <w:t>arriba-abajo</w:t>
        </w:r>
        <w:r>
          <w:t xml:space="preserve">, teniendo en cuenta no superponer el barrido para no contar la misma célula dos veces. </w:t>
        </w:r>
      </w:ins>
    </w:p>
    <w:p w14:paraId="43E8F078" w14:textId="72E86B56" w:rsidR="000B2970" w:rsidRDefault="000B2970" w:rsidP="00182AB3">
      <w:pPr>
        <w:jc w:val="both"/>
        <w:rPr>
          <w:ins w:id="53" w:author="Christian Bermúdez Rivas" w:date="2022-07-22T17:49:00Z"/>
          <w:lang w:val="es-ES"/>
        </w:rPr>
        <w:pPrChange w:id="54" w:author="Christian Bermúdez Rivas" w:date="2022-07-29T16:01:00Z">
          <w:pPr/>
        </w:pPrChange>
      </w:pPr>
      <w:ins w:id="55" w:author="Christian Bermúdez Rivas" w:date="2022-07-22T17:49:00Z">
        <w:r w:rsidRPr="00476F2A">
          <w:rPr>
            <w:lang w:val="es-ES"/>
          </w:rPr>
          <w:t xml:space="preserve">Para el conteo de cámara completa, se expresarán en número de </w:t>
        </w:r>
      </w:ins>
      <w:ins w:id="56" w:author="Christian Bermúdez Rivas" w:date="2022-07-22T17:50:00Z">
        <w:r>
          <w:rPr>
            <w:lang w:val="es-ES"/>
          </w:rPr>
          <w:t>células</w:t>
        </w:r>
      </w:ins>
      <w:ins w:id="57" w:author="Christian Bermúdez Rivas" w:date="2022-07-22T17:49:00Z">
        <w:r w:rsidRPr="00476F2A">
          <w:rPr>
            <w:lang w:val="es-ES"/>
          </w:rPr>
          <w:t xml:space="preserve"> por unidad de volumen (</w:t>
        </w:r>
      </w:ins>
      <w:ins w:id="58" w:author="Christian Bermúdez Rivas" w:date="2022-07-22T17:50:00Z">
        <w:r>
          <w:rPr>
            <w:lang w:val="es-ES"/>
          </w:rPr>
          <w:t>Cel</w:t>
        </w:r>
      </w:ins>
      <w:ins w:id="59" w:author="Christian Bermúdez Rivas" w:date="2022-07-22T17:49:00Z">
        <w:r w:rsidRPr="00476F2A">
          <w:rPr>
            <w:lang w:val="es-ES"/>
          </w:rPr>
          <w:t>/L), según la siguiente formula:</w:t>
        </w:r>
      </w:ins>
    </w:p>
    <w:p w14:paraId="5A5E135E" w14:textId="77777777" w:rsidR="000B2970" w:rsidRPr="00476F2A" w:rsidRDefault="000B2970" w:rsidP="000B2970">
      <w:pPr>
        <w:rPr>
          <w:ins w:id="60" w:author="Christian Bermúdez Rivas" w:date="2022-07-22T17:49:00Z"/>
          <w:lang w:val="es-ES"/>
        </w:rPr>
      </w:pPr>
    </w:p>
    <w:p w14:paraId="7A2C5226" w14:textId="39078FDD" w:rsidR="00182AB3" w:rsidRPr="00476F2A" w:rsidRDefault="00182AB3" w:rsidP="00182AB3">
      <w:pPr>
        <w:spacing w:line="360" w:lineRule="auto"/>
        <w:jc w:val="center"/>
        <w:rPr>
          <w:ins w:id="61" w:author="Christian Bermúdez Rivas" w:date="2022-07-29T16:02:00Z"/>
          <w:lang w:val="es-ES"/>
        </w:rPr>
      </w:pPr>
      <w:bookmarkStart w:id="62" w:name="_Hlk110002946"/>
      <m:oMathPara>
        <m:oMath>
          <m:r>
            <w:ins w:id="63" w:author="Christian Bermúdez Rivas" w:date="2022-07-29T16:02:00Z">
              <m:rPr>
                <m:sty m:val="p"/>
              </m:rPr>
              <w:rPr>
                <w:rFonts w:ascii="Cambria Math" w:hAnsi="Cambria Math"/>
                <w:lang w:val="es-ES"/>
              </w:rPr>
              <m:t>Cel</m:t>
            </w:ins>
          </m:r>
          <m:r>
            <w:ins w:id="64" w:author="Christian Bermúdez Rivas" w:date="2022-07-29T16:02:00Z">
              <m:rPr>
                <m:sty m:val="p"/>
              </m:rPr>
              <w:rPr>
                <w:rFonts w:ascii="Cambria Math" w:hAnsi="Cambria Math"/>
                <w:lang w:val="es-ES"/>
              </w:rPr>
              <m:t>/L=N*</m:t>
            </w:ins>
          </m:r>
          <m:f>
            <m:fPr>
              <m:ctrlPr>
                <w:ins w:id="65" w:author="Christian Bermúdez Rivas" w:date="2022-07-29T16:02:00Z">
                  <w:rPr>
                    <w:rFonts w:ascii="Cambria Math" w:hAnsi="Cambria Math"/>
                    <w:lang w:val="es-ES"/>
                  </w:rPr>
                </w:ins>
              </m:ctrlPr>
            </m:fPr>
            <m:num>
              <m:r>
                <w:ins w:id="66" w:author="Christian Bermúdez Rivas" w:date="2022-07-29T16:02:00Z">
                  <m:rPr>
                    <m:sty m:val="p"/>
                  </m:rPr>
                  <w:rPr>
                    <w:rFonts w:ascii="Cambria Math" w:hAnsi="Cambria Math"/>
                    <w:lang w:val="es-ES"/>
                  </w:rPr>
                  <m:t>1000</m:t>
                </w:ins>
              </m:r>
            </m:num>
            <m:den>
              <m:r>
                <w:ins w:id="67" w:author="Christian Bermúdez Rivas" w:date="2022-07-29T16:02:00Z">
                  <m:rPr>
                    <m:sty m:val="p"/>
                  </m:rPr>
                  <w:rPr>
                    <w:rFonts w:ascii="Cambria Math" w:hAnsi="Cambria Math"/>
                    <w:lang w:val="es-ES"/>
                  </w:rPr>
                  <m:t>v</m:t>
                </w:ins>
              </m:r>
            </m:den>
          </m:f>
        </m:oMath>
      </m:oMathPara>
      <w:bookmarkEnd w:id="62"/>
    </w:p>
    <w:p w14:paraId="0BA3B3B1" w14:textId="77777777" w:rsidR="000B2970" w:rsidRDefault="000B2970" w:rsidP="000B2970">
      <w:pPr>
        <w:rPr>
          <w:ins w:id="68" w:author="Christian Bermúdez Rivas" w:date="2022-07-22T17:49:00Z"/>
        </w:rPr>
      </w:pPr>
      <w:ins w:id="69" w:author="Christian Bermúdez Rivas" w:date="2022-07-22T17:49:00Z">
        <w:r w:rsidRPr="00476F2A">
          <w:lastRenderedPageBreak/>
          <w:t>Donde:</w:t>
        </w:r>
      </w:ins>
    </w:p>
    <w:p w14:paraId="2231547C" w14:textId="77777777" w:rsidR="000B2970" w:rsidRPr="00476F2A" w:rsidRDefault="000B2970" w:rsidP="000B2970">
      <w:pPr>
        <w:rPr>
          <w:ins w:id="70" w:author="Christian Bermúdez Rivas" w:date="2022-07-22T17:49:00Z"/>
        </w:rPr>
      </w:pPr>
    </w:p>
    <w:p w14:paraId="5982E1F3" w14:textId="0E257D13" w:rsidR="000B2970" w:rsidRPr="00476F2A" w:rsidRDefault="000B2970" w:rsidP="000B2970">
      <w:pPr>
        <w:rPr>
          <w:ins w:id="71" w:author="Christian Bermúdez Rivas" w:date="2022-07-22T17:49:00Z"/>
        </w:rPr>
      </w:pPr>
      <w:ins w:id="72" w:author="Christian Bermúdez Rivas" w:date="2022-07-22T17:50:00Z">
        <w:r>
          <w:t>Cel</w:t>
        </w:r>
      </w:ins>
      <w:ins w:id="73" w:author="Christian Bermúdez Rivas" w:date="2022-07-22T17:49:00Z">
        <w:r w:rsidRPr="00476F2A">
          <w:t>/L</w:t>
        </w:r>
        <w:r>
          <w:t xml:space="preserve"> =</w:t>
        </w:r>
        <w:r w:rsidRPr="00476F2A">
          <w:t xml:space="preserve"> </w:t>
        </w:r>
        <w:r>
          <w:t xml:space="preserve">Densidad de </w:t>
        </w:r>
      </w:ins>
      <w:ins w:id="74" w:author="Christian Bermúdez Rivas" w:date="2022-07-22T17:54:00Z">
        <w:r w:rsidR="000B7826">
          <w:t>fitoplancton</w:t>
        </w:r>
      </w:ins>
      <w:ins w:id="75" w:author="Christian Bermúdez Rivas" w:date="2022-07-22T17:49:00Z">
        <w:r w:rsidRPr="00476F2A">
          <w:t>.</w:t>
        </w:r>
      </w:ins>
    </w:p>
    <w:p w14:paraId="0D231D5E" w14:textId="7B8B8333" w:rsidR="000B2970" w:rsidRPr="00476F2A" w:rsidRDefault="000B2970" w:rsidP="000B2970">
      <w:pPr>
        <w:rPr>
          <w:ins w:id="76" w:author="Christian Bermúdez Rivas" w:date="2022-07-22T17:49:00Z"/>
        </w:rPr>
      </w:pPr>
      <w:ins w:id="77" w:author="Christian Bermúdez Rivas" w:date="2022-07-22T17:49:00Z">
        <w:r>
          <w:t xml:space="preserve">N </w:t>
        </w:r>
        <w:r w:rsidRPr="00476F2A">
          <w:t xml:space="preserve">= </w:t>
        </w:r>
        <w:r>
          <w:t>N</w:t>
        </w:r>
        <w:r w:rsidRPr="00476F2A">
          <w:t>úmero de</w:t>
        </w:r>
        <w:r>
          <w:t xml:space="preserve"> </w:t>
        </w:r>
      </w:ins>
      <w:ins w:id="78" w:author="Christian Bermúdez Rivas" w:date="2022-07-22T17:54:00Z">
        <w:r w:rsidR="000B7826">
          <w:t>células</w:t>
        </w:r>
      </w:ins>
      <w:ins w:id="79" w:author="Christian Bermúdez Rivas" w:date="2022-07-22T17:49:00Z">
        <w:r w:rsidRPr="00476F2A">
          <w:t xml:space="preserve"> contad</w:t>
        </w:r>
      </w:ins>
      <w:ins w:id="80" w:author="Christian Bermúdez Rivas" w:date="2022-07-22T17:54:00Z">
        <w:r w:rsidR="000B7826">
          <w:t>a</w:t>
        </w:r>
      </w:ins>
      <w:ins w:id="81" w:author="Christian Bermúdez Rivas" w:date="2022-07-22T17:49:00Z">
        <w:r w:rsidRPr="00476F2A">
          <w:t>s.</w:t>
        </w:r>
      </w:ins>
    </w:p>
    <w:p w14:paraId="331B2D86" w14:textId="77777777" w:rsidR="00182AB3" w:rsidRDefault="00182AB3" w:rsidP="00182AB3">
      <w:pPr>
        <w:rPr>
          <w:ins w:id="82" w:author="Christian Bermúdez Rivas" w:date="2022-07-29T16:02:00Z"/>
          <w:lang w:val="es-ES"/>
        </w:rPr>
      </w:pPr>
      <w:bookmarkStart w:id="83" w:name="_Hlk106984036"/>
      <w:bookmarkEnd w:id="47"/>
      <w:ins w:id="84" w:author="Christian Bermúdez Rivas" w:date="2022-07-29T16:02:00Z">
        <w:r>
          <w:rPr>
            <w:lang w:val="es-ES"/>
          </w:rPr>
          <w:t xml:space="preserve">v = Volumen de la cámara, </w:t>
        </w:r>
        <w:proofErr w:type="spellStart"/>
        <w:r>
          <w:rPr>
            <w:lang w:val="es-ES"/>
          </w:rPr>
          <w:t>m</w:t>
        </w:r>
        <w:bookmarkEnd w:id="83"/>
        <w:r>
          <w:rPr>
            <w:lang w:val="es-ES"/>
          </w:rPr>
          <w:t>L</w:t>
        </w:r>
        <w:proofErr w:type="spellEnd"/>
        <w:r>
          <w:rPr>
            <w:lang w:val="es-ES"/>
          </w:rPr>
          <w:t>.</w:t>
        </w:r>
      </w:ins>
    </w:p>
    <w:p w14:paraId="1FD7CDA2" w14:textId="77777777" w:rsidR="000B2970" w:rsidRPr="00B91CF2" w:rsidRDefault="000B2970" w:rsidP="000B2970">
      <w:pPr>
        <w:rPr>
          <w:ins w:id="85" w:author="Christian Bermúdez Rivas" w:date="2022-07-22T17:49:00Z"/>
          <w:lang w:val="es-ES"/>
        </w:rPr>
      </w:pPr>
    </w:p>
    <w:p w14:paraId="34F8744D" w14:textId="77777777" w:rsidR="000B2970" w:rsidRDefault="000B2970" w:rsidP="000B2970">
      <w:pPr>
        <w:pStyle w:val="Ttulo5"/>
        <w:rPr>
          <w:ins w:id="86" w:author="Christian Bermúdez Rivas" w:date="2022-07-22T17:49:00Z"/>
        </w:rPr>
      </w:pPr>
      <w:ins w:id="87" w:author="Christian Bermúdez Rivas" w:date="2022-07-22T17:49:00Z">
        <w:r>
          <w:t>Conteo por campos</w:t>
        </w:r>
      </w:ins>
    </w:p>
    <w:p w14:paraId="3A928D82" w14:textId="77777777" w:rsidR="000B2970" w:rsidRDefault="000B2970" w:rsidP="000B2970">
      <w:pPr>
        <w:rPr>
          <w:ins w:id="88" w:author="Christian Bermúdez Rivas" w:date="2022-07-22T17:49:00Z"/>
          <w:lang w:val="es-ES"/>
        </w:rPr>
      </w:pPr>
    </w:p>
    <w:p w14:paraId="234B7E68" w14:textId="7AC49AA0" w:rsidR="000B2970" w:rsidRDefault="000B2970">
      <w:pPr>
        <w:jc w:val="both"/>
        <w:rPr>
          <w:ins w:id="89" w:author="Christian Bermúdez Rivas" w:date="2022-07-22T17:49:00Z"/>
        </w:rPr>
        <w:pPrChange w:id="90" w:author="Christian Bermúdez Rivas" w:date="2022-07-22T17:51:00Z">
          <w:pPr/>
        </w:pPrChange>
      </w:pPr>
      <w:ins w:id="91" w:author="Christian Bermúdez Rivas" w:date="2022-07-22T17:49:00Z">
        <w:r>
          <w:t xml:space="preserve">Para el conteo por medio de campos, se debe conocer de antemano las medidas en milímetros de diámetro del campo por cada capacidad de aumento. Con este dato, se calcula el área del campo, donde el área del campo es igual a </w:t>
        </w:r>
      </w:ins>
      <m:oMath>
        <m:r>
          <w:ins w:id="92" w:author="Christian Bermúdez Rivas" w:date="2022-07-22T17:49:00Z">
            <w:rPr>
              <w:rFonts w:ascii="Cambria Math" w:hAnsi="Cambria Math"/>
            </w:rPr>
            <m:t>A= π</m:t>
          </w:ins>
        </m:r>
        <m:sSup>
          <m:sSupPr>
            <m:ctrlPr>
              <w:ins w:id="93" w:author="Christian Bermúdez Rivas" w:date="2022-07-22T17:49:00Z">
                <w:rPr>
                  <w:rFonts w:ascii="Cambria Math" w:hAnsi="Cambria Math"/>
                  <w:i/>
                </w:rPr>
              </w:ins>
            </m:ctrlPr>
          </m:sSupPr>
          <m:e>
            <m:r>
              <w:ins w:id="94" w:author="Christian Bermúdez Rivas" w:date="2022-07-22T17:49:00Z">
                <w:rPr>
                  <w:rFonts w:ascii="Cambria Math" w:hAnsi="Cambria Math"/>
                </w:rPr>
                <m:t>(</m:t>
              </w:ins>
            </m:r>
            <m:f>
              <m:fPr>
                <m:ctrlPr>
                  <w:ins w:id="95" w:author="Christian Bermúdez Rivas" w:date="2022-07-22T17:49:00Z">
                    <w:rPr>
                      <w:rFonts w:ascii="Cambria Math" w:hAnsi="Cambria Math"/>
                      <w:i/>
                    </w:rPr>
                  </w:ins>
                </m:ctrlPr>
              </m:fPr>
              <m:num>
                <m:r>
                  <w:ins w:id="96" w:author="Christian Bermúdez Rivas" w:date="2022-07-22T17:49:00Z">
                    <w:rPr>
                      <w:rFonts w:ascii="Cambria Math" w:hAnsi="Cambria Math"/>
                    </w:rPr>
                    <m:t>D</m:t>
                  </w:ins>
                </m:r>
              </m:num>
              <m:den>
                <m:r>
                  <w:ins w:id="97" w:author="Christian Bermúdez Rivas" w:date="2022-07-22T17:49:00Z">
                    <w:rPr>
                      <w:rFonts w:ascii="Cambria Math" w:hAnsi="Cambria Math"/>
                    </w:rPr>
                    <m:t>2</m:t>
                  </w:ins>
                </m:r>
              </m:den>
            </m:f>
            <m:r>
              <w:ins w:id="98" w:author="Christian Bermúdez Rivas" w:date="2022-07-22T17:49:00Z">
                <w:rPr>
                  <w:rFonts w:ascii="Cambria Math" w:hAnsi="Cambria Math"/>
                </w:rPr>
                <m:t>)</m:t>
              </w:ins>
            </m:r>
          </m:e>
          <m:sup>
            <m:r>
              <w:ins w:id="99" w:author="Christian Bermúdez Rivas" w:date="2022-07-22T17:49:00Z">
                <w:rPr>
                  <w:rFonts w:ascii="Cambria Math" w:hAnsi="Cambria Math"/>
                </w:rPr>
                <m:t>2</m:t>
              </w:ins>
            </m:r>
          </m:sup>
        </m:sSup>
      </m:oMath>
      <w:ins w:id="100" w:author="Christian Bermúdez Rivas" w:date="2022-07-22T17:49:00Z">
        <w:r>
          <w:rPr>
            <w:rFonts w:eastAsiaTheme="minorEastAsia"/>
          </w:rPr>
          <w:t xml:space="preserve">, donde </w:t>
        </w:r>
        <w:r>
          <w:rPr>
            <w:rFonts w:eastAsiaTheme="minorEastAsia"/>
            <w:i/>
          </w:rPr>
          <w:t>D</w:t>
        </w:r>
        <w:r>
          <w:rPr>
            <w:rFonts w:eastAsiaTheme="minorEastAsia"/>
          </w:rPr>
          <w:t xml:space="preserve"> es el diámetro en mm medido en cada capacidad de aumento. </w:t>
        </w:r>
        <w:r>
          <w:t xml:space="preserve">Siguiendo los cálculos descritos en APHA (2017), se calcula el número de </w:t>
        </w:r>
      </w:ins>
      <w:ins w:id="101" w:author="Christian Bermúdez Rivas" w:date="2022-07-22T17:51:00Z">
        <w:r w:rsidR="002F5F47">
          <w:rPr>
            <w:rFonts w:eastAsiaTheme="minorEastAsia"/>
            <w:color w:val="000000"/>
          </w:rPr>
          <w:t>células</w:t>
        </w:r>
      </w:ins>
      <w:ins w:id="102" w:author="Christian Bermúdez Rivas" w:date="2022-07-22T17:49:00Z">
        <w:r>
          <w:rPr>
            <w:color w:val="000000"/>
          </w:rPr>
          <w:t xml:space="preserve"> </w:t>
        </w:r>
        <w:r>
          <w:t>por mililitro, de la siguiente manera:</w:t>
        </w:r>
      </w:ins>
    </w:p>
    <w:p w14:paraId="223D2EE1" w14:textId="77777777" w:rsidR="000B2970" w:rsidRDefault="000B2970" w:rsidP="000B2970">
      <w:pPr>
        <w:rPr>
          <w:ins w:id="103" w:author="Christian Bermúdez Rivas" w:date="2022-07-22T17:49:00Z"/>
        </w:rPr>
      </w:pPr>
    </w:p>
    <w:p w14:paraId="203C3213" w14:textId="77777777" w:rsidR="000B2970" w:rsidRPr="002E373C" w:rsidRDefault="00F44590" w:rsidP="000B2970">
      <w:pPr>
        <w:rPr>
          <w:ins w:id="104" w:author="Christian Bermúdez Rivas" w:date="2022-07-22T17:49:00Z"/>
          <w:rFonts w:eastAsiaTheme="minorEastAsia"/>
        </w:rPr>
      </w:pPr>
      <m:oMathPara>
        <m:oMath>
          <m:f>
            <m:fPr>
              <m:type m:val="skw"/>
              <m:ctrlPr>
                <w:ins w:id="105" w:author="Christian Bermúdez Rivas" w:date="2022-07-22T17:49:00Z">
                  <w:rPr>
                    <w:rFonts w:ascii="Cambria Math" w:eastAsia="Cambria Math" w:hAnsi="Cambria Math"/>
                    <w:i/>
                    <w:color w:val="000000"/>
                  </w:rPr>
                </w:ins>
              </m:ctrlPr>
            </m:fPr>
            <m:num>
              <m:r>
                <w:ins w:id="106" w:author="Christian Bermúdez Rivas" w:date="2022-07-22T17:49:00Z">
                  <w:rPr>
                    <w:rFonts w:ascii="Cambria Math" w:eastAsia="Cambria Math" w:hAnsi="Cambria Math"/>
                    <w:color w:val="000000"/>
                  </w:rPr>
                  <m:t>N</m:t>
                </w:ins>
              </m:r>
            </m:num>
            <m:den>
              <m:r>
                <w:ins w:id="107" w:author="Christian Bermúdez Rivas" w:date="2022-07-22T17:49:00Z">
                  <w:rPr>
                    <w:rFonts w:ascii="Cambria Math" w:eastAsia="Cambria Math" w:hAnsi="Cambria Math"/>
                    <w:color w:val="000000"/>
                  </w:rPr>
                  <m:t>mL</m:t>
                </w:ins>
              </m:r>
            </m:den>
          </m:f>
          <m:r>
            <w:ins w:id="108" w:author="Christian Bermúdez Rivas" w:date="2022-07-22T17:49:00Z">
              <w:rPr>
                <w:rFonts w:ascii="Cambria Math" w:eastAsiaTheme="minorEastAsia" w:hAnsi="Cambria Math"/>
              </w:rPr>
              <m:t>=</m:t>
            </w:ins>
          </m:r>
          <m:f>
            <m:fPr>
              <m:ctrlPr>
                <w:ins w:id="109" w:author="Christian Bermúdez Rivas" w:date="2022-07-22T17:49:00Z">
                  <w:rPr>
                    <w:rFonts w:ascii="Cambria Math" w:eastAsiaTheme="minorEastAsia" w:hAnsi="Cambria Math"/>
                    <w:i/>
                  </w:rPr>
                </w:ins>
              </m:ctrlPr>
            </m:fPr>
            <m:num>
              <m:r>
                <w:ins w:id="110" w:author="Christian Bermúdez Rivas" w:date="2022-07-22T17:49:00Z">
                  <w:rPr>
                    <w:rFonts w:ascii="Cambria Math" w:eastAsiaTheme="minorEastAsia" w:hAnsi="Cambria Math"/>
                  </w:rPr>
                  <m:t>C*At</m:t>
                </w:ins>
              </m:r>
            </m:num>
            <m:den>
              <m:r>
                <w:ins w:id="111" w:author="Christian Bermúdez Rivas" w:date="2022-07-22T17:49:00Z">
                  <w:rPr>
                    <w:rFonts w:ascii="Cambria Math" w:eastAsiaTheme="minorEastAsia" w:hAnsi="Cambria Math"/>
                  </w:rPr>
                  <m:t>Af*F*V</m:t>
                </w:ins>
              </m:r>
            </m:den>
          </m:f>
        </m:oMath>
      </m:oMathPara>
    </w:p>
    <w:p w14:paraId="4059CF8E" w14:textId="77777777" w:rsidR="000B2970" w:rsidRDefault="000B2970" w:rsidP="000B2970">
      <w:pPr>
        <w:rPr>
          <w:ins w:id="112" w:author="Christian Bermúdez Rivas" w:date="2022-07-22T17:49:00Z"/>
          <w:rFonts w:eastAsiaTheme="minorEastAsia"/>
        </w:rPr>
      </w:pPr>
    </w:p>
    <w:p w14:paraId="507C4D75" w14:textId="77777777" w:rsidR="000B2970" w:rsidRPr="00154022" w:rsidRDefault="000B2970" w:rsidP="000B2970">
      <w:pPr>
        <w:rPr>
          <w:ins w:id="113" w:author="Christian Bermúdez Rivas" w:date="2022-07-22T17:49:00Z"/>
          <w:rFonts w:eastAsiaTheme="minorEastAsia"/>
        </w:rPr>
      </w:pPr>
      <w:ins w:id="114" w:author="Christian Bermúdez Rivas" w:date="2022-07-22T17:49:00Z">
        <w:r>
          <w:rPr>
            <w:rFonts w:eastAsiaTheme="minorEastAsia"/>
          </w:rPr>
          <w:t xml:space="preserve">Donde: </w:t>
        </w:r>
      </w:ins>
    </w:p>
    <w:p w14:paraId="4BB4574C" w14:textId="77777777" w:rsidR="000B2970" w:rsidRDefault="000B2970" w:rsidP="000B2970">
      <w:pPr>
        <w:rPr>
          <w:ins w:id="115" w:author="Christian Bermúdez Rivas" w:date="2022-07-22T17:49:00Z"/>
        </w:rPr>
      </w:pPr>
    </w:p>
    <w:p w14:paraId="6085D79F" w14:textId="324BDC5B" w:rsidR="000B2970" w:rsidRDefault="000B2970" w:rsidP="000B2970">
      <w:pPr>
        <w:rPr>
          <w:ins w:id="116" w:author="Christian Bermúdez Rivas" w:date="2022-07-22T17:49:00Z"/>
        </w:rPr>
      </w:pPr>
      <w:ins w:id="117" w:author="Christian Bermúdez Rivas" w:date="2022-07-22T17:49:00Z">
        <w:r>
          <w:t>N/</w:t>
        </w:r>
        <w:proofErr w:type="spellStart"/>
        <w:r>
          <w:t>mL</w:t>
        </w:r>
        <w:proofErr w:type="spellEnd"/>
        <w:r>
          <w:t xml:space="preserve"> = Número de </w:t>
        </w:r>
      </w:ins>
      <w:ins w:id="118" w:author="Christian Bermúdez Rivas" w:date="2022-07-22T17:51:00Z">
        <w:r w:rsidR="002F5F47">
          <w:t>células</w:t>
        </w:r>
      </w:ins>
      <w:ins w:id="119" w:author="Christian Bermúdez Rivas" w:date="2022-07-22T17:49:00Z">
        <w:r>
          <w:t xml:space="preserve"> contados por mililitros</w:t>
        </w:r>
      </w:ins>
    </w:p>
    <w:p w14:paraId="09ADE6E0" w14:textId="0F7A55AC" w:rsidR="000B2970" w:rsidRDefault="000B2970" w:rsidP="000B2970">
      <w:pPr>
        <w:rPr>
          <w:ins w:id="120" w:author="Christian Bermúdez Rivas" w:date="2022-07-22T17:49:00Z"/>
        </w:rPr>
      </w:pPr>
      <w:ins w:id="121" w:author="Christian Bermúdez Rivas" w:date="2022-07-22T17:49:00Z">
        <w:r>
          <w:t xml:space="preserve">C = Número de </w:t>
        </w:r>
      </w:ins>
      <w:ins w:id="122" w:author="Christian Bermúdez Rivas" w:date="2022-07-22T17:51:00Z">
        <w:r w:rsidR="002F5F47">
          <w:t>células</w:t>
        </w:r>
      </w:ins>
      <w:ins w:id="123" w:author="Christian Bermúdez Rivas" w:date="2022-07-22T17:49:00Z">
        <w:r>
          <w:t xml:space="preserve"> contados</w:t>
        </w:r>
      </w:ins>
    </w:p>
    <w:p w14:paraId="6F7ED95E" w14:textId="77777777" w:rsidR="000B2970" w:rsidRDefault="000B2970" w:rsidP="000B2970">
      <w:pPr>
        <w:rPr>
          <w:ins w:id="124" w:author="Christian Bermúdez Rivas" w:date="2022-07-22T17:49:00Z"/>
          <w:vertAlign w:val="superscript"/>
        </w:rPr>
      </w:pPr>
      <w:ins w:id="125" w:author="Christian Bermúdez Rivas" w:date="2022-07-22T17:49:00Z">
        <w:r>
          <w:t>At = Área de la cámara, mm</w:t>
        </w:r>
        <w:r>
          <w:rPr>
            <w:vertAlign w:val="superscript"/>
          </w:rPr>
          <w:t>2</w:t>
        </w:r>
      </w:ins>
    </w:p>
    <w:p w14:paraId="7065DB9D" w14:textId="77777777" w:rsidR="000B2970" w:rsidRDefault="000B2970" w:rsidP="000B2970">
      <w:pPr>
        <w:rPr>
          <w:ins w:id="126" w:author="Christian Bermúdez Rivas" w:date="2022-07-22T17:49:00Z"/>
        </w:rPr>
      </w:pPr>
      <w:proofErr w:type="spellStart"/>
      <w:ins w:id="127" w:author="Christian Bermúdez Rivas" w:date="2022-07-22T17:49:00Z">
        <w:r>
          <w:t>Af</w:t>
        </w:r>
        <w:proofErr w:type="spellEnd"/>
        <w:r w:rsidRPr="00933689">
          <w:t xml:space="preserve"> = </w:t>
        </w:r>
        <w:r>
          <w:t>Número de campos</w:t>
        </w:r>
      </w:ins>
    </w:p>
    <w:p w14:paraId="0EA7089B" w14:textId="77777777" w:rsidR="000B2970" w:rsidRDefault="000B2970" w:rsidP="000B2970">
      <w:pPr>
        <w:rPr>
          <w:ins w:id="128" w:author="Christian Bermúdez Rivas" w:date="2022-07-22T17:49:00Z"/>
        </w:rPr>
      </w:pPr>
      <w:ins w:id="129" w:author="Christian Bermúdez Rivas" w:date="2022-07-22T17:49:00Z">
        <w:r>
          <w:t>F = Área de campo, mm</w:t>
        </w:r>
      </w:ins>
    </w:p>
    <w:p w14:paraId="3901CB72" w14:textId="77777777" w:rsidR="000B2970" w:rsidRPr="00933689" w:rsidRDefault="000B2970" w:rsidP="000B2970">
      <w:pPr>
        <w:rPr>
          <w:ins w:id="130" w:author="Christian Bermúdez Rivas" w:date="2022-07-22T17:49:00Z"/>
        </w:rPr>
      </w:pPr>
      <w:ins w:id="131" w:author="Christian Bermúdez Rivas" w:date="2022-07-22T17:49:00Z">
        <w:r>
          <w:t xml:space="preserve">V = Volumen de muestra concentrada, </w:t>
        </w:r>
        <w:proofErr w:type="spellStart"/>
        <w:r>
          <w:t>mL</w:t>
        </w:r>
        <w:proofErr w:type="spellEnd"/>
      </w:ins>
    </w:p>
    <w:p w14:paraId="14E6A38B" w14:textId="77777777" w:rsidR="000B2970" w:rsidRDefault="000B2970" w:rsidP="000B2970">
      <w:pPr>
        <w:rPr>
          <w:ins w:id="132" w:author="Christian Bermúdez Rivas" w:date="2022-07-22T17:49:00Z"/>
          <w:rFonts w:eastAsiaTheme="minorEastAsia"/>
        </w:rPr>
      </w:pPr>
    </w:p>
    <w:p w14:paraId="6F1CB7C7" w14:textId="49AA9074" w:rsidR="000B2970" w:rsidRPr="00B91CF2" w:rsidRDefault="000B2970" w:rsidP="000B2970">
      <w:pPr>
        <w:rPr>
          <w:ins w:id="133" w:author="Christian Bermúdez Rivas" w:date="2022-07-22T17:49:00Z"/>
          <w:rFonts w:eastAsiaTheme="minorEastAsia"/>
        </w:rPr>
      </w:pPr>
      <w:ins w:id="134" w:author="Christian Bermúdez Rivas" w:date="2022-07-22T17:49:00Z">
        <w:r>
          <w:rPr>
            <w:rFonts w:eastAsiaTheme="minorEastAsia"/>
          </w:rPr>
          <w:t xml:space="preserve">Para calcular la densidad de </w:t>
        </w:r>
      </w:ins>
      <w:ins w:id="135" w:author="Christian Bermúdez Rivas" w:date="2022-07-22T17:51:00Z">
        <w:r w:rsidR="002F5F47">
          <w:rPr>
            <w:rFonts w:eastAsiaTheme="minorEastAsia"/>
          </w:rPr>
          <w:t>células</w:t>
        </w:r>
      </w:ins>
      <w:ins w:id="136" w:author="Christian Bermúdez Rivas" w:date="2022-07-22T17:49:00Z">
        <w:r>
          <w:rPr>
            <w:rFonts w:eastAsiaTheme="minorEastAsia"/>
          </w:rPr>
          <w:t xml:space="preserve"> por litro </w:t>
        </w:r>
        <w:r w:rsidRPr="00476F2A">
          <w:rPr>
            <w:lang w:val="es-ES"/>
          </w:rPr>
          <w:t>(</w:t>
        </w:r>
      </w:ins>
      <w:ins w:id="137" w:author="Christian Bermúdez Rivas" w:date="2022-07-22T17:51:00Z">
        <w:r w:rsidR="002F5F47">
          <w:rPr>
            <w:lang w:val="es-ES"/>
          </w:rPr>
          <w:t>Cel</w:t>
        </w:r>
      </w:ins>
      <w:ins w:id="138" w:author="Christian Bermúdez Rivas" w:date="2022-07-22T17:49:00Z">
        <w:r w:rsidRPr="00476F2A">
          <w:rPr>
            <w:lang w:val="es-ES"/>
          </w:rPr>
          <w:t>/L)</w:t>
        </w:r>
        <w:r>
          <w:rPr>
            <w:rFonts w:eastAsiaTheme="minorEastAsia"/>
          </w:rPr>
          <w:t>, se multiplica el anterior valor por 1000.</w:t>
        </w:r>
      </w:ins>
    </w:p>
    <w:p w14:paraId="3BC3348B" w14:textId="77777777" w:rsidR="000B2970" w:rsidRDefault="000B2970" w:rsidP="000B2970">
      <w:pPr>
        <w:pStyle w:val="Ttulo5"/>
        <w:rPr>
          <w:ins w:id="139" w:author="Christian Bermúdez Rivas" w:date="2022-07-22T17:49:00Z"/>
        </w:rPr>
      </w:pPr>
      <w:ins w:id="140" w:author="Christian Bermúdez Rivas" w:date="2022-07-22T17:49:00Z">
        <w:r>
          <w:t>Conteo por tiras</w:t>
        </w:r>
      </w:ins>
    </w:p>
    <w:p w14:paraId="4AC39E06" w14:textId="77777777" w:rsidR="000B2970" w:rsidRDefault="000B2970" w:rsidP="000B2970">
      <w:pPr>
        <w:rPr>
          <w:ins w:id="141" w:author="Christian Bermúdez Rivas" w:date="2022-07-22T17:49:00Z"/>
        </w:rPr>
      </w:pPr>
    </w:p>
    <w:p w14:paraId="4D922ABD" w14:textId="5FEACB4B" w:rsidR="000B2970" w:rsidRDefault="000B2970">
      <w:pPr>
        <w:jc w:val="both"/>
        <w:rPr>
          <w:ins w:id="142" w:author="Christian Bermúdez Rivas" w:date="2022-07-22T17:49:00Z"/>
          <w:rFonts w:eastAsiaTheme="minorEastAsia"/>
        </w:rPr>
        <w:pPrChange w:id="143" w:author="Christian Bermúdez Rivas" w:date="2022-07-22T17:52:00Z">
          <w:pPr/>
        </w:pPrChange>
      </w:pPr>
      <w:ins w:id="144" w:author="Christian Bermúdez Rivas" w:date="2022-07-22T17:49:00Z">
        <w:r>
          <w:rPr>
            <w:rFonts w:eastAsiaTheme="minorEastAsia"/>
          </w:rPr>
          <w:t>En el conteo por tiras se necesita saber cuál es el área de cada una de estas, esta se calc</w:t>
        </w:r>
      </w:ins>
      <w:ins w:id="145" w:author="Christian Bermúdez Rivas" w:date="2022-07-29T16:07:00Z">
        <w:r w:rsidR="006A09BB">
          <w:rPr>
            <w:rFonts w:eastAsiaTheme="minorEastAsia"/>
          </w:rPr>
          <w:t>u</w:t>
        </w:r>
      </w:ins>
      <w:ins w:id="146" w:author="Christian Bermúdez Rivas" w:date="2022-07-22T17:49:00Z">
        <w:r>
          <w:rPr>
            <w:rFonts w:eastAsiaTheme="minorEastAsia"/>
          </w:rPr>
          <w:t xml:space="preserve">la entre el largo y el ancho de cada tira. El máximo de longitud que puede tener una tira en una cámara </w:t>
        </w:r>
        <w:proofErr w:type="spellStart"/>
        <w:r w:rsidRPr="00655508">
          <w:t>Utermöhl</w:t>
        </w:r>
        <w:proofErr w:type="spellEnd"/>
        <w:r>
          <w:t xml:space="preserve"> estándar es de 25,8 mm, y el ancho dependerá </w:t>
        </w:r>
        <w:r>
          <w:rPr>
            <w:rFonts w:eastAsiaTheme="minorEastAsia"/>
          </w:rPr>
          <w:t>del aumento que se esté usando. Este último debe ser calculado por el analista antes de iniciar el conteo.</w:t>
        </w:r>
      </w:ins>
    </w:p>
    <w:p w14:paraId="7B7E7756" w14:textId="3750C767" w:rsidR="000B2970" w:rsidRDefault="000B2970">
      <w:pPr>
        <w:jc w:val="both"/>
        <w:rPr>
          <w:ins w:id="147" w:author="Christian Bermúdez Rivas" w:date="2022-07-22T17:49:00Z"/>
          <w:rFonts w:eastAsiaTheme="minorEastAsia"/>
        </w:rPr>
        <w:pPrChange w:id="148" w:author="Christian Bermúdez Rivas" w:date="2022-07-22T17:52:00Z">
          <w:pPr/>
        </w:pPrChange>
      </w:pPr>
      <w:ins w:id="149" w:author="Christian Bermúdez Rivas" w:date="2022-07-22T17:49:00Z">
        <w:r>
          <w:rPr>
            <w:rFonts w:eastAsiaTheme="minorEastAsia"/>
          </w:rPr>
          <w:t xml:space="preserve">Para el cálculo del número de células por </w:t>
        </w:r>
        <w:proofErr w:type="spellStart"/>
        <w:r>
          <w:rPr>
            <w:rFonts w:eastAsiaTheme="minorEastAsia"/>
          </w:rPr>
          <w:t>m</w:t>
        </w:r>
      </w:ins>
      <w:ins w:id="150" w:author="Christian Bermúdez Rivas" w:date="2022-07-22T17:53:00Z">
        <w:r w:rsidR="00A74D2B">
          <w:rPr>
            <w:rFonts w:eastAsiaTheme="minorEastAsia"/>
          </w:rPr>
          <w:t>L</w:t>
        </w:r>
      </w:ins>
      <w:proofErr w:type="spellEnd"/>
      <w:ins w:id="151" w:author="Christian Bermúdez Rivas" w:date="2022-07-22T17:49:00Z">
        <w:r>
          <w:rPr>
            <w:rFonts w:eastAsiaTheme="minorEastAsia"/>
          </w:rPr>
          <w:t xml:space="preserve"> se utiliza la siguiente ecuación:</w:t>
        </w:r>
      </w:ins>
    </w:p>
    <w:p w14:paraId="3DB526E9" w14:textId="77777777" w:rsidR="000B2970" w:rsidRDefault="000B2970" w:rsidP="000B2970">
      <w:pPr>
        <w:rPr>
          <w:ins w:id="152" w:author="Christian Bermúdez Rivas" w:date="2022-07-22T17:49:00Z"/>
          <w:rFonts w:eastAsiaTheme="minorEastAsia"/>
        </w:rPr>
      </w:pPr>
    </w:p>
    <w:p w14:paraId="69A29E78" w14:textId="77777777" w:rsidR="000B2970" w:rsidRPr="00B91CF2" w:rsidRDefault="00F44590" w:rsidP="000B2970">
      <w:pPr>
        <w:rPr>
          <w:ins w:id="153" w:author="Christian Bermúdez Rivas" w:date="2022-07-22T17:49:00Z"/>
          <w:rFonts w:eastAsiaTheme="minorEastAsia"/>
        </w:rPr>
      </w:pPr>
      <m:oMathPara>
        <m:oMath>
          <m:f>
            <m:fPr>
              <m:type m:val="skw"/>
              <m:ctrlPr>
                <w:ins w:id="154" w:author="Christian Bermúdez Rivas" w:date="2022-07-22T17:49:00Z">
                  <w:rPr>
                    <w:rFonts w:ascii="Cambria Math" w:eastAsia="Cambria Math" w:hAnsi="Cambria Math"/>
                    <w:i/>
                    <w:color w:val="000000"/>
                  </w:rPr>
                </w:ins>
              </m:ctrlPr>
            </m:fPr>
            <m:num>
              <m:r>
                <w:ins w:id="155" w:author="Christian Bermúdez Rivas" w:date="2022-07-22T17:49:00Z">
                  <w:rPr>
                    <w:rFonts w:ascii="Cambria Math" w:eastAsia="Cambria Math" w:hAnsi="Cambria Math"/>
                    <w:color w:val="000000"/>
                  </w:rPr>
                  <m:t>N</m:t>
                </w:ins>
              </m:r>
            </m:num>
            <m:den>
              <m:r>
                <w:ins w:id="156" w:author="Christian Bermúdez Rivas" w:date="2022-07-22T17:49:00Z">
                  <w:rPr>
                    <w:rFonts w:ascii="Cambria Math" w:eastAsia="Cambria Math" w:hAnsi="Cambria Math"/>
                    <w:color w:val="000000"/>
                  </w:rPr>
                  <m:t>mL</m:t>
                </w:ins>
              </m:r>
            </m:den>
          </m:f>
          <m:r>
            <w:ins w:id="157" w:author="Christian Bermúdez Rivas" w:date="2022-07-22T17:49:00Z">
              <w:rPr>
                <w:rFonts w:ascii="Cambria Math" w:eastAsiaTheme="minorEastAsia" w:hAnsi="Cambria Math"/>
              </w:rPr>
              <m:t>=</m:t>
            </w:ins>
          </m:r>
          <m:f>
            <m:fPr>
              <m:ctrlPr>
                <w:ins w:id="158" w:author="Christian Bermúdez Rivas" w:date="2022-07-22T17:49:00Z">
                  <w:rPr>
                    <w:rFonts w:ascii="Cambria Math" w:eastAsiaTheme="minorEastAsia" w:hAnsi="Cambria Math"/>
                    <w:i/>
                  </w:rPr>
                </w:ins>
              </m:ctrlPr>
            </m:fPr>
            <m:num>
              <m:r>
                <w:ins w:id="159" w:author="Christian Bermúdez Rivas" w:date="2022-07-22T17:49:00Z">
                  <w:rPr>
                    <w:rFonts w:ascii="Cambria Math" w:eastAsiaTheme="minorEastAsia" w:hAnsi="Cambria Math"/>
                  </w:rPr>
                  <m:t>C*At</m:t>
                </w:ins>
              </m:r>
            </m:num>
            <m:den>
              <m:r>
                <w:ins w:id="160" w:author="Christian Bermúdez Rivas" w:date="2022-07-22T17:49:00Z">
                  <w:rPr>
                    <w:rFonts w:ascii="Cambria Math" w:eastAsiaTheme="minorEastAsia" w:hAnsi="Cambria Math"/>
                  </w:rPr>
                  <m:t>L*W*S*V</m:t>
                </w:ins>
              </m:r>
            </m:den>
          </m:f>
        </m:oMath>
      </m:oMathPara>
    </w:p>
    <w:p w14:paraId="1EA65C07" w14:textId="77777777" w:rsidR="000B2970" w:rsidRDefault="000B2970" w:rsidP="000B2970">
      <w:pPr>
        <w:rPr>
          <w:ins w:id="161" w:author="Christian Bermúdez Rivas" w:date="2022-07-22T17:49:00Z"/>
          <w:rFonts w:eastAsiaTheme="minorEastAsia"/>
        </w:rPr>
      </w:pPr>
    </w:p>
    <w:p w14:paraId="6F254ABD" w14:textId="77777777" w:rsidR="000B2970" w:rsidRPr="00154022" w:rsidRDefault="000B2970" w:rsidP="000B2970">
      <w:pPr>
        <w:rPr>
          <w:ins w:id="162" w:author="Christian Bermúdez Rivas" w:date="2022-07-22T17:49:00Z"/>
          <w:rFonts w:eastAsiaTheme="minorEastAsia"/>
        </w:rPr>
      </w:pPr>
      <w:ins w:id="163" w:author="Christian Bermúdez Rivas" w:date="2022-07-22T17:49:00Z">
        <w:r>
          <w:rPr>
            <w:rFonts w:eastAsiaTheme="minorEastAsia"/>
          </w:rPr>
          <w:t xml:space="preserve">Donde: </w:t>
        </w:r>
      </w:ins>
    </w:p>
    <w:p w14:paraId="04B11878" w14:textId="77777777" w:rsidR="000B2970" w:rsidRDefault="000B2970" w:rsidP="000B2970">
      <w:pPr>
        <w:rPr>
          <w:ins w:id="164" w:author="Christian Bermúdez Rivas" w:date="2022-07-22T17:49:00Z"/>
        </w:rPr>
      </w:pPr>
    </w:p>
    <w:p w14:paraId="190464F9" w14:textId="58B7904B" w:rsidR="000B2970" w:rsidRDefault="000B2970" w:rsidP="000B2970">
      <w:pPr>
        <w:rPr>
          <w:ins w:id="165" w:author="Christian Bermúdez Rivas" w:date="2022-07-22T17:49:00Z"/>
        </w:rPr>
      </w:pPr>
      <w:ins w:id="166" w:author="Christian Bermúdez Rivas" w:date="2022-07-22T17:49:00Z">
        <w:r>
          <w:t>N/</w:t>
        </w:r>
        <w:proofErr w:type="spellStart"/>
        <w:r>
          <w:t>mL</w:t>
        </w:r>
        <w:proofErr w:type="spellEnd"/>
        <w:r>
          <w:t xml:space="preserve"> = Número de </w:t>
        </w:r>
      </w:ins>
      <w:ins w:id="167" w:author="Christian Bermúdez Rivas" w:date="2022-07-22T17:53:00Z">
        <w:r w:rsidR="005D1F82">
          <w:t>células</w:t>
        </w:r>
      </w:ins>
      <w:ins w:id="168" w:author="Christian Bermúdez Rivas" w:date="2022-07-22T17:49:00Z">
        <w:r>
          <w:t xml:space="preserve"> contados por mililitros</w:t>
        </w:r>
      </w:ins>
    </w:p>
    <w:p w14:paraId="58A272D5" w14:textId="4DFA603F" w:rsidR="000B2970" w:rsidRDefault="000B2970" w:rsidP="000B2970">
      <w:pPr>
        <w:rPr>
          <w:ins w:id="169" w:author="Christian Bermúdez Rivas" w:date="2022-07-22T17:49:00Z"/>
        </w:rPr>
      </w:pPr>
      <w:ins w:id="170" w:author="Christian Bermúdez Rivas" w:date="2022-07-22T17:49:00Z">
        <w:r>
          <w:t xml:space="preserve">C = Número de </w:t>
        </w:r>
      </w:ins>
      <w:ins w:id="171" w:author="Christian Bermúdez Rivas" w:date="2022-07-22T17:53:00Z">
        <w:r w:rsidR="005D1F82">
          <w:t>células</w:t>
        </w:r>
      </w:ins>
      <w:ins w:id="172" w:author="Christian Bermúdez Rivas" w:date="2022-07-22T17:49:00Z">
        <w:r>
          <w:t xml:space="preserve"> contados</w:t>
        </w:r>
      </w:ins>
    </w:p>
    <w:p w14:paraId="6B1C2F11" w14:textId="77777777" w:rsidR="000B2970" w:rsidRDefault="000B2970" w:rsidP="000B2970">
      <w:pPr>
        <w:rPr>
          <w:ins w:id="173" w:author="Christian Bermúdez Rivas" w:date="2022-07-22T17:49:00Z"/>
          <w:vertAlign w:val="superscript"/>
        </w:rPr>
      </w:pPr>
      <w:ins w:id="174" w:author="Christian Bermúdez Rivas" w:date="2022-07-22T17:49:00Z">
        <w:r>
          <w:lastRenderedPageBreak/>
          <w:t>At = Área de la cámara, mm</w:t>
        </w:r>
        <w:r>
          <w:rPr>
            <w:vertAlign w:val="superscript"/>
          </w:rPr>
          <w:t>2</w:t>
        </w:r>
      </w:ins>
    </w:p>
    <w:p w14:paraId="33468946" w14:textId="77777777" w:rsidR="000B2970" w:rsidRDefault="000B2970" w:rsidP="000B2970">
      <w:pPr>
        <w:rPr>
          <w:ins w:id="175" w:author="Christian Bermúdez Rivas" w:date="2022-07-22T17:49:00Z"/>
        </w:rPr>
      </w:pPr>
      <w:ins w:id="176" w:author="Christian Bermúdez Rivas" w:date="2022-07-22T17:49:00Z">
        <w:r w:rsidRPr="00933689">
          <w:t>L = Longitud de la t</w:t>
        </w:r>
        <w:r w:rsidRPr="00B91CF2">
          <w:t>ira</w:t>
        </w:r>
        <w:r>
          <w:t>, mm</w:t>
        </w:r>
      </w:ins>
    </w:p>
    <w:p w14:paraId="340D2410" w14:textId="77777777" w:rsidR="000B2970" w:rsidRDefault="000B2970" w:rsidP="000B2970">
      <w:pPr>
        <w:rPr>
          <w:ins w:id="177" w:author="Christian Bermúdez Rivas" w:date="2022-07-22T17:49:00Z"/>
        </w:rPr>
      </w:pPr>
      <w:ins w:id="178" w:author="Christian Bermúdez Rivas" w:date="2022-07-22T17:49:00Z">
        <w:r>
          <w:t>W = Amplitud de la tira, mm</w:t>
        </w:r>
      </w:ins>
    </w:p>
    <w:p w14:paraId="772D4749" w14:textId="77777777" w:rsidR="000B2970" w:rsidRDefault="000B2970" w:rsidP="000B2970">
      <w:pPr>
        <w:rPr>
          <w:ins w:id="179" w:author="Christian Bermúdez Rivas" w:date="2022-07-22T17:49:00Z"/>
        </w:rPr>
      </w:pPr>
      <w:ins w:id="180" w:author="Christian Bermúdez Rivas" w:date="2022-07-22T17:49:00Z">
        <w:r>
          <w:t>S = Número de tiras contadas</w:t>
        </w:r>
      </w:ins>
    </w:p>
    <w:p w14:paraId="1F14B4AE" w14:textId="77777777" w:rsidR="000B2970" w:rsidRPr="00933689" w:rsidRDefault="000B2970" w:rsidP="000B2970">
      <w:pPr>
        <w:rPr>
          <w:ins w:id="181" w:author="Christian Bermúdez Rivas" w:date="2022-07-22T17:49:00Z"/>
        </w:rPr>
      </w:pPr>
      <w:ins w:id="182" w:author="Christian Bermúdez Rivas" w:date="2022-07-22T17:49:00Z">
        <w:r>
          <w:t xml:space="preserve">V = Volumen de muestra concentrada, </w:t>
        </w:r>
        <w:proofErr w:type="spellStart"/>
        <w:r>
          <w:t>mL</w:t>
        </w:r>
        <w:proofErr w:type="spellEnd"/>
      </w:ins>
    </w:p>
    <w:p w14:paraId="7864461B" w14:textId="77777777" w:rsidR="000B2970" w:rsidRPr="00B91CF2" w:rsidRDefault="000B2970" w:rsidP="000B2970">
      <w:pPr>
        <w:rPr>
          <w:ins w:id="183" w:author="Christian Bermúdez Rivas" w:date="2022-07-22T17:49:00Z"/>
          <w:rFonts w:eastAsiaTheme="minorEastAsia"/>
          <w:color w:val="000000"/>
        </w:rPr>
      </w:pPr>
    </w:p>
    <w:p w14:paraId="1B6D580D" w14:textId="4A6F1C98" w:rsidR="000B2970" w:rsidRDefault="000B2970" w:rsidP="000B2970">
      <w:pPr>
        <w:jc w:val="both"/>
        <w:rPr>
          <w:szCs w:val="22"/>
        </w:rPr>
      </w:pPr>
      <w:ins w:id="184" w:author="Christian Bermúdez Rivas" w:date="2022-07-22T17:49:00Z">
        <w:r>
          <w:rPr>
            <w:rFonts w:eastAsiaTheme="minorEastAsia"/>
          </w:rPr>
          <w:t xml:space="preserve">Para calcular la densidad de </w:t>
        </w:r>
      </w:ins>
      <w:ins w:id="185" w:author="Christian Bermúdez Rivas" w:date="2022-07-22T17:53:00Z">
        <w:r w:rsidR="005D1F82">
          <w:rPr>
            <w:rFonts w:eastAsiaTheme="minorEastAsia"/>
          </w:rPr>
          <w:t>células</w:t>
        </w:r>
      </w:ins>
      <w:ins w:id="186" w:author="Christian Bermúdez Rivas" w:date="2022-07-22T17:49:00Z">
        <w:r>
          <w:rPr>
            <w:rFonts w:eastAsiaTheme="minorEastAsia"/>
          </w:rPr>
          <w:t xml:space="preserve"> por litro </w:t>
        </w:r>
        <w:r w:rsidRPr="00476F2A">
          <w:rPr>
            <w:lang w:val="es-ES"/>
          </w:rPr>
          <w:t>(</w:t>
        </w:r>
      </w:ins>
      <w:ins w:id="187" w:author="Christian Bermúdez Rivas" w:date="2022-07-22T17:53:00Z">
        <w:r w:rsidR="005D1F82">
          <w:rPr>
            <w:lang w:val="es-ES"/>
          </w:rPr>
          <w:t>Cel</w:t>
        </w:r>
      </w:ins>
      <w:ins w:id="188" w:author="Christian Bermúdez Rivas" w:date="2022-07-22T17:49:00Z">
        <w:r w:rsidRPr="00476F2A">
          <w:rPr>
            <w:lang w:val="es-ES"/>
          </w:rPr>
          <w:t>/L)</w:t>
        </w:r>
        <w:r>
          <w:rPr>
            <w:rFonts w:eastAsiaTheme="minorEastAsia"/>
          </w:rPr>
          <w:t>, se multiplica el anterior valor por 1000.</w:t>
        </w:r>
      </w:ins>
    </w:p>
    <w:p w14:paraId="10EDAB5F" w14:textId="1295BDBD" w:rsidR="000943E4" w:rsidRPr="000943E4" w:rsidDel="000B2970" w:rsidRDefault="000943E4" w:rsidP="00597134">
      <w:pPr>
        <w:jc w:val="both"/>
        <w:rPr>
          <w:del w:id="189" w:author="Christian Bermúdez Rivas" w:date="2022-07-22T17:48:00Z"/>
          <w:szCs w:val="22"/>
          <w:lang w:val="es-ES"/>
        </w:rPr>
      </w:pPr>
    </w:p>
    <w:p w14:paraId="7D231EE1" w14:textId="6BB650CB" w:rsidR="00C21555" w:rsidDel="000943E4" w:rsidRDefault="00C21555" w:rsidP="003536A3">
      <w:pPr>
        <w:jc w:val="both"/>
        <w:rPr>
          <w:del w:id="190" w:author="Christian Bermúdez Rivas" w:date="2022-06-24T17:24:00Z"/>
          <w:lang w:val="es-ES"/>
        </w:rPr>
      </w:pPr>
      <w:del w:id="191" w:author="Christian Bermúdez Rivas" w:date="2022-06-24T17:24:00Z">
        <w:r w:rsidRPr="00F02BDC" w:rsidDel="000943E4">
          <w:rPr>
            <w:lang w:val="es-ES"/>
          </w:rPr>
          <w:delText>Para el conteo de cam</w:delText>
        </w:r>
        <w:r w:rsidDel="000943E4">
          <w:rPr>
            <w:lang w:val="es-ES"/>
          </w:rPr>
          <w:delText>po seleccionado aleatoriamente</w:delText>
        </w:r>
        <w:r w:rsidRPr="00F02BDC" w:rsidDel="000943E4">
          <w:rPr>
            <w:lang w:val="es-ES"/>
          </w:rPr>
          <w:delText>, se expresarán en número de célula por unidad de volumen (cel/L), según la siguiente formula:</w:delText>
        </w:r>
      </w:del>
    </w:p>
    <w:p w14:paraId="4764A1C3" w14:textId="27AC7CEF" w:rsidR="00C21555" w:rsidRPr="00F02BDC" w:rsidDel="000B2970" w:rsidRDefault="00C21555" w:rsidP="003536A3">
      <w:pPr>
        <w:jc w:val="both"/>
        <w:rPr>
          <w:del w:id="192" w:author="Christian Bermúdez Rivas" w:date="2022-07-22T17:48:00Z"/>
          <w:lang w:val="es-ES"/>
        </w:rPr>
      </w:pPr>
    </w:p>
    <w:p w14:paraId="54EC6794" w14:textId="1A5CAD59" w:rsidR="00C21555" w:rsidRPr="00C147D5" w:rsidDel="000943E4" w:rsidRDefault="00C21555" w:rsidP="00C147D5">
      <w:pPr>
        <w:spacing w:line="360" w:lineRule="auto"/>
        <w:jc w:val="both"/>
        <w:rPr>
          <w:del w:id="193" w:author="Christian Bermúdez Rivas" w:date="2022-06-24T17:25:00Z"/>
          <w:rFonts w:eastAsiaTheme="minorEastAsia"/>
          <w:lang w:val="es-ES"/>
        </w:rPr>
      </w:pPr>
      <m:oMathPara>
        <m:oMath>
          <m:r>
            <w:del w:id="194" w:author="Christian Bermúdez Rivas" w:date="2022-06-24T17:25:00Z">
              <m:rPr>
                <m:sty m:val="p"/>
              </m:rPr>
              <w:rPr>
                <w:rFonts w:ascii="Cambria Math" w:hAnsi="Cambria Math"/>
                <w:lang w:val="es-ES"/>
              </w:rPr>
              <m:t>Cel/L=n*[(A*d)/(a*v)]</m:t>
            </w:del>
          </m:r>
        </m:oMath>
      </m:oMathPara>
    </w:p>
    <w:p w14:paraId="0C4E7F6C" w14:textId="060A75EF" w:rsidR="00C21555" w:rsidRPr="00476F2A" w:rsidDel="000943E4" w:rsidRDefault="00C21555" w:rsidP="003536A3">
      <w:pPr>
        <w:jc w:val="both"/>
        <w:rPr>
          <w:del w:id="195" w:author="Christian Bermúdez Rivas" w:date="2022-06-24T17:25:00Z"/>
        </w:rPr>
      </w:pPr>
      <w:del w:id="196" w:author="Christian Bermúdez Rivas" w:date="2022-06-24T17:25:00Z">
        <w:r w:rsidRPr="00476F2A" w:rsidDel="000943E4">
          <w:delText>Cel/L = Número por unidad de volumen.</w:delText>
        </w:r>
      </w:del>
    </w:p>
    <w:p w14:paraId="3A7AFFDE" w14:textId="0707F3E1" w:rsidR="00C21555" w:rsidRPr="00476F2A" w:rsidDel="000943E4" w:rsidRDefault="00C21555" w:rsidP="003536A3">
      <w:pPr>
        <w:jc w:val="both"/>
        <w:rPr>
          <w:del w:id="197" w:author="Christian Bermúdez Rivas" w:date="2022-06-24T17:25:00Z"/>
        </w:rPr>
      </w:pPr>
      <w:del w:id="198" w:author="Christian Bermúdez Rivas" w:date="2022-06-24T17:25:00Z">
        <w:r w:rsidDel="000943E4">
          <w:delText>n</w:delText>
        </w:r>
        <w:r w:rsidRPr="00476F2A" w:rsidDel="000943E4">
          <w:delText xml:space="preserve"> = Número de </w:delText>
        </w:r>
        <w:r w:rsidDel="000943E4">
          <w:delText>células</w:delText>
        </w:r>
        <w:r w:rsidRPr="00476F2A" w:rsidDel="000943E4">
          <w:delText xml:space="preserve"> de conteo por campo o transectas.</w:delText>
        </w:r>
      </w:del>
    </w:p>
    <w:p w14:paraId="1BB6B2E1" w14:textId="13FBB92A" w:rsidR="00C21555" w:rsidRPr="00476F2A" w:rsidDel="000943E4" w:rsidRDefault="00C21555" w:rsidP="003536A3">
      <w:pPr>
        <w:jc w:val="both"/>
        <w:rPr>
          <w:del w:id="199" w:author="Christian Bermúdez Rivas" w:date="2022-06-24T17:25:00Z"/>
        </w:rPr>
      </w:pPr>
      <w:del w:id="200" w:author="Christian Bermúdez Rivas" w:date="2022-06-24T17:25:00Z">
        <w:r w:rsidRPr="00476F2A" w:rsidDel="000943E4">
          <w:delText>A = Área de la cámara.</w:delText>
        </w:r>
      </w:del>
    </w:p>
    <w:p w14:paraId="4AF9234D" w14:textId="143A4BB2" w:rsidR="00C21555" w:rsidRPr="00476F2A" w:rsidDel="000943E4" w:rsidRDefault="00C21555" w:rsidP="003536A3">
      <w:pPr>
        <w:jc w:val="both"/>
        <w:rPr>
          <w:del w:id="201" w:author="Christian Bermúdez Rivas" w:date="2022-06-24T17:25:00Z"/>
        </w:rPr>
      </w:pPr>
      <w:del w:id="202" w:author="Christian Bermúdez Rivas" w:date="2022-06-24T17:25:00Z">
        <w:r w:rsidRPr="00476F2A" w:rsidDel="000943E4">
          <w:delText>V = Volumen sedimentada (</w:delText>
        </w:r>
        <w:r w:rsidR="003536A3" w:rsidDel="000943E4">
          <w:delText>ml</w:delText>
        </w:r>
        <w:r w:rsidRPr="00476F2A" w:rsidDel="000943E4">
          <w:delText>).</w:delText>
        </w:r>
      </w:del>
    </w:p>
    <w:p w14:paraId="52CC1857" w14:textId="312B7518" w:rsidR="00C21555" w:rsidRPr="00476F2A" w:rsidDel="000943E4" w:rsidRDefault="00C21555" w:rsidP="003536A3">
      <w:pPr>
        <w:jc w:val="both"/>
        <w:rPr>
          <w:del w:id="203" w:author="Christian Bermúdez Rivas" w:date="2022-06-24T17:25:00Z"/>
        </w:rPr>
      </w:pPr>
      <w:del w:id="204" w:author="Christian Bermúdez Rivas" w:date="2022-06-24T17:25:00Z">
        <w:r w:rsidRPr="00476F2A" w:rsidDel="000943E4">
          <w:delText>a = Área del campo óptico o de la cuadrícula utilizada.</w:delText>
        </w:r>
      </w:del>
    </w:p>
    <w:p w14:paraId="7ACE9380" w14:textId="0B520060" w:rsidR="00C21555" w:rsidRPr="00476F2A" w:rsidDel="000943E4" w:rsidRDefault="00C21555" w:rsidP="003536A3">
      <w:pPr>
        <w:jc w:val="both"/>
        <w:rPr>
          <w:del w:id="205" w:author="Christian Bermúdez Rivas" w:date="2022-06-24T17:25:00Z"/>
        </w:rPr>
      </w:pPr>
      <w:del w:id="206" w:author="Christian Bermúdez Rivas" w:date="2022-06-24T17:25:00Z">
        <w:r w:rsidRPr="00476F2A" w:rsidDel="000943E4">
          <w:delText>d = Factor de dilución o de concentración de la muestra (diluido un 100%, d= 2, concentrado a la mitad, d= 0, 5), en caso que se haya diluido o concentrado según la densidad de algas.</w:delText>
        </w:r>
      </w:del>
    </w:p>
    <w:p w14:paraId="61FD83CB" w14:textId="233F5746" w:rsidR="00C21555" w:rsidRPr="00476F2A" w:rsidDel="000B2970" w:rsidRDefault="00C21555" w:rsidP="003536A3">
      <w:pPr>
        <w:jc w:val="both"/>
        <w:rPr>
          <w:del w:id="207" w:author="Christian Bermúdez Rivas" w:date="2022-07-22T17:48:00Z"/>
        </w:rPr>
      </w:pPr>
    </w:p>
    <w:p w14:paraId="55B5EAF8" w14:textId="41865D58" w:rsidR="00C21555" w:rsidRPr="00476F2A" w:rsidDel="000B2970" w:rsidRDefault="00C21555" w:rsidP="003536A3">
      <w:pPr>
        <w:jc w:val="both"/>
        <w:rPr>
          <w:del w:id="208" w:author="Christian Bermúdez Rivas" w:date="2022-07-22T17:48:00Z"/>
          <w:lang w:val="es-ES"/>
        </w:rPr>
      </w:pPr>
      <w:del w:id="209" w:author="Christian Bermúdez Rivas" w:date="2022-07-22T17:48:00Z">
        <w:r w:rsidRPr="00476F2A" w:rsidDel="000B2970">
          <w:rPr>
            <w:lang w:val="es-ES"/>
          </w:rPr>
          <w:delText>Para el conteo de cámara completa, se expresarán en número de célula por unidad de volumen (Cel/L), según la siguiente formula:</w:delText>
        </w:r>
      </w:del>
    </w:p>
    <w:p w14:paraId="5631368D" w14:textId="5AB7CB04" w:rsidR="000B2970" w:rsidRPr="00476F2A" w:rsidDel="000B2970" w:rsidRDefault="000B2970" w:rsidP="00C21555">
      <w:pPr>
        <w:rPr>
          <w:del w:id="210" w:author="Christian Bermúdez Rivas" w:date="2022-07-22T17:48:00Z"/>
          <w:lang w:val="es-ES"/>
        </w:rPr>
      </w:pPr>
    </w:p>
    <w:p w14:paraId="1C32E7A8" w14:textId="15341963" w:rsidR="00C21555" w:rsidRPr="00476F2A" w:rsidDel="000B2970" w:rsidRDefault="00C21555" w:rsidP="00C21555">
      <w:pPr>
        <w:spacing w:line="360" w:lineRule="auto"/>
        <w:jc w:val="center"/>
        <w:rPr>
          <w:del w:id="211" w:author="Christian Bermúdez Rivas" w:date="2022-07-22T17:48:00Z"/>
          <w:lang w:val="es-ES"/>
        </w:rPr>
      </w:pPr>
      <m:oMathPara>
        <m:oMath>
          <m:r>
            <w:del w:id="212" w:author="Christian Bermúdez Rivas" w:date="2022-07-22T17:48:00Z">
              <m:rPr>
                <m:sty m:val="p"/>
              </m:rPr>
              <w:rPr>
                <w:rFonts w:ascii="Cambria Math" w:hAnsi="Cambria Math"/>
              </w:rPr>
              <m:t>Cel/L</m:t>
            </w:del>
          </m:r>
          <m:r>
            <w:del w:id="213" w:author="Christian Bermúdez Rivas" w:date="2022-07-22T17:48:00Z">
              <m:rPr>
                <m:sty m:val="p"/>
              </m:rPr>
              <w:rPr>
                <w:rFonts w:ascii="Cambria Math" w:hAnsi="Cambria Math"/>
                <w:lang w:val="es-ES"/>
              </w:rPr>
              <m:t>=</m:t>
            </w:del>
          </m:r>
          <m:r>
            <w:del w:id="214" w:author="Christian Bermúdez Rivas" w:date="2022-06-24T17:26:00Z">
              <m:rPr>
                <m:sty m:val="p"/>
              </m:rPr>
              <w:rPr>
                <w:rFonts w:ascii="Cambria Math" w:hAnsi="Cambria Math"/>
                <w:lang w:val="es-ES"/>
              </w:rPr>
              <m:t>n</m:t>
            </w:del>
          </m:r>
          <m:r>
            <w:del w:id="215" w:author="Christian Bermúdez Rivas" w:date="2022-07-22T17:48:00Z">
              <m:rPr>
                <m:sty m:val="p"/>
              </m:rPr>
              <w:rPr>
                <w:rFonts w:ascii="Cambria Math" w:hAnsi="Cambria Math"/>
                <w:lang w:val="es-ES"/>
              </w:rPr>
              <m:t>*d/v</m:t>
            </w:del>
          </m:r>
        </m:oMath>
      </m:oMathPara>
    </w:p>
    <w:p w14:paraId="67EDE175" w14:textId="4EE51A4F" w:rsidR="00C21555" w:rsidDel="000B2970" w:rsidRDefault="00C21555" w:rsidP="00C21555">
      <w:pPr>
        <w:rPr>
          <w:del w:id="216" w:author="Christian Bermúdez Rivas" w:date="2022-07-22T17:48:00Z"/>
        </w:rPr>
      </w:pPr>
      <w:del w:id="217" w:author="Christian Bermúdez Rivas" w:date="2022-07-22T17:48:00Z">
        <w:r w:rsidRPr="00476F2A" w:rsidDel="000B2970">
          <w:delText>Donde:</w:delText>
        </w:r>
      </w:del>
    </w:p>
    <w:p w14:paraId="2BEF4602" w14:textId="462F161A" w:rsidR="00C21555" w:rsidRPr="00476F2A" w:rsidDel="000B2970" w:rsidRDefault="00C21555" w:rsidP="00C21555">
      <w:pPr>
        <w:rPr>
          <w:del w:id="218" w:author="Christian Bermúdez Rivas" w:date="2022-07-22T17:48:00Z"/>
        </w:rPr>
      </w:pPr>
    </w:p>
    <w:p w14:paraId="155D81E9" w14:textId="1DA9601C" w:rsidR="00C21555" w:rsidRPr="00476F2A" w:rsidDel="000B2970" w:rsidRDefault="00C21555" w:rsidP="00C21555">
      <w:pPr>
        <w:rPr>
          <w:del w:id="219" w:author="Christian Bermúdez Rivas" w:date="2022-07-22T17:48:00Z"/>
        </w:rPr>
      </w:pPr>
      <w:del w:id="220" w:author="Christian Bermúdez Rivas" w:date="2022-07-22T17:48:00Z">
        <w:r w:rsidRPr="00476F2A" w:rsidDel="000B2970">
          <w:delText>Cel/L</w:delText>
        </w:r>
      </w:del>
      <w:del w:id="221" w:author="Christian Bermúdez Rivas" w:date="2022-06-24T17:27:00Z">
        <w:r w:rsidRPr="00476F2A" w:rsidDel="00431D33">
          <w:delText>:</w:delText>
        </w:r>
      </w:del>
      <w:del w:id="222" w:author="Christian Bermúdez Rivas" w:date="2022-07-22T17:48:00Z">
        <w:r w:rsidRPr="00476F2A" w:rsidDel="000B2970">
          <w:delText xml:space="preserve"> número por unidad de volumen.</w:delText>
        </w:r>
      </w:del>
    </w:p>
    <w:p w14:paraId="3F4D908D" w14:textId="4290EAEC" w:rsidR="00C21555" w:rsidRPr="00476F2A" w:rsidDel="000B2970" w:rsidRDefault="00C21555" w:rsidP="00C21555">
      <w:pPr>
        <w:rPr>
          <w:del w:id="223" w:author="Christian Bermúdez Rivas" w:date="2022-07-22T17:48:00Z"/>
        </w:rPr>
      </w:pPr>
      <w:del w:id="224" w:author="Christian Bermúdez Rivas" w:date="2022-06-24T17:26:00Z">
        <w:r w:rsidDel="000943E4">
          <w:delText>n</w:delText>
        </w:r>
      </w:del>
      <w:del w:id="225" w:author="Christian Bermúdez Rivas" w:date="2022-07-22T17:48:00Z">
        <w:r w:rsidDel="000B2970">
          <w:delText xml:space="preserve"> </w:delText>
        </w:r>
        <w:r w:rsidRPr="00476F2A" w:rsidDel="000B2970">
          <w:delText>= número de célula contadas.</w:delText>
        </w:r>
      </w:del>
    </w:p>
    <w:p w14:paraId="38A328BF" w14:textId="217D3ADB" w:rsidR="005041D7" w:rsidDel="000B2970" w:rsidRDefault="00C21555" w:rsidP="00A83570">
      <w:pPr>
        <w:rPr>
          <w:del w:id="226" w:author="Christian Bermúdez Rivas" w:date="2022-07-22T17:48:00Z"/>
        </w:rPr>
      </w:pPr>
      <w:del w:id="227" w:author="Christian Bermúdez Rivas" w:date="2022-07-22T17:48:00Z">
        <w:r w:rsidRPr="00476F2A" w:rsidDel="000B2970">
          <w:delText xml:space="preserve">d= </w:delText>
        </w:r>
      </w:del>
      <w:del w:id="228" w:author="Christian Bermúdez Rivas" w:date="2022-06-24T17:27:00Z">
        <w:r w:rsidRPr="00476F2A" w:rsidDel="00431D33">
          <w:delText>=</w:delText>
        </w:r>
      </w:del>
      <w:del w:id="229" w:author="Christian Bermúdez Rivas" w:date="2022-07-22T17:48:00Z">
        <w:r w:rsidRPr="00476F2A" w:rsidDel="000B2970">
          <w:delText xml:space="preserve"> factor de dilución </w:delText>
        </w:r>
      </w:del>
      <w:del w:id="230" w:author="Christian Bermúdez Rivas" w:date="2022-06-24T17:26:00Z">
        <w:r w:rsidRPr="00476F2A" w:rsidDel="00431D33">
          <w:delText xml:space="preserve">o de concentración </w:delText>
        </w:r>
      </w:del>
      <w:del w:id="231" w:author="Christian Bermúdez Rivas" w:date="2022-07-22T17:48:00Z">
        <w:r w:rsidRPr="00476F2A" w:rsidDel="000B2970">
          <w:delText>de la muestra</w:delText>
        </w:r>
      </w:del>
      <w:del w:id="232" w:author="Christian Bermúdez Rivas" w:date="2022-06-24T17:27:00Z">
        <w:r w:rsidRPr="00476F2A" w:rsidDel="00431D33">
          <w:delText xml:space="preserve"> </w:delText>
        </w:r>
      </w:del>
      <w:del w:id="233" w:author="Christian Bermúdez Rivas" w:date="2022-06-24T17:26:00Z">
        <w:r w:rsidRPr="00476F2A" w:rsidDel="00431D33">
          <w:delText>(diluido un 100%, d= 2, concentrado a la mitad, d= 0, 5), en caso que se haya diluido o concentrado según la densida</w:delText>
        </w:r>
        <w:r w:rsidR="00A83570" w:rsidDel="00431D33">
          <w:delText>d de algas.</w:delText>
        </w:r>
      </w:del>
    </w:p>
    <w:p w14:paraId="5B98BC47" w14:textId="44348684" w:rsidR="00780CC6" w:rsidRPr="00A83570" w:rsidDel="000B2970" w:rsidRDefault="00780CC6" w:rsidP="00A83570">
      <w:pPr>
        <w:rPr>
          <w:del w:id="234" w:author="Christian Bermúdez Rivas" w:date="2022-07-22T17:48:00Z"/>
        </w:rPr>
      </w:pPr>
    </w:p>
    <w:p w14:paraId="665EECD8" w14:textId="150AF0B2" w:rsidR="005041D7" w:rsidRPr="00780CC6" w:rsidRDefault="005041D7" w:rsidP="00FB031C">
      <w:pPr>
        <w:pStyle w:val="Ttulo5"/>
      </w:pPr>
      <w:r w:rsidRPr="00780CC6">
        <w:t>Precisión</w:t>
      </w:r>
    </w:p>
    <w:p w14:paraId="62B102EB" w14:textId="77777777" w:rsidR="005041D7" w:rsidRPr="00D22CD7" w:rsidRDefault="005041D7" w:rsidP="005041D7">
      <w:pPr>
        <w:jc w:val="both"/>
        <w:rPr>
          <w:rFonts w:eastAsia="Times New Roman"/>
          <w:szCs w:val="22"/>
          <w:lang w:val="es-ES" w:eastAsia="es-ES"/>
        </w:rPr>
      </w:pPr>
    </w:p>
    <w:p w14:paraId="3BC9D327" w14:textId="28DE144C" w:rsidR="005041D7" w:rsidRPr="00D22CD7" w:rsidRDefault="005041D7" w:rsidP="005041D7">
      <w:pPr>
        <w:jc w:val="both"/>
        <w:rPr>
          <w:rFonts w:eastAsia="Times New Roman"/>
          <w:szCs w:val="22"/>
          <w:lang w:val="es-ES" w:eastAsia="es-ES"/>
        </w:rPr>
      </w:pPr>
      <w:r w:rsidRPr="00D22CD7">
        <w:rPr>
          <w:rFonts w:eastAsia="Times New Roman"/>
          <w:szCs w:val="22"/>
          <w:lang w:val="es-ES" w:eastAsia="es-ES"/>
        </w:rPr>
        <w:t xml:space="preserve">La precisión normalmente expresada a un nivel de significancia del 95% como una proporción de la </w:t>
      </w:r>
      <w:r w:rsidRPr="00AC3569">
        <w:rPr>
          <w:rFonts w:eastAsia="Times New Roman"/>
          <w:szCs w:val="22"/>
          <w:lang w:val="es-ES" w:eastAsia="es-ES"/>
        </w:rPr>
        <w:t xml:space="preserve">media. La </w:t>
      </w:r>
      <w:r w:rsidR="00AC3569" w:rsidRPr="007A2E0A">
        <w:rPr>
          <w:rFonts w:eastAsia="Times New Roman"/>
          <w:szCs w:val="22"/>
          <w:lang w:val="es-ES" w:eastAsia="es-ES"/>
        </w:rPr>
        <w:fldChar w:fldCharType="begin"/>
      </w:r>
      <w:r w:rsidR="00AC3569" w:rsidRPr="007A2E0A">
        <w:rPr>
          <w:rFonts w:eastAsia="Times New Roman"/>
          <w:szCs w:val="22"/>
          <w:lang w:val="es-ES" w:eastAsia="es-ES"/>
        </w:rPr>
        <w:instrText xml:space="preserve"> REF _Ref57328746 \h  \* MERGEFORMAT </w:instrText>
      </w:r>
      <w:r w:rsidR="00AC3569" w:rsidRPr="007A2E0A">
        <w:rPr>
          <w:rFonts w:eastAsia="Times New Roman"/>
          <w:szCs w:val="22"/>
          <w:lang w:val="es-ES" w:eastAsia="es-ES"/>
        </w:rPr>
      </w:r>
      <w:r w:rsidR="00AC3569" w:rsidRPr="007A2E0A">
        <w:rPr>
          <w:rFonts w:eastAsia="Times New Roman"/>
          <w:szCs w:val="22"/>
          <w:lang w:val="es-ES" w:eastAsia="es-ES"/>
        </w:rPr>
        <w:fldChar w:fldCharType="separate"/>
      </w:r>
      <w:r w:rsidR="00AC3569" w:rsidRPr="007A2E0A">
        <w:rPr>
          <w:szCs w:val="22"/>
        </w:rPr>
        <w:t xml:space="preserve">Tabla </w:t>
      </w:r>
      <w:r w:rsidR="00AC3569" w:rsidRPr="007A2E0A">
        <w:rPr>
          <w:noProof/>
          <w:szCs w:val="22"/>
        </w:rPr>
        <w:t>3</w:t>
      </w:r>
      <w:r w:rsidR="00AC3569" w:rsidRPr="007A2E0A">
        <w:rPr>
          <w:rFonts w:eastAsia="Times New Roman"/>
          <w:szCs w:val="22"/>
          <w:lang w:val="es-ES" w:eastAsia="es-ES"/>
        </w:rPr>
        <w:fldChar w:fldCharType="end"/>
      </w:r>
      <w:r w:rsidR="00AC3569" w:rsidRPr="007A2E0A">
        <w:rPr>
          <w:rFonts w:eastAsia="Times New Roman"/>
          <w:szCs w:val="22"/>
          <w:lang w:val="es-ES" w:eastAsia="es-ES"/>
        </w:rPr>
        <w:t xml:space="preserve"> </w:t>
      </w:r>
      <w:r w:rsidR="007A2E0A" w:rsidRPr="007A2E0A">
        <w:rPr>
          <w:rFonts w:eastAsia="Times New Roman"/>
          <w:szCs w:val="22"/>
          <w:lang w:val="es-ES" w:eastAsia="es-ES"/>
        </w:rPr>
        <w:t xml:space="preserve">y la </w:t>
      </w:r>
      <w:r w:rsidR="007A2E0A" w:rsidRPr="007A2E0A">
        <w:rPr>
          <w:rFonts w:eastAsia="Times New Roman"/>
          <w:szCs w:val="22"/>
          <w:lang w:val="es-ES" w:eastAsia="es-ES"/>
        </w:rPr>
        <w:fldChar w:fldCharType="begin"/>
      </w:r>
      <w:r w:rsidR="007A2E0A" w:rsidRPr="007A2E0A">
        <w:rPr>
          <w:rFonts w:eastAsia="Times New Roman"/>
          <w:szCs w:val="22"/>
          <w:lang w:val="es-ES" w:eastAsia="es-ES"/>
        </w:rPr>
        <w:instrText xml:space="preserve"> REF _Ref57371890 \h </w:instrText>
      </w:r>
      <w:r w:rsidR="007A2E0A">
        <w:rPr>
          <w:rFonts w:eastAsia="Times New Roman"/>
          <w:szCs w:val="22"/>
          <w:lang w:val="es-ES" w:eastAsia="es-ES"/>
        </w:rPr>
        <w:instrText xml:space="preserve"> \* MERGEFORMAT </w:instrText>
      </w:r>
      <w:r w:rsidR="007A2E0A" w:rsidRPr="007A2E0A">
        <w:rPr>
          <w:rFonts w:eastAsia="Times New Roman"/>
          <w:szCs w:val="22"/>
          <w:lang w:val="es-ES" w:eastAsia="es-ES"/>
        </w:rPr>
      </w:r>
      <w:r w:rsidR="007A2E0A" w:rsidRPr="007A2E0A">
        <w:rPr>
          <w:rFonts w:eastAsia="Times New Roman"/>
          <w:szCs w:val="22"/>
          <w:lang w:val="es-ES" w:eastAsia="es-ES"/>
        </w:rPr>
        <w:fldChar w:fldCharType="separate"/>
      </w:r>
      <w:r w:rsidR="007A2E0A" w:rsidRPr="007A2E0A">
        <w:rPr>
          <w:szCs w:val="22"/>
        </w:rPr>
        <w:t xml:space="preserve">Figura </w:t>
      </w:r>
      <w:r w:rsidR="007A2E0A" w:rsidRPr="007A2E0A">
        <w:rPr>
          <w:noProof/>
          <w:szCs w:val="22"/>
        </w:rPr>
        <w:t>7</w:t>
      </w:r>
      <w:r w:rsidR="007A2E0A" w:rsidRPr="007A2E0A">
        <w:rPr>
          <w:rFonts w:eastAsia="Times New Roman"/>
          <w:szCs w:val="22"/>
          <w:lang w:val="es-ES" w:eastAsia="es-ES"/>
        </w:rPr>
        <w:fldChar w:fldCharType="end"/>
      </w:r>
      <w:r w:rsidR="007A2E0A" w:rsidRPr="007A2E0A">
        <w:rPr>
          <w:rFonts w:eastAsia="Times New Roman"/>
          <w:szCs w:val="22"/>
          <w:lang w:val="es-ES" w:eastAsia="es-ES"/>
        </w:rPr>
        <w:t xml:space="preserve"> </w:t>
      </w:r>
      <w:r w:rsidRPr="007A2E0A">
        <w:rPr>
          <w:rFonts w:eastAsia="Times New Roman"/>
          <w:szCs w:val="22"/>
          <w:lang w:val="es-ES" w:eastAsia="es-ES"/>
        </w:rPr>
        <w:t>muestran</w:t>
      </w:r>
      <w:r w:rsidRPr="00D22CD7">
        <w:rPr>
          <w:rFonts w:eastAsia="Times New Roman"/>
          <w:szCs w:val="22"/>
          <w:lang w:val="es-ES" w:eastAsia="es-ES"/>
        </w:rPr>
        <w:t xml:space="preserve"> la relación entre el número de unidades contadas y la precisión. En muchos estudios se ha decidido que el recuento de 50 unidades de la especie dominante, dando con un nivel de confianza del 95%, un límite de 28%. Aumentando la precisión por ejemplo a 20% o 10%, se necesita un aumento dramático en unidades conta</w:t>
      </w:r>
      <w:r w:rsidR="007B0BFB">
        <w:rPr>
          <w:rFonts w:eastAsia="Times New Roman"/>
          <w:szCs w:val="22"/>
          <w:lang w:val="es-ES" w:eastAsia="es-ES"/>
        </w:rPr>
        <w:t xml:space="preserve">das, 100 y 400 respectivamente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{"citationItems":[{"id":"ITEM-1","itemData":{"author":[{"dropping-particle":"","family":"Venrick","given":"E L","non-dropping-particle":"","parse-names":false,"suffix":""}],"container-title":"Phytoplankton manual","id":"ITEM-1","issued":{"date-parts":[["1978"]]},"page":"167-180","publisher":"Unesco.","title":"How many cells to count?","type":"article-journal"},"uris":["http://www.mendeley.com/documents/?uuid=d33ac29c-534b-465e-94e5-fcd8a7f8a3af"]},{"id":"ITEM-2","itemData":{"author":[{"dropping-particle":"","family":"Edler","given":"Lars","non-dropping-particle":"","parse-names":false,"suffix":""}],"container-title":"Baltic mar. biol.","id":"ITEM-2","issued":{"date-parts":[["1979"]]},"page":"1-38","title":"Recommendations for marine biological studies in the Baltic Sea: phytoplankton and chlorophyll","type":"article-journal","volume":"5"},"uris":["http://www.mendeley.com/documents/?uuid=2c5539c3-8ebf-4931-9771-c77c9fa87457"]}],"mendeley":{"formattedCitation":"(Edler, 1979; Venrick, 1978)","plainTextFormattedCitation":"(Edler, 1979; Venrick, 1978)","previouslyFormattedCitation":"(Edler, 1979; Venrick, 1978)"},"properties":{"noteIndex":0},"schema":"https://github.com/citation-style-language/schema/raw/master/csl-citation.json"}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 Venrick, 1978)</w:t>
      </w:r>
      <w:r w:rsidR="007B0BFB">
        <w:rPr>
          <w:rFonts w:eastAsia="Times New Roman"/>
          <w:szCs w:val="22"/>
          <w:lang w:val="es-ES" w:eastAsia="es-ES"/>
        </w:rPr>
        <w:fldChar w:fldCharType="end"/>
      </w:r>
      <w:r w:rsidRPr="00D22CD7">
        <w:rPr>
          <w:rFonts w:eastAsia="Times New Roman"/>
          <w:szCs w:val="22"/>
          <w:lang w:val="es-ES" w:eastAsia="es-ES"/>
        </w:rPr>
        <w:t>. La precisión es calculada mediante la siguiente ecuación:</w:t>
      </w:r>
    </w:p>
    <w:p w14:paraId="48B65A95" w14:textId="77777777" w:rsidR="005041D7" w:rsidRPr="00D22CD7" w:rsidRDefault="005041D7" w:rsidP="005041D7">
      <w:pPr>
        <w:jc w:val="both"/>
        <w:rPr>
          <w:rFonts w:eastAsia="Times New Roman"/>
          <w:szCs w:val="22"/>
          <w:lang w:val="es-ES" w:eastAsia="es-ES"/>
        </w:rPr>
      </w:pPr>
    </w:p>
    <w:p w14:paraId="679E6F0E" w14:textId="77777777" w:rsidR="00685D99" w:rsidRDefault="00685D99" w:rsidP="00685D99">
      <w:pPr>
        <w:jc w:val="center"/>
        <w:rPr>
          <w:rFonts w:eastAsia="Times New Roman"/>
        </w:rPr>
      </w:pPr>
      <w:r w:rsidRPr="00AC42C8">
        <w:rPr>
          <w:rFonts w:eastAsia="Times New Roman"/>
        </w:rPr>
        <w:t xml:space="preserve">Precisión % = </w:t>
      </w:r>
      <m:oMath>
        <m:r>
          <w:rPr>
            <w:rFonts w:ascii="Cambria Math" w:eastAsia="Times New Roman" w:hAnsi="Cambria Math"/>
          </w:rPr>
          <m:t>±2 (</m:t>
        </m:r>
        <m:f>
          <m:fPr>
            <m:type m:val="skw"/>
            <m:ctrlPr>
              <w:rPr>
                <w:rFonts w:ascii="Cambria Math" w:eastAsia="Times New Roman" w:hAnsi="Cambria Math"/>
                <w:i/>
              </w:rPr>
            </m:ctrlPr>
          </m:fPr>
          <m:num>
            <m:r>
              <w:rPr>
                <w:rFonts w:ascii="Cambria Math" w:eastAsia="Times New Roman" w:hAnsi="Cambria Math"/>
              </w:rPr>
              <m:t>100</m:t>
            </m:r>
          </m:num>
          <m:den>
            <m:rad>
              <m:radPr>
                <m:degHide m:val="1"/>
                <m:ctrlPr>
                  <w:rPr>
                    <w:rFonts w:ascii="Cambria Math" w:eastAsia="Times New Roman" w:hAnsi="Cambria Math"/>
                    <w:i/>
                  </w:rPr>
                </m:ctrlPr>
              </m:radPr>
              <m:deg/>
              <m:e>
                <m:r>
                  <w:rPr>
                    <w:rFonts w:ascii="Cambria Math" w:eastAsia="Times New Roman" w:hAnsi="Cambria Math"/>
                  </w:rPr>
                  <m:t>número de individuos</m:t>
                </m:r>
              </m:e>
            </m:rad>
          </m:den>
        </m:f>
        <m:r>
          <w:rPr>
            <w:rFonts w:ascii="Cambria Math" w:eastAsia="Times New Roman" w:hAnsi="Cambria Math"/>
          </w:rPr>
          <m:t>)</m:t>
        </m:r>
      </m:oMath>
    </w:p>
    <w:p w14:paraId="0AFB9927" w14:textId="77777777" w:rsidR="005041D7" w:rsidRPr="00D22CD7" w:rsidRDefault="005041D7" w:rsidP="005041D7">
      <w:pPr>
        <w:jc w:val="center"/>
        <w:rPr>
          <w:szCs w:val="22"/>
        </w:rPr>
      </w:pPr>
    </w:p>
    <w:p w14:paraId="712F1CE5" w14:textId="59F16956" w:rsidR="005041D7" w:rsidRDefault="005041D7" w:rsidP="005041D7">
      <w:pPr>
        <w:jc w:val="both"/>
        <w:rPr>
          <w:rFonts w:eastAsia="Times New Roman"/>
          <w:szCs w:val="22"/>
          <w:lang w:val="es-ES" w:eastAsia="es-ES"/>
        </w:rPr>
      </w:pPr>
      <w:r w:rsidRPr="00D22CD7">
        <w:rPr>
          <w:rFonts w:eastAsia="Times New Roman"/>
          <w:szCs w:val="22"/>
          <w:lang w:val="es-ES" w:eastAsia="es-ES"/>
        </w:rPr>
        <w:t>Está claro que no es recomendable contar 50 unidades de todas especies presentes en una muestra. Algunas especies pueden no ser lo suficientemente abundante, por lo que disminuirá la precisión general. Por lo tanto, para mantener una precisión aceptable para toda la muestra, al menos 500 unidades</w:t>
      </w:r>
      <w:r w:rsidR="007B0BFB">
        <w:rPr>
          <w:rFonts w:eastAsia="Times New Roman"/>
          <w:szCs w:val="22"/>
          <w:lang w:val="es-ES" w:eastAsia="es-ES"/>
        </w:rPr>
        <w:t xml:space="preserve"> en total deberán ser contadas </w:t>
      </w:r>
      <w:r w:rsidR="007B0BFB">
        <w:rPr>
          <w:rFonts w:eastAsia="Times New Roman"/>
          <w:szCs w:val="22"/>
          <w:lang w:val="es-ES" w:eastAsia="es-ES"/>
        </w:rPr>
        <w:fldChar w:fldCharType="begin" w:fldLock="1"/>
      </w:r>
      <w:r w:rsidR="007B0BFB">
        <w:rPr>
          <w:rFonts w:eastAsia="Times New Roman"/>
          <w:szCs w:val="22"/>
          <w:lang w:val="es-ES" w:eastAsia="es-ES"/>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chlorophyll","type":"article-journal","volume":"5"},"uris":["http://www.mendeley.com/documents/?uuid=2c5539c3-8ebf-4931-9771-c77c9fa87457"]}],"mendeley":{"formattedCitation":"(Edler, 1979)","plainTextFormattedCitation":"(Edler, 1979)","previouslyFormattedCitation":"(Edler, 1979)"},"properties":{"noteIndex":0},"schema":"https://github.com/citation-style-language/schema/raw/master/csl-citation.json"}</w:instrText>
      </w:r>
      <w:r w:rsidR="007B0BFB">
        <w:rPr>
          <w:rFonts w:eastAsia="Times New Roman"/>
          <w:szCs w:val="22"/>
          <w:lang w:val="es-ES" w:eastAsia="es-ES"/>
        </w:rPr>
        <w:fldChar w:fldCharType="separate"/>
      </w:r>
      <w:r w:rsidR="007B0BFB" w:rsidRPr="007B0BFB">
        <w:rPr>
          <w:rFonts w:eastAsia="Times New Roman"/>
          <w:noProof/>
          <w:szCs w:val="22"/>
          <w:lang w:val="es-ES" w:eastAsia="es-ES"/>
        </w:rPr>
        <w:t>(Edler, 1979)</w:t>
      </w:r>
      <w:r w:rsidR="007B0BFB">
        <w:rPr>
          <w:rFonts w:eastAsia="Times New Roman"/>
          <w:szCs w:val="22"/>
          <w:lang w:val="es-ES" w:eastAsia="es-ES"/>
        </w:rPr>
        <w:fldChar w:fldCharType="end"/>
      </w:r>
      <w:r w:rsidR="007B0BFB">
        <w:rPr>
          <w:rFonts w:eastAsia="Times New Roman"/>
          <w:szCs w:val="22"/>
          <w:lang w:val="es-ES" w:eastAsia="es-ES"/>
        </w:rPr>
        <w:t>.</w:t>
      </w:r>
    </w:p>
    <w:p w14:paraId="1D62ECCC" w14:textId="77777777" w:rsidR="00FA0638" w:rsidRPr="00D22CD7" w:rsidRDefault="00FA0638" w:rsidP="005041D7">
      <w:pPr>
        <w:jc w:val="both"/>
        <w:rPr>
          <w:rFonts w:eastAsia="Times New Roman"/>
          <w:szCs w:val="22"/>
          <w:lang w:val="es-ES" w:eastAsia="es-ES"/>
        </w:rPr>
      </w:pPr>
    </w:p>
    <w:p w14:paraId="37A0CF97" w14:textId="0091B7D0" w:rsidR="00E37D44" w:rsidRPr="00D72520" w:rsidRDefault="00D72520" w:rsidP="00D72520">
      <w:pPr>
        <w:rPr>
          <w:sz w:val="18"/>
          <w:szCs w:val="18"/>
        </w:rPr>
      </w:pPr>
      <w:bookmarkStart w:id="235" w:name="_Ref57328746"/>
      <w:r w:rsidRPr="00854BA7">
        <w:rPr>
          <w:sz w:val="18"/>
        </w:rPr>
        <w:t xml:space="preserve">Tabla </w:t>
      </w:r>
      <w:r w:rsidRPr="00854BA7">
        <w:rPr>
          <w:sz w:val="18"/>
        </w:rPr>
        <w:fldChar w:fldCharType="begin"/>
      </w:r>
      <w:r w:rsidRPr="00854BA7">
        <w:rPr>
          <w:sz w:val="18"/>
        </w:rPr>
        <w:instrText xml:space="preserve"> SEQ Tabla \* ARABIC </w:instrText>
      </w:r>
      <w:r w:rsidRPr="00854BA7">
        <w:rPr>
          <w:sz w:val="18"/>
        </w:rPr>
        <w:fldChar w:fldCharType="separate"/>
      </w:r>
      <w:r w:rsidRPr="00854BA7">
        <w:rPr>
          <w:sz w:val="18"/>
        </w:rPr>
        <w:t>3</w:t>
      </w:r>
      <w:r w:rsidRPr="00854BA7">
        <w:rPr>
          <w:sz w:val="18"/>
        </w:rPr>
        <w:fldChar w:fldCharType="end"/>
      </w:r>
      <w:bookmarkEnd w:id="235"/>
      <w:r w:rsidRPr="00854BA7">
        <w:rPr>
          <w:sz w:val="18"/>
        </w:rPr>
        <w:t>.</w:t>
      </w:r>
    </w:p>
    <w:p w14:paraId="23A3D11B" w14:textId="4E744577" w:rsidR="00E37D44" w:rsidRPr="00854BA7" w:rsidRDefault="00AC3569" w:rsidP="003536A3">
      <w:pPr>
        <w:rPr>
          <w:sz w:val="18"/>
        </w:rPr>
      </w:pPr>
      <w:r w:rsidRPr="00854BA7">
        <w:rPr>
          <w:sz w:val="18"/>
        </w:rPr>
        <w:t xml:space="preserve">Relación entre el número de células contadas y límites de confianza de 95% con el nivel de significancia </w:t>
      </w:r>
      <w:r w:rsidR="007B0BFB" w:rsidRPr="00854BA7">
        <w:rPr>
          <w:sz w:val="18"/>
        </w:rPr>
        <w:fldChar w:fldCharType="begin" w:fldLock="1"/>
      </w:r>
      <w:r w:rsidR="009E263C" w:rsidRPr="00854BA7">
        <w:rPr>
          <w:sz w:val="18"/>
        </w:rPr>
        <w:instrText>ADDIN CSL_CITATION {"citationItems":[{"id":"ITEM-1","itemData":{"author":[{"dropping-particle":"","family":"Edler","given":"Lars","non-dropping-particle":"","parse-names":false,"suffix":""}],"container-title":"Baltic mar. biol.","id":"ITEM-1","issued":{"date-parts":[["1979"]]},"page":"1-38","title":"Recommendations for marine biological studies in the Baltic Sea: phytoplankton and chlorophyll","type":"article-journal","volume":"5"},"uris":["http://www.mendeley.com/documents/?uuid=2c5539c3-8ebf-4931-9771-c77c9fa87457"]},{"id":"ITEM-2","itemData":{"author":[{"dropping-particle":"","family":"Andersen","given":"P","non-dropping-particle":"","parse-names":false,"suffix":""},{"dropping-particle":"","family":"Throndsen","given":"","non-dropping-particle":"","parse-names":false,"suffix":""},{"dropping-particle":"","family":"J","given":"","non-dropping-particle":"","parse-names":false,"suffix":""}],"chapter-number":"Estimating","id":"ITEM-2","issued":{"date-parts":[["2004"]]},"page":"19-129","title":"Manual of Harmful Marine Microalgal. UNESCO Publishing. Cap","type":"chapter","volume":"4"},"uris":["http://www.mendeley.com/documents/?uuid=76b6d044-8fb3-47f7-a7b7-24ebef1ead9b"]}],"mendeley":{"formattedCitation":"(Andersen et al., 2004; Edler, 1979)","plainTextFormattedCitation":"(Andersen et al., 2004; Edler, 1979)","previouslyFormattedCitation":"(Andersen et al., 2004; Edler, 1979)"},"properties":{"noteIndex":0},"schema":"https://github.com/citation-style-language/schema/raw/master/csl-citation.json"}</w:instrText>
      </w:r>
      <w:r w:rsidR="007B0BFB" w:rsidRPr="00854BA7">
        <w:rPr>
          <w:sz w:val="18"/>
        </w:rPr>
        <w:fldChar w:fldCharType="separate"/>
      </w:r>
      <w:r w:rsidR="00A6530B" w:rsidRPr="00854BA7">
        <w:rPr>
          <w:sz w:val="18"/>
        </w:rPr>
        <w:t>(Andersen et al., 2004; Edler, 1979)</w:t>
      </w:r>
      <w:r w:rsidR="007B0BFB" w:rsidRPr="00854BA7">
        <w:rPr>
          <w:sz w:val="18"/>
        </w:rPr>
        <w:fldChar w:fldCharType="end"/>
      </w:r>
      <w:r w:rsidRPr="00854BA7">
        <w:rPr>
          <w:sz w:val="18"/>
        </w:rPr>
        <w:t>.</w:t>
      </w:r>
    </w:p>
    <w:p w14:paraId="5D99D68C" w14:textId="77777777" w:rsidR="00D72520" w:rsidRPr="00D72520" w:rsidRDefault="00D72520" w:rsidP="00D72520">
      <w:pPr>
        <w:rPr>
          <w:sz w:val="18"/>
          <w:szCs w:val="18"/>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733"/>
        <w:gridCol w:w="1742"/>
        <w:gridCol w:w="3183"/>
      </w:tblGrid>
      <w:tr w:rsidR="00854BA7" w:rsidRPr="00595D38" w14:paraId="2D7BFAE5" w14:textId="77777777" w:rsidTr="005F36C5">
        <w:trPr>
          <w:trHeight w:val="320"/>
          <w:tblHeader/>
          <w:jc w:val="center"/>
        </w:trPr>
        <w:tc>
          <w:tcPr>
            <w:tcW w:w="1733" w:type="dxa"/>
            <w:shd w:val="clear" w:color="auto" w:fill="F2F2F2" w:themeFill="background1" w:themeFillShade="F2"/>
            <w:vAlign w:val="center"/>
            <w:hideMark/>
          </w:tcPr>
          <w:p w14:paraId="0B9CA1BD" w14:textId="77777777" w:rsidR="00685D99" w:rsidRPr="00595D38" w:rsidRDefault="00685D99" w:rsidP="000D37FB">
            <w:pPr>
              <w:spacing w:line="276" w:lineRule="auto"/>
              <w:jc w:val="center"/>
              <w:rPr>
                <w:b/>
                <w:color w:val="000000"/>
                <w:sz w:val="20"/>
                <w:szCs w:val="20"/>
              </w:rPr>
            </w:pPr>
            <w:r w:rsidRPr="00595D38">
              <w:rPr>
                <w:b/>
                <w:color w:val="000000"/>
                <w:sz w:val="20"/>
                <w:szCs w:val="20"/>
              </w:rPr>
              <w:t>No. de células contadas</w:t>
            </w:r>
          </w:p>
        </w:tc>
        <w:tc>
          <w:tcPr>
            <w:tcW w:w="1742" w:type="dxa"/>
            <w:shd w:val="clear" w:color="auto" w:fill="F2F2F2" w:themeFill="background1" w:themeFillShade="F2"/>
            <w:vAlign w:val="center"/>
            <w:hideMark/>
          </w:tcPr>
          <w:p w14:paraId="12F5907A" w14:textId="77777777" w:rsidR="00685D99" w:rsidRPr="00595D38" w:rsidRDefault="00685D99" w:rsidP="000D37FB">
            <w:pPr>
              <w:spacing w:line="276" w:lineRule="auto"/>
              <w:jc w:val="center"/>
              <w:rPr>
                <w:b/>
                <w:color w:val="000000"/>
                <w:sz w:val="20"/>
                <w:szCs w:val="20"/>
              </w:rPr>
            </w:pPr>
            <w:r w:rsidRPr="00595D38">
              <w:rPr>
                <w:b/>
                <w:color w:val="000000"/>
                <w:sz w:val="20"/>
                <w:szCs w:val="20"/>
              </w:rPr>
              <w:t>Límite de confianza +/- (%)</w:t>
            </w:r>
          </w:p>
        </w:tc>
        <w:tc>
          <w:tcPr>
            <w:tcW w:w="3183" w:type="dxa"/>
            <w:shd w:val="clear" w:color="auto" w:fill="F2F2F2" w:themeFill="background1" w:themeFillShade="F2"/>
            <w:vAlign w:val="center"/>
            <w:hideMark/>
          </w:tcPr>
          <w:p w14:paraId="71B4505D" w14:textId="637FE1BF" w:rsidR="00685D99" w:rsidRPr="00595D38" w:rsidRDefault="00685D99" w:rsidP="000D37FB">
            <w:pPr>
              <w:spacing w:line="276" w:lineRule="auto"/>
              <w:jc w:val="center"/>
              <w:rPr>
                <w:b/>
                <w:color w:val="000000"/>
                <w:sz w:val="20"/>
                <w:szCs w:val="20"/>
              </w:rPr>
            </w:pPr>
            <w:r w:rsidRPr="00595D38">
              <w:rPr>
                <w:b/>
                <w:color w:val="000000"/>
                <w:sz w:val="20"/>
                <w:szCs w:val="20"/>
              </w:rPr>
              <w:t>Límite absoluto si la densidad es estimada en organismos/</w:t>
            </w:r>
            <w:r w:rsidR="003536A3" w:rsidRPr="00595D38">
              <w:rPr>
                <w:b/>
                <w:color w:val="000000"/>
                <w:sz w:val="20"/>
                <w:szCs w:val="20"/>
              </w:rPr>
              <w:t>ml</w:t>
            </w:r>
          </w:p>
        </w:tc>
      </w:tr>
      <w:tr w:rsidR="00685D99" w:rsidRPr="00595D38" w14:paraId="1D42325D" w14:textId="77777777" w:rsidTr="003536A3">
        <w:trPr>
          <w:trHeight w:val="53"/>
          <w:jc w:val="center"/>
        </w:trPr>
        <w:tc>
          <w:tcPr>
            <w:tcW w:w="1733" w:type="dxa"/>
            <w:noWrap/>
            <w:vAlign w:val="center"/>
            <w:hideMark/>
          </w:tcPr>
          <w:p w14:paraId="0854E774" w14:textId="77777777" w:rsidR="00685D99" w:rsidRPr="00595D38" w:rsidRDefault="00685D99" w:rsidP="000D37FB">
            <w:pPr>
              <w:spacing w:line="276" w:lineRule="auto"/>
              <w:jc w:val="center"/>
              <w:rPr>
                <w:color w:val="000000"/>
                <w:sz w:val="20"/>
                <w:szCs w:val="20"/>
              </w:rPr>
            </w:pPr>
            <w:r w:rsidRPr="00595D38">
              <w:rPr>
                <w:color w:val="000000"/>
                <w:sz w:val="20"/>
                <w:szCs w:val="20"/>
              </w:rPr>
              <w:t>1</w:t>
            </w:r>
          </w:p>
        </w:tc>
        <w:tc>
          <w:tcPr>
            <w:tcW w:w="1742" w:type="dxa"/>
            <w:noWrap/>
            <w:vAlign w:val="center"/>
            <w:hideMark/>
          </w:tcPr>
          <w:p w14:paraId="3C4012D3" w14:textId="77777777" w:rsidR="00685D99" w:rsidRPr="00595D38" w:rsidRDefault="00685D99" w:rsidP="000D37FB">
            <w:pPr>
              <w:spacing w:line="276" w:lineRule="auto"/>
              <w:jc w:val="center"/>
              <w:rPr>
                <w:color w:val="000000"/>
                <w:sz w:val="20"/>
                <w:szCs w:val="20"/>
              </w:rPr>
            </w:pPr>
            <w:r w:rsidRPr="00595D38">
              <w:rPr>
                <w:color w:val="000000"/>
                <w:sz w:val="20"/>
                <w:szCs w:val="20"/>
              </w:rPr>
              <w:t>200</w:t>
            </w:r>
          </w:p>
        </w:tc>
        <w:tc>
          <w:tcPr>
            <w:tcW w:w="3183" w:type="dxa"/>
            <w:noWrap/>
            <w:vAlign w:val="center"/>
            <w:hideMark/>
          </w:tcPr>
          <w:p w14:paraId="011EFFA6" w14:textId="77777777" w:rsidR="00685D99" w:rsidRPr="00595D38" w:rsidRDefault="00685D99" w:rsidP="000D37FB">
            <w:pPr>
              <w:spacing w:line="276" w:lineRule="auto"/>
              <w:jc w:val="center"/>
              <w:rPr>
                <w:color w:val="000000"/>
                <w:sz w:val="20"/>
                <w:szCs w:val="20"/>
              </w:rPr>
            </w:pPr>
            <w:r w:rsidRPr="00595D38">
              <w:rPr>
                <w:color w:val="000000"/>
                <w:sz w:val="20"/>
                <w:szCs w:val="20"/>
              </w:rPr>
              <w:t>1 ± 2</w:t>
            </w:r>
          </w:p>
        </w:tc>
      </w:tr>
      <w:tr w:rsidR="00685D99" w:rsidRPr="00595D38" w14:paraId="3C945B6D" w14:textId="77777777" w:rsidTr="003536A3">
        <w:trPr>
          <w:trHeight w:val="53"/>
          <w:jc w:val="center"/>
        </w:trPr>
        <w:tc>
          <w:tcPr>
            <w:tcW w:w="1733" w:type="dxa"/>
            <w:noWrap/>
            <w:vAlign w:val="center"/>
            <w:hideMark/>
          </w:tcPr>
          <w:p w14:paraId="0F92CFF6" w14:textId="77777777" w:rsidR="00685D99" w:rsidRPr="00595D38" w:rsidRDefault="00685D99" w:rsidP="000D37FB">
            <w:pPr>
              <w:spacing w:line="276" w:lineRule="auto"/>
              <w:jc w:val="center"/>
              <w:rPr>
                <w:color w:val="000000"/>
                <w:sz w:val="20"/>
                <w:szCs w:val="20"/>
              </w:rPr>
            </w:pPr>
            <w:r w:rsidRPr="00595D38">
              <w:rPr>
                <w:color w:val="000000"/>
                <w:sz w:val="20"/>
                <w:szCs w:val="20"/>
              </w:rPr>
              <w:t>2</w:t>
            </w:r>
          </w:p>
        </w:tc>
        <w:tc>
          <w:tcPr>
            <w:tcW w:w="1742" w:type="dxa"/>
            <w:noWrap/>
            <w:vAlign w:val="center"/>
            <w:hideMark/>
          </w:tcPr>
          <w:p w14:paraId="0E40DBDC" w14:textId="77777777" w:rsidR="00685D99" w:rsidRPr="00595D38" w:rsidRDefault="00685D99" w:rsidP="000D37FB">
            <w:pPr>
              <w:spacing w:line="276" w:lineRule="auto"/>
              <w:jc w:val="center"/>
              <w:rPr>
                <w:color w:val="000000"/>
                <w:sz w:val="20"/>
                <w:szCs w:val="20"/>
              </w:rPr>
            </w:pPr>
            <w:r w:rsidRPr="00595D38">
              <w:rPr>
                <w:color w:val="000000"/>
                <w:sz w:val="20"/>
                <w:szCs w:val="20"/>
              </w:rPr>
              <w:t>141</w:t>
            </w:r>
          </w:p>
        </w:tc>
        <w:tc>
          <w:tcPr>
            <w:tcW w:w="3183" w:type="dxa"/>
            <w:noWrap/>
            <w:vAlign w:val="center"/>
            <w:hideMark/>
          </w:tcPr>
          <w:p w14:paraId="693F4DB1" w14:textId="77777777" w:rsidR="00685D99" w:rsidRPr="00595D38" w:rsidRDefault="00685D99" w:rsidP="000D37FB">
            <w:pPr>
              <w:spacing w:line="276" w:lineRule="auto"/>
              <w:jc w:val="center"/>
              <w:rPr>
                <w:color w:val="000000"/>
                <w:sz w:val="20"/>
                <w:szCs w:val="20"/>
              </w:rPr>
            </w:pPr>
            <w:r w:rsidRPr="00595D38">
              <w:rPr>
                <w:color w:val="000000"/>
                <w:sz w:val="20"/>
                <w:szCs w:val="20"/>
              </w:rPr>
              <w:t>2 ± 2.82</w:t>
            </w:r>
          </w:p>
        </w:tc>
      </w:tr>
      <w:tr w:rsidR="00685D99" w:rsidRPr="00595D38" w14:paraId="645211BD" w14:textId="77777777" w:rsidTr="003536A3">
        <w:trPr>
          <w:trHeight w:val="53"/>
          <w:jc w:val="center"/>
        </w:trPr>
        <w:tc>
          <w:tcPr>
            <w:tcW w:w="1733" w:type="dxa"/>
            <w:noWrap/>
            <w:vAlign w:val="center"/>
            <w:hideMark/>
          </w:tcPr>
          <w:p w14:paraId="228437C5" w14:textId="77777777" w:rsidR="00685D99" w:rsidRPr="00595D38" w:rsidRDefault="00685D99" w:rsidP="000D37FB">
            <w:pPr>
              <w:spacing w:line="276" w:lineRule="auto"/>
              <w:jc w:val="center"/>
              <w:rPr>
                <w:color w:val="000000"/>
                <w:sz w:val="20"/>
                <w:szCs w:val="20"/>
              </w:rPr>
            </w:pPr>
            <w:r w:rsidRPr="00595D38">
              <w:rPr>
                <w:color w:val="000000"/>
                <w:sz w:val="20"/>
                <w:szCs w:val="20"/>
              </w:rPr>
              <w:t>3</w:t>
            </w:r>
          </w:p>
        </w:tc>
        <w:tc>
          <w:tcPr>
            <w:tcW w:w="1742" w:type="dxa"/>
            <w:noWrap/>
            <w:vAlign w:val="center"/>
            <w:hideMark/>
          </w:tcPr>
          <w:p w14:paraId="455C4BDF" w14:textId="77777777" w:rsidR="00685D99" w:rsidRPr="00595D38" w:rsidRDefault="00685D99" w:rsidP="000D37FB">
            <w:pPr>
              <w:spacing w:line="276" w:lineRule="auto"/>
              <w:jc w:val="center"/>
              <w:rPr>
                <w:color w:val="000000"/>
                <w:sz w:val="20"/>
                <w:szCs w:val="20"/>
              </w:rPr>
            </w:pPr>
            <w:r w:rsidRPr="00595D38">
              <w:rPr>
                <w:color w:val="000000"/>
                <w:sz w:val="20"/>
                <w:szCs w:val="20"/>
              </w:rPr>
              <w:t>116</w:t>
            </w:r>
          </w:p>
        </w:tc>
        <w:tc>
          <w:tcPr>
            <w:tcW w:w="3183" w:type="dxa"/>
            <w:noWrap/>
            <w:vAlign w:val="center"/>
            <w:hideMark/>
          </w:tcPr>
          <w:p w14:paraId="00D7728C" w14:textId="577338E2" w:rsidR="00685D99" w:rsidRPr="00595D38" w:rsidRDefault="00685D99" w:rsidP="000D37FB">
            <w:pPr>
              <w:spacing w:line="276" w:lineRule="auto"/>
              <w:jc w:val="center"/>
              <w:rPr>
                <w:color w:val="000000"/>
                <w:sz w:val="20"/>
                <w:szCs w:val="20"/>
              </w:rPr>
            </w:pPr>
            <w:r w:rsidRPr="00595D38">
              <w:rPr>
                <w:color w:val="000000"/>
                <w:sz w:val="20"/>
                <w:szCs w:val="20"/>
              </w:rPr>
              <w:t>3 ± 3.46</w:t>
            </w:r>
          </w:p>
        </w:tc>
      </w:tr>
      <w:tr w:rsidR="00685D99" w:rsidRPr="00595D38" w14:paraId="75B007B5" w14:textId="77777777" w:rsidTr="003536A3">
        <w:trPr>
          <w:trHeight w:val="53"/>
          <w:jc w:val="center"/>
        </w:trPr>
        <w:tc>
          <w:tcPr>
            <w:tcW w:w="1733" w:type="dxa"/>
            <w:noWrap/>
            <w:vAlign w:val="center"/>
            <w:hideMark/>
          </w:tcPr>
          <w:p w14:paraId="3B7F784C" w14:textId="77777777" w:rsidR="00685D99" w:rsidRPr="00595D38" w:rsidRDefault="00685D99" w:rsidP="000D37FB">
            <w:pPr>
              <w:spacing w:line="276" w:lineRule="auto"/>
              <w:jc w:val="center"/>
              <w:rPr>
                <w:color w:val="000000"/>
                <w:sz w:val="20"/>
                <w:szCs w:val="20"/>
              </w:rPr>
            </w:pPr>
            <w:r w:rsidRPr="00595D38">
              <w:rPr>
                <w:color w:val="000000"/>
                <w:sz w:val="20"/>
                <w:szCs w:val="20"/>
              </w:rPr>
              <w:t>4</w:t>
            </w:r>
          </w:p>
        </w:tc>
        <w:tc>
          <w:tcPr>
            <w:tcW w:w="1742" w:type="dxa"/>
            <w:noWrap/>
            <w:vAlign w:val="center"/>
            <w:hideMark/>
          </w:tcPr>
          <w:p w14:paraId="2436CB7C"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3183" w:type="dxa"/>
            <w:noWrap/>
            <w:vAlign w:val="center"/>
            <w:hideMark/>
          </w:tcPr>
          <w:p w14:paraId="65291FA6" w14:textId="77777777" w:rsidR="00685D99" w:rsidRPr="00595D38" w:rsidRDefault="00685D99" w:rsidP="000D37FB">
            <w:pPr>
              <w:spacing w:line="276" w:lineRule="auto"/>
              <w:jc w:val="center"/>
              <w:rPr>
                <w:color w:val="000000"/>
                <w:sz w:val="20"/>
                <w:szCs w:val="20"/>
              </w:rPr>
            </w:pPr>
            <w:r w:rsidRPr="00595D38">
              <w:rPr>
                <w:color w:val="000000"/>
                <w:sz w:val="20"/>
                <w:szCs w:val="20"/>
              </w:rPr>
              <w:t>4 ± 4</w:t>
            </w:r>
          </w:p>
        </w:tc>
      </w:tr>
      <w:tr w:rsidR="00685D99" w:rsidRPr="00595D38" w14:paraId="47DBC5C5" w14:textId="77777777" w:rsidTr="003536A3">
        <w:trPr>
          <w:trHeight w:val="53"/>
          <w:jc w:val="center"/>
        </w:trPr>
        <w:tc>
          <w:tcPr>
            <w:tcW w:w="1733" w:type="dxa"/>
            <w:noWrap/>
            <w:vAlign w:val="center"/>
            <w:hideMark/>
          </w:tcPr>
          <w:p w14:paraId="7D2493E0" w14:textId="77777777" w:rsidR="00685D99" w:rsidRPr="00595D38" w:rsidRDefault="00685D99" w:rsidP="000D37FB">
            <w:pPr>
              <w:spacing w:line="276" w:lineRule="auto"/>
              <w:jc w:val="center"/>
              <w:rPr>
                <w:color w:val="000000"/>
                <w:sz w:val="20"/>
                <w:szCs w:val="20"/>
              </w:rPr>
            </w:pPr>
            <w:r w:rsidRPr="00595D38">
              <w:rPr>
                <w:color w:val="000000"/>
                <w:sz w:val="20"/>
                <w:szCs w:val="20"/>
              </w:rPr>
              <w:t>5</w:t>
            </w:r>
          </w:p>
        </w:tc>
        <w:tc>
          <w:tcPr>
            <w:tcW w:w="1742" w:type="dxa"/>
            <w:noWrap/>
            <w:vAlign w:val="center"/>
            <w:hideMark/>
          </w:tcPr>
          <w:p w14:paraId="7F49F294" w14:textId="77777777" w:rsidR="00685D99" w:rsidRPr="00595D38" w:rsidRDefault="00685D99" w:rsidP="000D37FB">
            <w:pPr>
              <w:spacing w:line="276" w:lineRule="auto"/>
              <w:jc w:val="center"/>
              <w:rPr>
                <w:color w:val="000000"/>
                <w:sz w:val="20"/>
                <w:szCs w:val="20"/>
              </w:rPr>
            </w:pPr>
            <w:r w:rsidRPr="00595D38">
              <w:rPr>
                <w:color w:val="000000"/>
                <w:sz w:val="20"/>
                <w:szCs w:val="20"/>
              </w:rPr>
              <w:t>89</w:t>
            </w:r>
          </w:p>
        </w:tc>
        <w:tc>
          <w:tcPr>
            <w:tcW w:w="3183" w:type="dxa"/>
            <w:noWrap/>
            <w:vAlign w:val="center"/>
            <w:hideMark/>
          </w:tcPr>
          <w:p w14:paraId="52EC21DC" w14:textId="77777777" w:rsidR="00685D99" w:rsidRPr="00595D38" w:rsidRDefault="00685D99" w:rsidP="000D37FB">
            <w:pPr>
              <w:spacing w:line="276" w:lineRule="auto"/>
              <w:jc w:val="center"/>
              <w:rPr>
                <w:color w:val="000000"/>
                <w:sz w:val="20"/>
                <w:szCs w:val="20"/>
              </w:rPr>
            </w:pPr>
            <w:r w:rsidRPr="00595D38">
              <w:rPr>
                <w:color w:val="000000"/>
                <w:sz w:val="20"/>
                <w:szCs w:val="20"/>
              </w:rPr>
              <w:t>5 ± 4.47</w:t>
            </w:r>
          </w:p>
        </w:tc>
      </w:tr>
      <w:tr w:rsidR="00685D99" w:rsidRPr="00595D38" w14:paraId="21739C9F" w14:textId="77777777" w:rsidTr="003536A3">
        <w:trPr>
          <w:trHeight w:val="53"/>
          <w:jc w:val="center"/>
        </w:trPr>
        <w:tc>
          <w:tcPr>
            <w:tcW w:w="1733" w:type="dxa"/>
            <w:noWrap/>
            <w:vAlign w:val="center"/>
            <w:hideMark/>
          </w:tcPr>
          <w:p w14:paraId="553EF008"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1742" w:type="dxa"/>
            <w:noWrap/>
            <w:vAlign w:val="center"/>
            <w:hideMark/>
          </w:tcPr>
          <w:p w14:paraId="6A8B3819" w14:textId="77777777" w:rsidR="00685D99" w:rsidRPr="00595D38" w:rsidRDefault="00685D99" w:rsidP="000D37FB">
            <w:pPr>
              <w:spacing w:line="276" w:lineRule="auto"/>
              <w:jc w:val="center"/>
              <w:rPr>
                <w:color w:val="000000"/>
                <w:sz w:val="20"/>
                <w:szCs w:val="20"/>
              </w:rPr>
            </w:pPr>
            <w:r w:rsidRPr="00595D38">
              <w:rPr>
                <w:color w:val="000000"/>
                <w:sz w:val="20"/>
                <w:szCs w:val="20"/>
              </w:rPr>
              <w:t>82</w:t>
            </w:r>
          </w:p>
        </w:tc>
        <w:tc>
          <w:tcPr>
            <w:tcW w:w="3183" w:type="dxa"/>
            <w:noWrap/>
            <w:vAlign w:val="center"/>
            <w:hideMark/>
          </w:tcPr>
          <w:p w14:paraId="79F40513" w14:textId="77777777" w:rsidR="00685D99" w:rsidRPr="00595D38" w:rsidRDefault="00685D99" w:rsidP="000D37FB">
            <w:pPr>
              <w:spacing w:line="276" w:lineRule="auto"/>
              <w:jc w:val="center"/>
              <w:rPr>
                <w:color w:val="000000"/>
                <w:sz w:val="20"/>
                <w:szCs w:val="20"/>
              </w:rPr>
            </w:pPr>
            <w:r w:rsidRPr="00595D38">
              <w:rPr>
                <w:color w:val="000000"/>
                <w:sz w:val="20"/>
                <w:szCs w:val="20"/>
              </w:rPr>
              <w:t>6 ± 4.89</w:t>
            </w:r>
          </w:p>
        </w:tc>
      </w:tr>
      <w:tr w:rsidR="00685D99" w:rsidRPr="00595D38" w14:paraId="2C4DAD44" w14:textId="77777777" w:rsidTr="003536A3">
        <w:trPr>
          <w:trHeight w:val="53"/>
          <w:jc w:val="center"/>
        </w:trPr>
        <w:tc>
          <w:tcPr>
            <w:tcW w:w="1733" w:type="dxa"/>
            <w:noWrap/>
            <w:vAlign w:val="center"/>
            <w:hideMark/>
          </w:tcPr>
          <w:p w14:paraId="6B4C36D5" w14:textId="77777777" w:rsidR="00685D99" w:rsidRPr="00595D38" w:rsidRDefault="00685D99" w:rsidP="000D37FB">
            <w:pPr>
              <w:spacing w:line="276" w:lineRule="auto"/>
              <w:jc w:val="center"/>
              <w:rPr>
                <w:color w:val="000000"/>
                <w:sz w:val="20"/>
                <w:szCs w:val="20"/>
              </w:rPr>
            </w:pPr>
            <w:r w:rsidRPr="00595D38">
              <w:rPr>
                <w:color w:val="000000"/>
                <w:sz w:val="20"/>
                <w:szCs w:val="20"/>
              </w:rPr>
              <w:t>7</w:t>
            </w:r>
          </w:p>
        </w:tc>
        <w:tc>
          <w:tcPr>
            <w:tcW w:w="1742" w:type="dxa"/>
            <w:noWrap/>
            <w:vAlign w:val="center"/>
            <w:hideMark/>
          </w:tcPr>
          <w:p w14:paraId="65E0769F" w14:textId="77777777" w:rsidR="00685D99" w:rsidRPr="00595D38" w:rsidRDefault="00685D99" w:rsidP="000D37FB">
            <w:pPr>
              <w:spacing w:line="276" w:lineRule="auto"/>
              <w:jc w:val="center"/>
              <w:rPr>
                <w:color w:val="000000"/>
                <w:sz w:val="20"/>
                <w:szCs w:val="20"/>
              </w:rPr>
            </w:pPr>
            <w:r w:rsidRPr="00595D38">
              <w:rPr>
                <w:color w:val="000000"/>
                <w:sz w:val="20"/>
                <w:szCs w:val="20"/>
              </w:rPr>
              <w:t>76</w:t>
            </w:r>
          </w:p>
        </w:tc>
        <w:tc>
          <w:tcPr>
            <w:tcW w:w="3183" w:type="dxa"/>
            <w:noWrap/>
            <w:vAlign w:val="center"/>
            <w:hideMark/>
          </w:tcPr>
          <w:p w14:paraId="6F33ABAB" w14:textId="77777777" w:rsidR="00685D99" w:rsidRPr="00595D38" w:rsidRDefault="00685D99" w:rsidP="000D37FB">
            <w:pPr>
              <w:spacing w:line="276" w:lineRule="auto"/>
              <w:jc w:val="center"/>
              <w:rPr>
                <w:color w:val="000000"/>
                <w:sz w:val="20"/>
                <w:szCs w:val="20"/>
              </w:rPr>
            </w:pPr>
            <w:r w:rsidRPr="00595D38">
              <w:rPr>
                <w:color w:val="000000"/>
                <w:sz w:val="20"/>
                <w:szCs w:val="20"/>
              </w:rPr>
              <w:t>7 ± 5.29</w:t>
            </w:r>
          </w:p>
        </w:tc>
      </w:tr>
      <w:tr w:rsidR="00685D99" w:rsidRPr="00595D38" w14:paraId="38D5C6F0" w14:textId="77777777" w:rsidTr="003536A3">
        <w:trPr>
          <w:trHeight w:val="53"/>
          <w:jc w:val="center"/>
        </w:trPr>
        <w:tc>
          <w:tcPr>
            <w:tcW w:w="1733" w:type="dxa"/>
            <w:noWrap/>
            <w:vAlign w:val="center"/>
            <w:hideMark/>
          </w:tcPr>
          <w:p w14:paraId="3AFCE424" w14:textId="77777777" w:rsidR="00685D99" w:rsidRPr="00595D38" w:rsidRDefault="00685D99" w:rsidP="000D37FB">
            <w:pPr>
              <w:spacing w:line="276" w:lineRule="auto"/>
              <w:jc w:val="center"/>
              <w:rPr>
                <w:color w:val="000000"/>
                <w:sz w:val="20"/>
                <w:szCs w:val="20"/>
              </w:rPr>
            </w:pPr>
            <w:r w:rsidRPr="00595D38">
              <w:rPr>
                <w:color w:val="000000"/>
                <w:sz w:val="20"/>
                <w:szCs w:val="20"/>
              </w:rPr>
              <w:t>8</w:t>
            </w:r>
          </w:p>
        </w:tc>
        <w:tc>
          <w:tcPr>
            <w:tcW w:w="1742" w:type="dxa"/>
            <w:noWrap/>
            <w:vAlign w:val="center"/>
            <w:hideMark/>
          </w:tcPr>
          <w:p w14:paraId="12C91C23" w14:textId="77777777" w:rsidR="00685D99" w:rsidRPr="00595D38" w:rsidRDefault="00685D99" w:rsidP="000D37FB">
            <w:pPr>
              <w:spacing w:line="276" w:lineRule="auto"/>
              <w:jc w:val="center"/>
              <w:rPr>
                <w:color w:val="000000"/>
                <w:sz w:val="20"/>
                <w:szCs w:val="20"/>
              </w:rPr>
            </w:pPr>
            <w:r w:rsidRPr="00595D38">
              <w:rPr>
                <w:color w:val="000000"/>
                <w:sz w:val="20"/>
                <w:szCs w:val="20"/>
              </w:rPr>
              <w:t>71</w:t>
            </w:r>
          </w:p>
        </w:tc>
        <w:tc>
          <w:tcPr>
            <w:tcW w:w="3183" w:type="dxa"/>
            <w:noWrap/>
            <w:vAlign w:val="center"/>
            <w:hideMark/>
          </w:tcPr>
          <w:p w14:paraId="48492323" w14:textId="77777777" w:rsidR="00685D99" w:rsidRPr="00595D38" w:rsidRDefault="00685D99" w:rsidP="000D37FB">
            <w:pPr>
              <w:spacing w:line="276" w:lineRule="auto"/>
              <w:jc w:val="center"/>
              <w:rPr>
                <w:color w:val="000000"/>
                <w:sz w:val="20"/>
                <w:szCs w:val="20"/>
              </w:rPr>
            </w:pPr>
            <w:r w:rsidRPr="00595D38">
              <w:rPr>
                <w:color w:val="000000"/>
                <w:sz w:val="20"/>
                <w:szCs w:val="20"/>
              </w:rPr>
              <w:t>8 ± 5.65</w:t>
            </w:r>
          </w:p>
        </w:tc>
      </w:tr>
      <w:tr w:rsidR="00685D99" w:rsidRPr="00595D38" w14:paraId="1BE9E3F0" w14:textId="77777777" w:rsidTr="003536A3">
        <w:trPr>
          <w:trHeight w:val="53"/>
          <w:jc w:val="center"/>
        </w:trPr>
        <w:tc>
          <w:tcPr>
            <w:tcW w:w="1733" w:type="dxa"/>
            <w:noWrap/>
            <w:vAlign w:val="center"/>
            <w:hideMark/>
          </w:tcPr>
          <w:p w14:paraId="7C3DBB20"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1742" w:type="dxa"/>
            <w:noWrap/>
            <w:vAlign w:val="center"/>
            <w:hideMark/>
          </w:tcPr>
          <w:p w14:paraId="6740C7F0" w14:textId="77777777" w:rsidR="00685D99" w:rsidRPr="00595D38" w:rsidRDefault="00685D99" w:rsidP="000D37FB">
            <w:pPr>
              <w:spacing w:line="276" w:lineRule="auto"/>
              <w:jc w:val="center"/>
              <w:rPr>
                <w:color w:val="000000"/>
                <w:sz w:val="20"/>
                <w:szCs w:val="20"/>
              </w:rPr>
            </w:pPr>
            <w:r w:rsidRPr="00595D38">
              <w:rPr>
                <w:color w:val="000000"/>
                <w:sz w:val="20"/>
                <w:szCs w:val="20"/>
              </w:rPr>
              <w:t>67</w:t>
            </w:r>
          </w:p>
        </w:tc>
        <w:tc>
          <w:tcPr>
            <w:tcW w:w="3183" w:type="dxa"/>
            <w:noWrap/>
            <w:vAlign w:val="center"/>
            <w:hideMark/>
          </w:tcPr>
          <w:p w14:paraId="3B433235" w14:textId="77777777" w:rsidR="00685D99" w:rsidRPr="00595D38" w:rsidRDefault="00685D99" w:rsidP="000D37FB">
            <w:pPr>
              <w:spacing w:line="276" w:lineRule="auto"/>
              <w:jc w:val="center"/>
              <w:rPr>
                <w:color w:val="000000"/>
                <w:sz w:val="20"/>
                <w:szCs w:val="20"/>
              </w:rPr>
            </w:pPr>
            <w:r w:rsidRPr="00595D38">
              <w:rPr>
                <w:color w:val="000000"/>
                <w:sz w:val="20"/>
                <w:szCs w:val="20"/>
              </w:rPr>
              <w:t>9 ± 6</w:t>
            </w:r>
          </w:p>
        </w:tc>
      </w:tr>
      <w:tr w:rsidR="00685D99" w:rsidRPr="00595D38" w14:paraId="0D1167CC" w14:textId="77777777" w:rsidTr="003536A3">
        <w:trPr>
          <w:trHeight w:val="53"/>
          <w:jc w:val="center"/>
        </w:trPr>
        <w:tc>
          <w:tcPr>
            <w:tcW w:w="1733" w:type="dxa"/>
            <w:noWrap/>
            <w:vAlign w:val="center"/>
            <w:hideMark/>
          </w:tcPr>
          <w:p w14:paraId="76DA2901"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1742" w:type="dxa"/>
            <w:noWrap/>
            <w:vAlign w:val="center"/>
            <w:hideMark/>
          </w:tcPr>
          <w:p w14:paraId="2A63FBC2" w14:textId="77777777" w:rsidR="00685D99" w:rsidRPr="00595D38" w:rsidRDefault="00685D99" w:rsidP="000D37FB">
            <w:pPr>
              <w:spacing w:line="276" w:lineRule="auto"/>
              <w:jc w:val="center"/>
              <w:rPr>
                <w:color w:val="000000"/>
                <w:sz w:val="20"/>
                <w:szCs w:val="20"/>
              </w:rPr>
            </w:pPr>
            <w:r w:rsidRPr="00595D38">
              <w:rPr>
                <w:color w:val="000000"/>
                <w:sz w:val="20"/>
                <w:szCs w:val="20"/>
              </w:rPr>
              <w:t>63</w:t>
            </w:r>
          </w:p>
        </w:tc>
        <w:tc>
          <w:tcPr>
            <w:tcW w:w="3183" w:type="dxa"/>
            <w:noWrap/>
            <w:vAlign w:val="center"/>
            <w:hideMark/>
          </w:tcPr>
          <w:p w14:paraId="58BE06A2" w14:textId="77777777" w:rsidR="00685D99" w:rsidRPr="00595D38" w:rsidRDefault="00685D99" w:rsidP="000D37FB">
            <w:pPr>
              <w:spacing w:line="276" w:lineRule="auto"/>
              <w:jc w:val="center"/>
              <w:rPr>
                <w:color w:val="000000"/>
                <w:sz w:val="20"/>
                <w:szCs w:val="20"/>
              </w:rPr>
            </w:pPr>
            <w:r w:rsidRPr="00595D38">
              <w:rPr>
                <w:color w:val="000000"/>
                <w:sz w:val="20"/>
                <w:szCs w:val="20"/>
              </w:rPr>
              <w:t>10 ± 6.32</w:t>
            </w:r>
          </w:p>
        </w:tc>
      </w:tr>
      <w:tr w:rsidR="00685D99" w:rsidRPr="00595D38" w14:paraId="353898D1" w14:textId="77777777" w:rsidTr="003536A3">
        <w:trPr>
          <w:trHeight w:val="53"/>
          <w:jc w:val="center"/>
        </w:trPr>
        <w:tc>
          <w:tcPr>
            <w:tcW w:w="1733" w:type="dxa"/>
            <w:noWrap/>
            <w:vAlign w:val="center"/>
            <w:hideMark/>
          </w:tcPr>
          <w:p w14:paraId="6FC7A2A5" w14:textId="77777777" w:rsidR="00685D99" w:rsidRPr="00595D38" w:rsidRDefault="00685D99" w:rsidP="000D37FB">
            <w:pPr>
              <w:spacing w:line="276" w:lineRule="auto"/>
              <w:jc w:val="center"/>
              <w:rPr>
                <w:color w:val="000000"/>
                <w:sz w:val="20"/>
                <w:szCs w:val="20"/>
              </w:rPr>
            </w:pPr>
            <w:r w:rsidRPr="00595D38">
              <w:rPr>
                <w:color w:val="000000"/>
                <w:sz w:val="20"/>
                <w:szCs w:val="20"/>
              </w:rPr>
              <w:t>15</w:t>
            </w:r>
          </w:p>
        </w:tc>
        <w:tc>
          <w:tcPr>
            <w:tcW w:w="1742" w:type="dxa"/>
            <w:noWrap/>
            <w:vAlign w:val="center"/>
            <w:hideMark/>
          </w:tcPr>
          <w:p w14:paraId="58B79438" w14:textId="77777777" w:rsidR="00685D99" w:rsidRPr="00595D38" w:rsidRDefault="00685D99" w:rsidP="000D37FB">
            <w:pPr>
              <w:spacing w:line="276" w:lineRule="auto"/>
              <w:jc w:val="center"/>
              <w:rPr>
                <w:color w:val="000000"/>
                <w:sz w:val="20"/>
                <w:szCs w:val="20"/>
              </w:rPr>
            </w:pPr>
            <w:r w:rsidRPr="00595D38">
              <w:rPr>
                <w:color w:val="000000"/>
                <w:sz w:val="20"/>
                <w:szCs w:val="20"/>
              </w:rPr>
              <w:t>52</w:t>
            </w:r>
          </w:p>
        </w:tc>
        <w:tc>
          <w:tcPr>
            <w:tcW w:w="3183" w:type="dxa"/>
            <w:noWrap/>
            <w:vAlign w:val="center"/>
            <w:hideMark/>
          </w:tcPr>
          <w:p w14:paraId="15BE00FD" w14:textId="77777777" w:rsidR="00685D99" w:rsidRPr="00595D38" w:rsidRDefault="00685D99" w:rsidP="000D37FB">
            <w:pPr>
              <w:spacing w:line="276" w:lineRule="auto"/>
              <w:jc w:val="center"/>
              <w:rPr>
                <w:color w:val="000000"/>
                <w:sz w:val="20"/>
                <w:szCs w:val="20"/>
              </w:rPr>
            </w:pPr>
            <w:r w:rsidRPr="00595D38">
              <w:rPr>
                <w:color w:val="000000"/>
                <w:sz w:val="20"/>
                <w:szCs w:val="20"/>
              </w:rPr>
              <w:t>15 ± 7.74</w:t>
            </w:r>
          </w:p>
        </w:tc>
      </w:tr>
      <w:tr w:rsidR="00685D99" w:rsidRPr="00595D38" w14:paraId="6C6C5003" w14:textId="77777777" w:rsidTr="003536A3">
        <w:trPr>
          <w:trHeight w:val="53"/>
          <w:jc w:val="center"/>
        </w:trPr>
        <w:tc>
          <w:tcPr>
            <w:tcW w:w="1733" w:type="dxa"/>
            <w:noWrap/>
            <w:vAlign w:val="center"/>
            <w:hideMark/>
          </w:tcPr>
          <w:p w14:paraId="574B5886"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1742" w:type="dxa"/>
            <w:noWrap/>
            <w:vAlign w:val="center"/>
            <w:hideMark/>
          </w:tcPr>
          <w:p w14:paraId="008FFB47" w14:textId="77777777" w:rsidR="00685D99" w:rsidRPr="00595D38" w:rsidRDefault="00685D99" w:rsidP="000D37FB">
            <w:pPr>
              <w:spacing w:line="276" w:lineRule="auto"/>
              <w:jc w:val="center"/>
              <w:rPr>
                <w:color w:val="000000"/>
                <w:sz w:val="20"/>
                <w:szCs w:val="20"/>
              </w:rPr>
            </w:pPr>
            <w:r w:rsidRPr="00595D38">
              <w:rPr>
                <w:color w:val="000000"/>
                <w:sz w:val="20"/>
                <w:szCs w:val="20"/>
              </w:rPr>
              <w:t>45</w:t>
            </w:r>
          </w:p>
        </w:tc>
        <w:tc>
          <w:tcPr>
            <w:tcW w:w="3183" w:type="dxa"/>
            <w:noWrap/>
            <w:vAlign w:val="center"/>
            <w:hideMark/>
          </w:tcPr>
          <w:p w14:paraId="2EA78A2B" w14:textId="77777777" w:rsidR="00685D99" w:rsidRPr="00595D38" w:rsidRDefault="00685D99" w:rsidP="000D37FB">
            <w:pPr>
              <w:spacing w:line="276" w:lineRule="auto"/>
              <w:jc w:val="center"/>
              <w:rPr>
                <w:color w:val="000000"/>
                <w:sz w:val="20"/>
                <w:szCs w:val="20"/>
              </w:rPr>
            </w:pPr>
            <w:r w:rsidRPr="00595D38">
              <w:rPr>
                <w:color w:val="000000"/>
                <w:sz w:val="20"/>
                <w:szCs w:val="20"/>
              </w:rPr>
              <w:t>20 ± 8.94</w:t>
            </w:r>
          </w:p>
        </w:tc>
      </w:tr>
      <w:tr w:rsidR="00685D99" w:rsidRPr="00595D38" w14:paraId="71653BFA" w14:textId="77777777" w:rsidTr="003536A3">
        <w:trPr>
          <w:trHeight w:val="53"/>
          <w:jc w:val="center"/>
        </w:trPr>
        <w:tc>
          <w:tcPr>
            <w:tcW w:w="1733" w:type="dxa"/>
            <w:noWrap/>
            <w:vAlign w:val="center"/>
            <w:hideMark/>
          </w:tcPr>
          <w:p w14:paraId="124677DE" w14:textId="77777777" w:rsidR="00685D99" w:rsidRPr="00595D38" w:rsidRDefault="00685D99" w:rsidP="000D37FB">
            <w:pPr>
              <w:spacing w:line="276" w:lineRule="auto"/>
              <w:jc w:val="center"/>
              <w:rPr>
                <w:color w:val="000000"/>
                <w:sz w:val="20"/>
                <w:szCs w:val="20"/>
              </w:rPr>
            </w:pPr>
            <w:r w:rsidRPr="00595D38">
              <w:rPr>
                <w:color w:val="000000"/>
                <w:sz w:val="20"/>
                <w:szCs w:val="20"/>
              </w:rPr>
              <w:t>50</w:t>
            </w:r>
          </w:p>
        </w:tc>
        <w:tc>
          <w:tcPr>
            <w:tcW w:w="1742" w:type="dxa"/>
            <w:noWrap/>
            <w:vAlign w:val="center"/>
            <w:hideMark/>
          </w:tcPr>
          <w:p w14:paraId="347149C1" w14:textId="77777777" w:rsidR="00685D99" w:rsidRPr="00595D38" w:rsidRDefault="00685D99" w:rsidP="000D37FB">
            <w:pPr>
              <w:spacing w:line="276" w:lineRule="auto"/>
              <w:jc w:val="center"/>
              <w:rPr>
                <w:color w:val="000000"/>
                <w:sz w:val="20"/>
                <w:szCs w:val="20"/>
              </w:rPr>
            </w:pPr>
            <w:r w:rsidRPr="00595D38">
              <w:rPr>
                <w:color w:val="000000"/>
                <w:sz w:val="20"/>
                <w:szCs w:val="20"/>
              </w:rPr>
              <w:t>28</w:t>
            </w:r>
          </w:p>
        </w:tc>
        <w:tc>
          <w:tcPr>
            <w:tcW w:w="3183" w:type="dxa"/>
            <w:noWrap/>
            <w:vAlign w:val="center"/>
            <w:hideMark/>
          </w:tcPr>
          <w:p w14:paraId="79273D3D" w14:textId="77777777" w:rsidR="00685D99" w:rsidRPr="00595D38" w:rsidRDefault="00685D99" w:rsidP="000D37FB">
            <w:pPr>
              <w:spacing w:line="276" w:lineRule="auto"/>
              <w:jc w:val="center"/>
              <w:rPr>
                <w:color w:val="000000"/>
                <w:sz w:val="20"/>
                <w:szCs w:val="20"/>
              </w:rPr>
            </w:pPr>
            <w:r w:rsidRPr="00595D38">
              <w:rPr>
                <w:color w:val="000000"/>
                <w:sz w:val="20"/>
                <w:szCs w:val="20"/>
              </w:rPr>
              <w:t>50 ± 14.1</w:t>
            </w:r>
          </w:p>
        </w:tc>
      </w:tr>
      <w:tr w:rsidR="00685D99" w:rsidRPr="00595D38" w14:paraId="78186F1B" w14:textId="77777777" w:rsidTr="003536A3">
        <w:trPr>
          <w:trHeight w:val="53"/>
          <w:jc w:val="center"/>
        </w:trPr>
        <w:tc>
          <w:tcPr>
            <w:tcW w:w="1733" w:type="dxa"/>
            <w:noWrap/>
            <w:vAlign w:val="center"/>
            <w:hideMark/>
          </w:tcPr>
          <w:p w14:paraId="53BAD889" w14:textId="77777777" w:rsidR="00685D99" w:rsidRPr="00595D38" w:rsidRDefault="00685D99" w:rsidP="000D37FB">
            <w:pPr>
              <w:spacing w:line="276" w:lineRule="auto"/>
              <w:jc w:val="center"/>
              <w:rPr>
                <w:color w:val="000000"/>
                <w:sz w:val="20"/>
                <w:szCs w:val="20"/>
              </w:rPr>
            </w:pPr>
            <w:r w:rsidRPr="00595D38">
              <w:rPr>
                <w:color w:val="000000"/>
                <w:sz w:val="20"/>
                <w:szCs w:val="20"/>
              </w:rPr>
              <w:t>100</w:t>
            </w:r>
          </w:p>
        </w:tc>
        <w:tc>
          <w:tcPr>
            <w:tcW w:w="1742" w:type="dxa"/>
            <w:noWrap/>
            <w:vAlign w:val="center"/>
            <w:hideMark/>
          </w:tcPr>
          <w:p w14:paraId="4211DD35" w14:textId="77777777" w:rsidR="00685D99" w:rsidRPr="00595D38" w:rsidRDefault="00685D99" w:rsidP="000D37FB">
            <w:pPr>
              <w:spacing w:line="276" w:lineRule="auto"/>
              <w:jc w:val="center"/>
              <w:rPr>
                <w:color w:val="000000"/>
                <w:sz w:val="20"/>
                <w:szCs w:val="20"/>
              </w:rPr>
            </w:pPr>
            <w:r w:rsidRPr="00595D38">
              <w:rPr>
                <w:color w:val="000000"/>
                <w:sz w:val="20"/>
                <w:szCs w:val="20"/>
              </w:rPr>
              <w:t>20</w:t>
            </w:r>
          </w:p>
        </w:tc>
        <w:tc>
          <w:tcPr>
            <w:tcW w:w="3183" w:type="dxa"/>
            <w:noWrap/>
            <w:vAlign w:val="center"/>
            <w:hideMark/>
          </w:tcPr>
          <w:p w14:paraId="42600123" w14:textId="77777777" w:rsidR="00685D99" w:rsidRPr="00595D38" w:rsidRDefault="00685D99" w:rsidP="000D37FB">
            <w:pPr>
              <w:spacing w:line="276" w:lineRule="auto"/>
              <w:jc w:val="center"/>
              <w:rPr>
                <w:color w:val="000000"/>
                <w:sz w:val="20"/>
                <w:szCs w:val="20"/>
              </w:rPr>
            </w:pPr>
            <w:r w:rsidRPr="00595D38">
              <w:rPr>
                <w:color w:val="000000"/>
                <w:sz w:val="20"/>
                <w:szCs w:val="20"/>
              </w:rPr>
              <w:t>100 ± 20</w:t>
            </w:r>
          </w:p>
        </w:tc>
      </w:tr>
      <w:tr w:rsidR="00685D99" w:rsidRPr="00595D38" w14:paraId="12500FE6" w14:textId="77777777" w:rsidTr="003536A3">
        <w:trPr>
          <w:trHeight w:val="53"/>
          <w:jc w:val="center"/>
        </w:trPr>
        <w:tc>
          <w:tcPr>
            <w:tcW w:w="1733" w:type="dxa"/>
            <w:noWrap/>
            <w:vAlign w:val="center"/>
            <w:hideMark/>
          </w:tcPr>
          <w:p w14:paraId="5C6B6561" w14:textId="77777777" w:rsidR="00685D99" w:rsidRPr="00595D38" w:rsidRDefault="00685D99" w:rsidP="000D37FB">
            <w:pPr>
              <w:spacing w:line="276" w:lineRule="auto"/>
              <w:jc w:val="center"/>
              <w:rPr>
                <w:color w:val="000000"/>
                <w:sz w:val="20"/>
                <w:szCs w:val="20"/>
              </w:rPr>
            </w:pPr>
            <w:r w:rsidRPr="00595D38">
              <w:rPr>
                <w:color w:val="000000"/>
                <w:sz w:val="20"/>
                <w:szCs w:val="20"/>
              </w:rPr>
              <w:lastRenderedPageBreak/>
              <w:t>200</w:t>
            </w:r>
          </w:p>
        </w:tc>
        <w:tc>
          <w:tcPr>
            <w:tcW w:w="1742" w:type="dxa"/>
            <w:noWrap/>
            <w:vAlign w:val="center"/>
            <w:hideMark/>
          </w:tcPr>
          <w:p w14:paraId="1F1D1CC5" w14:textId="77777777" w:rsidR="00685D99" w:rsidRPr="00595D38" w:rsidRDefault="00685D99" w:rsidP="000D37FB">
            <w:pPr>
              <w:spacing w:line="276" w:lineRule="auto"/>
              <w:jc w:val="center"/>
              <w:rPr>
                <w:color w:val="000000"/>
                <w:sz w:val="20"/>
                <w:szCs w:val="20"/>
              </w:rPr>
            </w:pPr>
            <w:r w:rsidRPr="00595D38">
              <w:rPr>
                <w:color w:val="000000"/>
                <w:sz w:val="20"/>
                <w:szCs w:val="20"/>
              </w:rPr>
              <w:t>14</w:t>
            </w:r>
          </w:p>
        </w:tc>
        <w:tc>
          <w:tcPr>
            <w:tcW w:w="3183" w:type="dxa"/>
            <w:noWrap/>
            <w:vAlign w:val="center"/>
            <w:hideMark/>
          </w:tcPr>
          <w:p w14:paraId="3AE585F0" w14:textId="77777777" w:rsidR="00685D99" w:rsidRPr="00595D38" w:rsidRDefault="00685D99" w:rsidP="000D37FB">
            <w:pPr>
              <w:spacing w:line="276" w:lineRule="auto"/>
              <w:jc w:val="center"/>
              <w:rPr>
                <w:color w:val="000000"/>
                <w:sz w:val="20"/>
                <w:szCs w:val="20"/>
              </w:rPr>
            </w:pPr>
            <w:r w:rsidRPr="00595D38">
              <w:rPr>
                <w:color w:val="000000"/>
                <w:sz w:val="20"/>
                <w:szCs w:val="20"/>
              </w:rPr>
              <w:t>200 ± 28.28</w:t>
            </w:r>
          </w:p>
        </w:tc>
      </w:tr>
      <w:tr w:rsidR="00685D99" w:rsidRPr="00595D38" w14:paraId="79C5501D" w14:textId="77777777" w:rsidTr="003536A3">
        <w:trPr>
          <w:trHeight w:val="53"/>
          <w:jc w:val="center"/>
        </w:trPr>
        <w:tc>
          <w:tcPr>
            <w:tcW w:w="1733" w:type="dxa"/>
            <w:noWrap/>
            <w:vAlign w:val="center"/>
            <w:hideMark/>
          </w:tcPr>
          <w:p w14:paraId="247E9784" w14:textId="77777777" w:rsidR="00685D99" w:rsidRPr="00595D38" w:rsidRDefault="00685D99" w:rsidP="000D37FB">
            <w:pPr>
              <w:spacing w:line="276" w:lineRule="auto"/>
              <w:jc w:val="center"/>
              <w:rPr>
                <w:color w:val="000000"/>
                <w:sz w:val="20"/>
                <w:szCs w:val="20"/>
              </w:rPr>
            </w:pPr>
            <w:r w:rsidRPr="00595D38">
              <w:rPr>
                <w:color w:val="000000"/>
                <w:sz w:val="20"/>
                <w:szCs w:val="20"/>
              </w:rPr>
              <w:t>400</w:t>
            </w:r>
          </w:p>
        </w:tc>
        <w:tc>
          <w:tcPr>
            <w:tcW w:w="1742" w:type="dxa"/>
            <w:noWrap/>
            <w:vAlign w:val="center"/>
            <w:hideMark/>
          </w:tcPr>
          <w:p w14:paraId="278755D5" w14:textId="77777777" w:rsidR="00685D99" w:rsidRPr="00595D38" w:rsidRDefault="00685D99" w:rsidP="000D37FB">
            <w:pPr>
              <w:spacing w:line="276" w:lineRule="auto"/>
              <w:jc w:val="center"/>
              <w:rPr>
                <w:color w:val="000000"/>
                <w:sz w:val="20"/>
                <w:szCs w:val="20"/>
              </w:rPr>
            </w:pPr>
            <w:r w:rsidRPr="00595D38">
              <w:rPr>
                <w:color w:val="000000"/>
                <w:sz w:val="20"/>
                <w:szCs w:val="20"/>
              </w:rPr>
              <w:t>10</w:t>
            </w:r>
          </w:p>
        </w:tc>
        <w:tc>
          <w:tcPr>
            <w:tcW w:w="3183" w:type="dxa"/>
            <w:noWrap/>
            <w:vAlign w:val="center"/>
            <w:hideMark/>
          </w:tcPr>
          <w:p w14:paraId="0DF48CAC" w14:textId="77777777" w:rsidR="00685D99" w:rsidRPr="00595D38" w:rsidRDefault="00685D99" w:rsidP="000D37FB">
            <w:pPr>
              <w:spacing w:line="276" w:lineRule="auto"/>
              <w:jc w:val="center"/>
              <w:rPr>
                <w:color w:val="000000"/>
                <w:sz w:val="20"/>
                <w:szCs w:val="20"/>
              </w:rPr>
            </w:pPr>
            <w:r w:rsidRPr="00595D38">
              <w:rPr>
                <w:color w:val="000000"/>
                <w:sz w:val="20"/>
                <w:szCs w:val="20"/>
              </w:rPr>
              <w:t>400 ± 40</w:t>
            </w:r>
          </w:p>
        </w:tc>
      </w:tr>
      <w:tr w:rsidR="00685D99" w:rsidRPr="00595D38" w14:paraId="34C3D7E7" w14:textId="77777777" w:rsidTr="003536A3">
        <w:trPr>
          <w:trHeight w:val="212"/>
          <w:jc w:val="center"/>
        </w:trPr>
        <w:tc>
          <w:tcPr>
            <w:tcW w:w="1733" w:type="dxa"/>
            <w:noWrap/>
            <w:vAlign w:val="center"/>
            <w:hideMark/>
          </w:tcPr>
          <w:p w14:paraId="219F5A21" w14:textId="77777777" w:rsidR="00685D99" w:rsidRPr="00595D38" w:rsidRDefault="00685D99" w:rsidP="000D37FB">
            <w:pPr>
              <w:spacing w:line="276" w:lineRule="auto"/>
              <w:jc w:val="center"/>
              <w:rPr>
                <w:color w:val="000000"/>
                <w:sz w:val="20"/>
                <w:szCs w:val="20"/>
              </w:rPr>
            </w:pPr>
            <w:r w:rsidRPr="00595D38">
              <w:rPr>
                <w:color w:val="000000"/>
                <w:sz w:val="20"/>
                <w:szCs w:val="20"/>
              </w:rPr>
              <w:t>500</w:t>
            </w:r>
          </w:p>
        </w:tc>
        <w:tc>
          <w:tcPr>
            <w:tcW w:w="1742" w:type="dxa"/>
            <w:noWrap/>
            <w:vAlign w:val="center"/>
            <w:hideMark/>
          </w:tcPr>
          <w:p w14:paraId="7951658C" w14:textId="77777777" w:rsidR="00685D99" w:rsidRPr="00595D38" w:rsidRDefault="00685D99" w:rsidP="000D37FB">
            <w:pPr>
              <w:spacing w:line="276" w:lineRule="auto"/>
              <w:jc w:val="center"/>
              <w:rPr>
                <w:color w:val="000000"/>
                <w:sz w:val="20"/>
                <w:szCs w:val="20"/>
              </w:rPr>
            </w:pPr>
            <w:r w:rsidRPr="00595D38">
              <w:rPr>
                <w:color w:val="000000"/>
                <w:sz w:val="20"/>
                <w:szCs w:val="20"/>
              </w:rPr>
              <w:t>9</w:t>
            </w:r>
          </w:p>
        </w:tc>
        <w:tc>
          <w:tcPr>
            <w:tcW w:w="3183" w:type="dxa"/>
            <w:noWrap/>
            <w:vAlign w:val="center"/>
            <w:hideMark/>
          </w:tcPr>
          <w:p w14:paraId="42B1A997" w14:textId="77777777" w:rsidR="00685D99" w:rsidRPr="00595D38" w:rsidRDefault="00685D99" w:rsidP="000D37FB">
            <w:pPr>
              <w:spacing w:line="276" w:lineRule="auto"/>
              <w:jc w:val="center"/>
              <w:rPr>
                <w:color w:val="000000"/>
                <w:sz w:val="20"/>
                <w:szCs w:val="20"/>
              </w:rPr>
            </w:pPr>
            <w:r w:rsidRPr="00595D38">
              <w:rPr>
                <w:color w:val="000000"/>
                <w:sz w:val="20"/>
                <w:szCs w:val="20"/>
              </w:rPr>
              <w:t>500 ± 44.7</w:t>
            </w:r>
          </w:p>
        </w:tc>
      </w:tr>
      <w:tr w:rsidR="00685D99" w:rsidRPr="00595D38" w14:paraId="51270EA4" w14:textId="77777777" w:rsidTr="003536A3">
        <w:trPr>
          <w:trHeight w:val="53"/>
          <w:jc w:val="center"/>
        </w:trPr>
        <w:tc>
          <w:tcPr>
            <w:tcW w:w="1733" w:type="dxa"/>
            <w:noWrap/>
            <w:vAlign w:val="center"/>
            <w:hideMark/>
          </w:tcPr>
          <w:p w14:paraId="583E8EC9" w14:textId="77777777" w:rsidR="00685D99" w:rsidRPr="00595D38" w:rsidRDefault="00685D99" w:rsidP="000D37FB">
            <w:pPr>
              <w:spacing w:line="276" w:lineRule="auto"/>
              <w:jc w:val="center"/>
              <w:rPr>
                <w:color w:val="000000"/>
                <w:sz w:val="20"/>
                <w:szCs w:val="20"/>
              </w:rPr>
            </w:pPr>
            <w:r w:rsidRPr="00595D38">
              <w:rPr>
                <w:color w:val="000000"/>
                <w:sz w:val="20"/>
                <w:szCs w:val="20"/>
              </w:rPr>
              <w:t>1000</w:t>
            </w:r>
          </w:p>
        </w:tc>
        <w:tc>
          <w:tcPr>
            <w:tcW w:w="1742" w:type="dxa"/>
            <w:noWrap/>
            <w:vAlign w:val="center"/>
            <w:hideMark/>
          </w:tcPr>
          <w:p w14:paraId="72F89500" w14:textId="77777777" w:rsidR="00685D99" w:rsidRPr="00595D38" w:rsidRDefault="00685D99" w:rsidP="000D37FB">
            <w:pPr>
              <w:spacing w:line="276" w:lineRule="auto"/>
              <w:jc w:val="center"/>
              <w:rPr>
                <w:color w:val="000000"/>
                <w:sz w:val="20"/>
                <w:szCs w:val="20"/>
              </w:rPr>
            </w:pPr>
            <w:r w:rsidRPr="00595D38">
              <w:rPr>
                <w:color w:val="000000"/>
                <w:sz w:val="20"/>
                <w:szCs w:val="20"/>
              </w:rPr>
              <w:t>6</w:t>
            </w:r>
          </w:p>
        </w:tc>
        <w:tc>
          <w:tcPr>
            <w:tcW w:w="3183" w:type="dxa"/>
            <w:noWrap/>
            <w:vAlign w:val="center"/>
            <w:hideMark/>
          </w:tcPr>
          <w:p w14:paraId="457914FD" w14:textId="77777777" w:rsidR="00685D99" w:rsidRPr="00595D38" w:rsidRDefault="00685D99" w:rsidP="000D37FB">
            <w:pPr>
              <w:spacing w:line="276" w:lineRule="auto"/>
              <w:jc w:val="center"/>
              <w:rPr>
                <w:color w:val="000000"/>
                <w:sz w:val="20"/>
                <w:szCs w:val="20"/>
              </w:rPr>
            </w:pPr>
            <w:r w:rsidRPr="00595D38">
              <w:rPr>
                <w:color w:val="000000"/>
                <w:sz w:val="20"/>
                <w:szCs w:val="20"/>
              </w:rPr>
              <w:t>1000 ± 63.2</w:t>
            </w:r>
          </w:p>
        </w:tc>
      </w:tr>
    </w:tbl>
    <w:p w14:paraId="5B250794" w14:textId="77777777" w:rsidR="005041D7" w:rsidRPr="00D22CD7" w:rsidRDefault="005041D7" w:rsidP="005041D7">
      <w:pPr>
        <w:rPr>
          <w:rFonts w:eastAsia="Times New Roman"/>
          <w:b/>
          <w:szCs w:val="22"/>
          <w:lang w:val="es-ES" w:eastAsia="es-ES"/>
        </w:rPr>
      </w:pPr>
    </w:p>
    <w:p w14:paraId="36A09980" w14:textId="77777777" w:rsidR="005041D7" w:rsidRPr="00D22CD7" w:rsidRDefault="005041D7" w:rsidP="005041D7">
      <w:pPr>
        <w:jc w:val="center"/>
        <w:rPr>
          <w:rFonts w:eastAsia="Times New Roman"/>
          <w:b/>
          <w:szCs w:val="22"/>
          <w:lang w:val="es-ES" w:eastAsia="es-ES"/>
        </w:rPr>
      </w:pPr>
      <w:r w:rsidRPr="00D22CD7">
        <w:rPr>
          <w:noProof/>
          <w:szCs w:val="22"/>
          <w:lang w:eastAsia="es-CO"/>
        </w:rPr>
        <w:drawing>
          <wp:inline distT="0" distB="0" distL="0" distR="0" wp14:anchorId="7A44AD53" wp14:editId="6F8102AB">
            <wp:extent cx="3952875" cy="19812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590A47" w14:textId="5DF3706D" w:rsidR="005F36C5" w:rsidRPr="00C147D5" w:rsidRDefault="007A2E0A" w:rsidP="00C147D5">
      <w:pPr>
        <w:pStyle w:val="Descripcin"/>
        <w:rPr>
          <w:b w:val="0"/>
          <w:bCs/>
          <w:noProof/>
          <w:sz w:val="18"/>
        </w:rPr>
      </w:pPr>
      <w:bookmarkStart w:id="236" w:name="_Ref57371890"/>
      <w:r w:rsidRPr="007A2E0A">
        <w:rPr>
          <w:sz w:val="18"/>
        </w:rPr>
        <w:t xml:space="preserve">Figura </w:t>
      </w:r>
      <w:r w:rsidRPr="007A2E0A">
        <w:rPr>
          <w:sz w:val="18"/>
        </w:rPr>
        <w:fldChar w:fldCharType="begin"/>
      </w:r>
      <w:r w:rsidRPr="007A2E0A">
        <w:rPr>
          <w:sz w:val="18"/>
        </w:rPr>
        <w:instrText xml:space="preserve"> SEQ Figura \* ARABIC </w:instrText>
      </w:r>
      <w:r w:rsidRPr="007A2E0A">
        <w:rPr>
          <w:sz w:val="18"/>
        </w:rPr>
        <w:fldChar w:fldCharType="separate"/>
      </w:r>
      <w:r w:rsidRPr="007A2E0A">
        <w:rPr>
          <w:noProof/>
          <w:sz w:val="18"/>
        </w:rPr>
        <w:t>7</w:t>
      </w:r>
      <w:r w:rsidRPr="007A2E0A">
        <w:rPr>
          <w:sz w:val="18"/>
        </w:rPr>
        <w:fldChar w:fldCharType="end"/>
      </w:r>
      <w:bookmarkEnd w:id="236"/>
      <w:r w:rsidRPr="007A2E0A">
        <w:rPr>
          <w:b w:val="0"/>
          <w:bCs/>
          <w:sz w:val="18"/>
        </w:rPr>
        <w:t xml:space="preserve">. </w:t>
      </w:r>
      <w:r w:rsidRPr="007A2E0A">
        <w:rPr>
          <w:b w:val="0"/>
          <w:bCs/>
          <w:noProof/>
          <w:sz w:val="18"/>
        </w:rPr>
        <w:t>Relación entre el número de células contadas y el límite de confianza en 95% de nivel de significancia</w:t>
      </w:r>
    </w:p>
    <w:p w14:paraId="50172583" w14:textId="544189CE" w:rsidR="005041D7" w:rsidRPr="00780CC6" w:rsidRDefault="005041D7" w:rsidP="00FB031C">
      <w:pPr>
        <w:pStyle w:val="Ttulo5"/>
      </w:pPr>
      <w:r w:rsidRPr="00780CC6">
        <w:t xml:space="preserve">Límite de detección </w:t>
      </w:r>
    </w:p>
    <w:p w14:paraId="23070349" w14:textId="77777777" w:rsidR="005041D7" w:rsidRPr="00D22CD7" w:rsidRDefault="005041D7" w:rsidP="005041D7">
      <w:pPr>
        <w:rPr>
          <w:rFonts w:eastAsia="Times New Roman"/>
          <w:szCs w:val="22"/>
          <w:lang w:val="es-ES" w:eastAsia="es-ES"/>
        </w:rPr>
      </w:pPr>
    </w:p>
    <w:p w14:paraId="5F15C230"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 xml:space="preserve">El límite de detección es una característica de funcionamiento importante en los estudios de fitoplancton. Para un taxón determinado (asumiendo la distribución aleatoria), el límite de detección puede determinarse mediante estadística de Poisson, conforme a </w:t>
      </w:r>
    </w:p>
    <w:p w14:paraId="60C78DE4" w14:textId="77777777" w:rsidR="005041D7" w:rsidRPr="00D22CD7" w:rsidRDefault="005041D7" w:rsidP="005041D7">
      <w:pPr>
        <w:rPr>
          <w:rFonts w:eastAsia="Times New Roman"/>
          <w:szCs w:val="22"/>
          <w:lang w:val="es-ES" w:eastAsia="es-ES"/>
        </w:rPr>
      </w:pPr>
    </w:p>
    <w:p w14:paraId="629B5797" w14:textId="77777777" w:rsidR="005041D7" w:rsidRPr="00D22CD7" w:rsidRDefault="005041D7" w:rsidP="005041D7">
      <w:pPr>
        <w:rPr>
          <w:rFonts w:eastAsia="Times New Roman"/>
          <w:szCs w:val="22"/>
          <w:lang w:val="es-ES" w:eastAsia="es-ES"/>
        </w:rPr>
      </w:pPr>
      <m:oMathPara>
        <m:oMath>
          <m:r>
            <w:rPr>
              <w:rFonts w:ascii="Cambria Math" w:eastAsia="Times New Roman" w:hAnsi="Cambria Math" w:cs="Cambria Math"/>
              <w:szCs w:val="22"/>
              <w:lang w:val="es-ES" w:eastAsia="es-ES"/>
            </w:rPr>
            <m:t>ndet</m:t>
          </m:r>
          <m:r>
            <m:rPr>
              <m:sty m:val="p"/>
            </m:rPr>
            <w:rPr>
              <w:rFonts w:ascii="Cambria Math" w:eastAsia="Times New Roman" w:hAnsi="Cambria Math" w:cs="Cambria Math"/>
              <w:szCs w:val="22"/>
              <w:lang w:val="es-ES" w:eastAsia="es-ES"/>
            </w:rPr>
            <m:t xml:space="preserve">=-Ln </m:t>
          </m:r>
          <m:d>
            <m:dPr>
              <m:ctrlPr>
                <w:rPr>
                  <w:rFonts w:ascii="Cambria Math" w:eastAsia="Times New Roman" w:hAnsi="Cambria Math" w:cs="Cambria Math"/>
                  <w:szCs w:val="22"/>
                  <w:lang w:val="es-ES" w:eastAsia="es-ES"/>
                </w:rPr>
              </m:ctrlPr>
            </m:dPr>
            <m:e>
              <m:r>
                <m:rPr>
                  <m:sty m:val="p"/>
                </m:rPr>
                <w:rPr>
                  <w:rFonts w:ascii="Cambria Math" w:eastAsia="Times New Roman" w:hAnsi="Cambria Math" w:cs="Cambria Math"/>
                  <w:szCs w:val="22"/>
                  <w:lang w:val="es-ES" w:eastAsia="es-ES"/>
                </w:rPr>
                <m:t>α</m:t>
              </m:r>
            </m:e>
          </m:d>
          <m:r>
            <m:rPr>
              <m:sty m:val="p"/>
            </m:rPr>
            <w:rPr>
              <w:rFonts w:ascii="Cambria Math" w:eastAsia="Times New Roman" w:hAnsi="Cambria Math" w:cs="Cambria Math"/>
              <w:szCs w:val="22"/>
              <w:lang w:val="es-ES" w:eastAsia="es-ES"/>
            </w:rPr>
            <m:t xml:space="preserve">* </m:t>
          </m:r>
          <m:r>
            <w:rPr>
              <w:rFonts w:ascii="Cambria Math" w:eastAsia="Times New Roman" w:hAnsi="Cambria Math" w:cs="Cambria Math"/>
              <w:szCs w:val="22"/>
              <w:lang w:val="es-ES" w:eastAsia="es-ES"/>
            </w:rPr>
            <m:t>f</m:t>
          </m:r>
          <m:r>
            <w:rPr>
              <w:rFonts w:ascii="Cambria Math" w:eastAsia="Times New Roman" w:hAnsi="Cambria Math"/>
              <w:szCs w:val="22"/>
              <w:lang w:val="es-ES" w:eastAsia="es-ES"/>
            </w:rPr>
            <m:t>total /(V* fcontados)</m:t>
          </m:r>
        </m:oMath>
      </m:oMathPara>
    </w:p>
    <w:p w14:paraId="7C7C2E0B" w14:textId="77777777" w:rsidR="005041D7" w:rsidRPr="00D22CD7" w:rsidRDefault="005041D7" w:rsidP="005041D7">
      <w:pPr>
        <w:rPr>
          <w:rFonts w:eastAsia="Times New Roman"/>
          <w:b/>
          <w:szCs w:val="22"/>
          <w:lang w:val="es-ES" w:eastAsia="es-ES"/>
        </w:rPr>
      </w:pPr>
    </w:p>
    <w:p w14:paraId="58786E2C" w14:textId="77777777" w:rsidR="005041D7" w:rsidRPr="00D22CD7" w:rsidRDefault="005041D7" w:rsidP="005041D7">
      <w:pPr>
        <w:rPr>
          <w:rFonts w:eastAsia="Times New Roman"/>
          <w:szCs w:val="22"/>
          <w:lang w:val="es-ES" w:eastAsia="es-ES"/>
        </w:rPr>
      </w:pPr>
      <w:r w:rsidRPr="00D22CD7">
        <w:rPr>
          <w:rFonts w:eastAsia="Times New Roman"/>
          <w:szCs w:val="22"/>
          <w:lang w:val="es-ES" w:eastAsia="es-ES"/>
        </w:rPr>
        <w:t>α             = Nivel de significancia.</w:t>
      </w:r>
    </w:p>
    <w:p w14:paraId="1F2769D9" w14:textId="77777777" w:rsidR="005041D7" w:rsidRPr="00D22CD7" w:rsidRDefault="005041D7" w:rsidP="005041D7">
      <w:pPr>
        <w:rPr>
          <w:rFonts w:eastAsia="Times New Roman"/>
          <w:szCs w:val="22"/>
          <w:lang w:val="es-ES" w:eastAsia="es-ES"/>
        </w:rPr>
      </w:pPr>
      <w:proofErr w:type="spellStart"/>
      <w:r w:rsidRPr="00D22CD7">
        <w:rPr>
          <w:rFonts w:eastAsia="Times New Roman"/>
          <w:szCs w:val="22"/>
          <w:lang w:val="es-ES" w:eastAsia="es-ES"/>
        </w:rPr>
        <w:t>n</w:t>
      </w:r>
      <w:r w:rsidRPr="00D22CD7">
        <w:rPr>
          <w:rFonts w:eastAsia="Times New Roman"/>
          <w:szCs w:val="22"/>
          <w:vertAlign w:val="subscript"/>
          <w:lang w:val="es-ES" w:eastAsia="es-ES"/>
        </w:rPr>
        <w:t>det</w:t>
      </w:r>
      <w:proofErr w:type="spellEnd"/>
      <w:r w:rsidRPr="00D22CD7">
        <w:rPr>
          <w:rFonts w:eastAsia="Times New Roman"/>
          <w:szCs w:val="22"/>
          <w:vertAlign w:val="subscript"/>
          <w:lang w:val="es-ES" w:eastAsia="es-ES"/>
        </w:rPr>
        <w:t xml:space="preserve">              </w:t>
      </w:r>
      <w:r w:rsidRPr="00D22CD7">
        <w:rPr>
          <w:rFonts w:eastAsia="Times New Roman"/>
          <w:szCs w:val="22"/>
          <w:lang w:val="es-ES" w:eastAsia="es-ES"/>
        </w:rPr>
        <w:t>=límite de detección.</w:t>
      </w:r>
    </w:p>
    <w:p w14:paraId="461477D5"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t>f</w:t>
      </w:r>
      <w:r w:rsidRPr="00D22CD7">
        <w:rPr>
          <w:rFonts w:eastAsia="Times New Roman"/>
          <w:i/>
          <w:szCs w:val="22"/>
          <w:vertAlign w:val="subscript"/>
          <w:lang w:val="es-ES" w:eastAsia="es-ES"/>
        </w:rPr>
        <w:t>total</w:t>
      </w:r>
      <w:proofErr w:type="spellEnd"/>
      <w:r w:rsidRPr="00D22CD7">
        <w:rPr>
          <w:rFonts w:eastAsia="Times New Roman"/>
          <w:i/>
          <w:szCs w:val="22"/>
          <w:lang w:val="es-ES" w:eastAsia="es-ES"/>
        </w:rPr>
        <w:t xml:space="preserve">         =</w:t>
      </w:r>
      <w:r w:rsidRPr="00D22CD7">
        <w:rPr>
          <w:rFonts w:eastAsia="Times New Roman"/>
          <w:szCs w:val="22"/>
          <w:lang w:val="es-ES" w:eastAsia="es-ES"/>
        </w:rPr>
        <w:t>número total de campos microscópicos en la cámara.</w:t>
      </w:r>
    </w:p>
    <w:p w14:paraId="1A460398" w14:textId="77777777" w:rsidR="005041D7" w:rsidRPr="00D22CD7" w:rsidRDefault="005041D7" w:rsidP="005041D7">
      <w:pPr>
        <w:rPr>
          <w:rFonts w:eastAsia="Times New Roman"/>
          <w:szCs w:val="22"/>
          <w:lang w:val="es-ES" w:eastAsia="es-ES"/>
        </w:rPr>
      </w:pPr>
      <w:proofErr w:type="spellStart"/>
      <w:r w:rsidRPr="00D22CD7">
        <w:rPr>
          <w:rFonts w:eastAsia="Times New Roman"/>
          <w:i/>
          <w:szCs w:val="22"/>
          <w:lang w:val="es-ES" w:eastAsia="es-ES"/>
        </w:rPr>
        <w:t>F</w:t>
      </w:r>
      <w:r w:rsidRPr="00D22CD7">
        <w:rPr>
          <w:rFonts w:eastAsia="Times New Roman"/>
          <w:i/>
          <w:szCs w:val="22"/>
          <w:vertAlign w:val="subscript"/>
          <w:lang w:val="es-ES" w:eastAsia="es-ES"/>
        </w:rPr>
        <w:t>contados</w:t>
      </w:r>
      <w:proofErr w:type="spellEnd"/>
      <w:r w:rsidRPr="00D22CD7">
        <w:rPr>
          <w:rFonts w:eastAsia="Times New Roman"/>
          <w:i/>
          <w:szCs w:val="22"/>
          <w:vertAlign w:val="subscript"/>
          <w:lang w:val="es-ES" w:eastAsia="es-ES"/>
        </w:rPr>
        <w:t xml:space="preserve">    </w:t>
      </w:r>
      <w:r w:rsidRPr="00D22CD7">
        <w:rPr>
          <w:rFonts w:eastAsia="Times New Roman"/>
          <w:szCs w:val="22"/>
          <w:lang w:val="es-ES" w:eastAsia="es-ES"/>
        </w:rPr>
        <w:t>=número de campos contados.</w:t>
      </w:r>
    </w:p>
    <w:p w14:paraId="5AA42C7B" w14:textId="4B4CD78C" w:rsidR="00356DF8" w:rsidRDefault="005041D7" w:rsidP="00356DF8">
      <w:pPr>
        <w:rPr>
          <w:rFonts w:eastAsia="Times New Roman"/>
          <w:szCs w:val="22"/>
          <w:lang w:val="es-ES" w:eastAsia="es-ES"/>
        </w:rPr>
      </w:pPr>
      <w:r w:rsidRPr="00D22CD7">
        <w:rPr>
          <w:rFonts w:eastAsia="Times New Roman"/>
          <w:i/>
          <w:szCs w:val="22"/>
          <w:lang w:val="es-ES" w:eastAsia="es-ES"/>
        </w:rPr>
        <w:t xml:space="preserve">V </w:t>
      </w:r>
      <w:r w:rsidRPr="00D22CD7">
        <w:rPr>
          <w:rFonts w:eastAsia="Times New Roman"/>
          <w:szCs w:val="22"/>
          <w:lang w:val="es-ES" w:eastAsia="es-ES"/>
        </w:rPr>
        <w:t xml:space="preserve">           = volumen submuestra en la cámara</w:t>
      </w:r>
      <w:bookmarkEnd w:id="43"/>
    </w:p>
    <w:p w14:paraId="05209D94" w14:textId="0C34C18D" w:rsidR="00356DF8" w:rsidRDefault="00356DF8" w:rsidP="00356DF8">
      <w:pPr>
        <w:rPr>
          <w:rFonts w:eastAsia="Times New Roman"/>
          <w:szCs w:val="22"/>
          <w:lang w:val="es-ES" w:eastAsia="es-ES"/>
        </w:rPr>
      </w:pPr>
    </w:p>
    <w:p w14:paraId="5EF1F90B" w14:textId="77777777" w:rsidR="00C147D5" w:rsidRPr="00356DF8" w:rsidRDefault="00C147D5" w:rsidP="00356DF8">
      <w:pPr>
        <w:rPr>
          <w:rFonts w:eastAsia="Times New Roman"/>
          <w:szCs w:val="22"/>
          <w:lang w:val="es-ES" w:eastAsia="es-ES"/>
        </w:rPr>
      </w:pPr>
    </w:p>
    <w:p w14:paraId="76C8759C" w14:textId="48A17B12" w:rsidR="00482A92" w:rsidRDefault="00852166" w:rsidP="00356DF8">
      <w:pPr>
        <w:pStyle w:val="Ttulo2"/>
      </w:pPr>
      <w:r w:rsidRPr="00D22CD7">
        <w:t>Flujograma</w:t>
      </w:r>
      <w:r w:rsidR="00356DF8">
        <w:t xml:space="preserve"> y descripción de actividades</w:t>
      </w:r>
    </w:p>
    <w:p w14:paraId="78DBF54C" w14:textId="77777777" w:rsidR="002D7102" w:rsidRPr="002D7102" w:rsidRDefault="002D7102" w:rsidP="002D7102">
      <w:pPr>
        <w:rPr>
          <w:lang w:val="es-ES"/>
        </w:rPr>
      </w:pPr>
    </w:p>
    <w:p w14:paraId="0E333C86" w14:textId="75E98E11" w:rsidR="00AE2344" w:rsidRDefault="00685D99" w:rsidP="00685D99">
      <w:pPr>
        <w:pStyle w:val="Ttulo3"/>
        <w:rPr>
          <w:noProof/>
        </w:rPr>
      </w:pPr>
      <w:r>
        <w:rPr>
          <w:noProof/>
        </w:rPr>
        <w:t>A</w:t>
      </w:r>
      <w:r w:rsidR="00AC3569" w:rsidRPr="00AC3569">
        <w:rPr>
          <w:noProof/>
        </w:rPr>
        <w:t>nálisis cualitativo de fitoplancton.</w:t>
      </w:r>
    </w:p>
    <w:p w14:paraId="07C88D67" w14:textId="2D915B83" w:rsidR="00685D99" w:rsidRDefault="00685D99" w:rsidP="00685D99">
      <w:pPr>
        <w:rPr>
          <w:lang w:val="es-ES"/>
        </w:rPr>
      </w:pPr>
    </w:p>
    <w:p w14:paraId="22DC6407" w14:textId="11C05EC0"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4</w:t>
      </w:r>
      <w:r w:rsidRPr="00D72520">
        <w:rPr>
          <w:sz w:val="18"/>
          <w:szCs w:val="18"/>
        </w:rPr>
        <w:fldChar w:fldCharType="end"/>
      </w:r>
      <w:r w:rsidRPr="00D72520">
        <w:rPr>
          <w:sz w:val="18"/>
          <w:szCs w:val="18"/>
        </w:rPr>
        <w:t>.</w:t>
      </w:r>
    </w:p>
    <w:p w14:paraId="3C7076F3" w14:textId="04CDFA97" w:rsidR="00A87368" w:rsidRPr="00D72520" w:rsidRDefault="00A87368" w:rsidP="00D72520">
      <w:pPr>
        <w:rPr>
          <w:sz w:val="18"/>
          <w:szCs w:val="18"/>
        </w:rPr>
      </w:pPr>
      <w:r w:rsidRPr="00D72520">
        <w:rPr>
          <w:sz w:val="18"/>
          <w:szCs w:val="18"/>
        </w:rPr>
        <w:t>Flujograma y descripción de actividades</w:t>
      </w:r>
      <w:r w:rsidR="00595D38">
        <w:rPr>
          <w:sz w:val="18"/>
          <w:szCs w:val="18"/>
        </w:rPr>
        <w:t xml:space="preserve"> a</w:t>
      </w:r>
      <w:r w:rsidR="005F36C5" w:rsidRPr="005F36C5">
        <w:rPr>
          <w:sz w:val="18"/>
          <w:szCs w:val="18"/>
        </w:rPr>
        <w:t>nálisis cualitativo de fitoplancton</w:t>
      </w:r>
    </w:p>
    <w:tbl>
      <w:tblPr>
        <w:tblpPr w:leftFromText="141" w:rightFromText="141" w:vertAnchor="text" w:tblpXSpec="center" w:tblpY="1"/>
        <w:tblOverlap w:val="never"/>
        <w:tblW w:w="10201"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365"/>
        <w:gridCol w:w="1843"/>
        <w:gridCol w:w="1559"/>
      </w:tblGrid>
      <w:tr w:rsidR="00854BA7" w:rsidRPr="00595D38" w14:paraId="64B16894" w14:textId="77777777" w:rsidTr="00B774DC">
        <w:trPr>
          <w:trHeight w:val="397"/>
          <w:tblHeader/>
        </w:trPr>
        <w:tc>
          <w:tcPr>
            <w:tcW w:w="565" w:type="dxa"/>
            <w:shd w:val="clear" w:color="auto" w:fill="F2F2F2" w:themeFill="background1" w:themeFillShade="F2"/>
            <w:vAlign w:val="center"/>
          </w:tcPr>
          <w:p w14:paraId="7AB19EFB" w14:textId="77777777" w:rsidR="00AE2344" w:rsidRPr="00595D38" w:rsidRDefault="00AE2344" w:rsidP="00EA4D10">
            <w:pPr>
              <w:jc w:val="center"/>
              <w:rPr>
                <w:b/>
                <w:sz w:val="20"/>
                <w:szCs w:val="20"/>
              </w:rPr>
            </w:pPr>
            <w:bookmarkStart w:id="237" w:name="_Hlk56780575"/>
            <w:r w:rsidRPr="00595D38">
              <w:rPr>
                <w:b/>
                <w:sz w:val="20"/>
                <w:szCs w:val="20"/>
              </w:rPr>
              <w:lastRenderedPageBreak/>
              <w:t>No</w:t>
            </w:r>
          </w:p>
        </w:tc>
        <w:tc>
          <w:tcPr>
            <w:tcW w:w="2869" w:type="dxa"/>
            <w:tcBorders>
              <w:right w:val="dotted" w:sz="4" w:space="0" w:color="auto"/>
            </w:tcBorders>
            <w:shd w:val="clear" w:color="auto" w:fill="F2F2F2" w:themeFill="background1" w:themeFillShade="F2"/>
            <w:vAlign w:val="center"/>
          </w:tcPr>
          <w:p w14:paraId="0B2D0530" w14:textId="77777777" w:rsidR="00AE2344" w:rsidRPr="00595D38" w:rsidRDefault="00AE2344" w:rsidP="00EA4D10">
            <w:pPr>
              <w:jc w:val="center"/>
              <w:rPr>
                <w:b/>
                <w:sz w:val="20"/>
                <w:szCs w:val="20"/>
              </w:rPr>
            </w:pPr>
            <w:r w:rsidRPr="00595D38">
              <w:rPr>
                <w:b/>
                <w:sz w:val="20"/>
                <w:szCs w:val="20"/>
              </w:rPr>
              <w:t>FLUJOGRAMA</w:t>
            </w:r>
          </w:p>
        </w:tc>
        <w:tc>
          <w:tcPr>
            <w:tcW w:w="3365"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14:paraId="592CBB9B" w14:textId="77777777" w:rsidR="00AE2344" w:rsidRPr="00595D38" w:rsidRDefault="00AE2344" w:rsidP="00EA4D10">
            <w:pPr>
              <w:jc w:val="center"/>
              <w:rPr>
                <w:b/>
                <w:sz w:val="20"/>
                <w:szCs w:val="20"/>
              </w:rPr>
            </w:pPr>
            <w:r w:rsidRPr="00595D38">
              <w:rPr>
                <w:b/>
                <w:sz w:val="20"/>
                <w:szCs w:val="20"/>
              </w:rPr>
              <w:t>DESCRIPCIÓN</w:t>
            </w:r>
          </w:p>
        </w:tc>
        <w:tc>
          <w:tcPr>
            <w:tcW w:w="1843" w:type="dxa"/>
            <w:tcBorders>
              <w:left w:val="dotted" w:sz="4" w:space="0" w:color="auto"/>
            </w:tcBorders>
            <w:shd w:val="clear" w:color="auto" w:fill="F2F2F2" w:themeFill="background1" w:themeFillShade="F2"/>
            <w:vAlign w:val="center"/>
          </w:tcPr>
          <w:p w14:paraId="242619DA" w14:textId="77777777" w:rsidR="00AE2344" w:rsidRPr="00595D38" w:rsidRDefault="00AE2344" w:rsidP="00EA4D10">
            <w:pPr>
              <w:jc w:val="center"/>
              <w:rPr>
                <w:b/>
                <w:sz w:val="20"/>
                <w:szCs w:val="20"/>
              </w:rPr>
            </w:pPr>
            <w:r w:rsidRPr="00595D38">
              <w:rPr>
                <w:b/>
                <w:sz w:val="20"/>
                <w:szCs w:val="20"/>
              </w:rPr>
              <w:t>RESPONSABLE</w:t>
            </w:r>
          </w:p>
        </w:tc>
        <w:tc>
          <w:tcPr>
            <w:tcW w:w="1559" w:type="dxa"/>
            <w:shd w:val="clear" w:color="auto" w:fill="F2F2F2" w:themeFill="background1" w:themeFillShade="F2"/>
            <w:vAlign w:val="center"/>
          </w:tcPr>
          <w:p w14:paraId="64BA934A" w14:textId="77777777" w:rsidR="00AE2344" w:rsidRPr="00595D38" w:rsidRDefault="00AE2344" w:rsidP="00EA4D10">
            <w:pPr>
              <w:jc w:val="center"/>
              <w:rPr>
                <w:b/>
                <w:sz w:val="20"/>
                <w:szCs w:val="20"/>
              </w:rPr>
            </w:pPr>
            <w:r w:rsidRPr="00595D38">
              <w:rPr>
                <w:b/>
                <w:sz w:val="20"/>
                <w:szCs w:val="20"/>
              </w:rPr>
              <w:t>REGISTRO</w:t>
            </w:r>
          </w:p>
        </w:tc>
      </w:tr>
      <w:tr w:rsidR="00AE2344" w:rsidRPr="00595D38" w14:paraId="44C4CC11" w14:textId="77777777" w:rsidTr="00B774DC">
        <w:trPr>
          <w:trHeight w:val="581"/>
        </w:trPr>
        <w:tc>
          <w:tcPr>
            <w:tcW w:w="565" w:type="dxa"/>
          </w:tcPr>
          <w:p w14:paraId="0505E8C9" w14:textId="77777777" w:rsidR="00AE2344" w:rsidRPr="00595D38" w:rsidRDefault="00AE2344" w:rsidP="00EA4D10">
            <w:pPr>
              <w:jc w:val="center"/>
              <w:rPr>
                <w:sz w:val="20"/>
                <w:szCs w:val="20"/>
              </w:rPr>
            </w:pPr>
          </w:p>
        </w:tc>
        <w:tc>
          <w:tcPr>
            <w:tcW w:w="2869" w:type="dxa"/>
            <w:tcBorders>
              <w:bottom w:val="dotted" w:sz="4" w:space="0" w:color="FFFFFF" w:themeColor="background1"/>
            </w:tcBorders>
          </w:tcPr>
          <w:p w14:paraId="4EC01387" w14:textId="77777777" w:rsidR="00AE2344" w:rsidRPr="00595D38" w:rsidRDefault="00AE2344" w:rsidP="00EA4D10">
            <w:pPr>
              <w:jc w:val="both"/>
              <w:rPr>
                <w:b/>
                <w:sz w:val="20"/>
                <w:szCs w:val="20"/>
              </w:rPr>
            </w:pPr>
            <w:r w:rsidRPr="00595D38">
              <w:rPr>
                <w:b/>
                <w:noProof/>
                <w:sz w:val="20"/>
                <w:szCs w:val="20"/>
                <w:lang w:eastAsia="es-CO"/>
              </w:rPr>
              <mc:AlternateContent>
                <mc:Choice Requires="wps">
                  <w:drawing>
                    <wp:anchor distT="0" distB="0" distL="114300" distR="114300" simplePos="0" relativeHeight="251746304" behindDoc="0" locked="0" layoutInCell="1" allowOverlap="1" wp14:anchorId="266C03E5" wp14:editId="76169E21">
                      <wp:simplePos x="0" y="0"/>
                      <wp:positionH relativeFrom="margin">
                        <wp:posOffset>547370</wp:posOffset>
                      </wp:positionH>
                      <wp:positionV relativeFrom="paragraph">
                        <wp:posOffset>86995</wp:posOffset>
                      </wp:positionV>
                      <wp:extent cx="741680" cy="258445"/>
                      <wp:effectExtent l="0" t="0" r="20320" b="27305"/>
                      <wp:wrapNone/>
                      <wp:docPr id="14"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6C03E5" id="2 Rectángulo redondeado" o:spid="_x0000_s1026" style="position:absolute;left:0;text-align:left;margin-left:43.1pt;margin-top:6.85pt;width:58.4pt;height:20.35pt;z-index:25174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" fillcolor="white [3201]" strokecolor="black [3200]" strokeweight=".25pt">
                      <v:textbox>
                        <w:txbxContent>
                          <w:p w14:paraId="4B703B15" w14:textId="77777777" w:rsidR="00FB031C" w:rsidRPr="00595D38" w:rsidRDefault="00FB031C" w:rsidP="00AE2344">
                            <w:pPr>
                              <w:jc w:val="center"/>
                              <w:rPr>
                                <w:rFonts w:eastAsia="Arial"/>
                                <w:sz w:val="20"/>
                                <w:szCs w:val="22"/>
                                <w:lang w:val="es-ES_tradnl" w:eastAsia="es-CO"/>
                              </w:rPr>
                            </w:pPr>
                            <w:r w:rsidRPr="00595D38">
                              <w:rPr>
                                <w:rFonts w:eastAsia="Arial"/>
                                <w:sz w:val="20"/>
                                <w:szCs w:val="22"/>
                                <w:lang w:val="es-ES_tradnl" w:eastAsia="es-CO"/>
                              </w:rPr>
                              <w:t>Inicio</w:t>
                            </w:r>
                          </w:p>
                        </w:txbxContent>
                      </v:textbox>
                      <w10:wrap anchorx="margin"/>
                    </v:roundrect>
                  </w:pict>
                </mc:Fallback>
              </mc:AlternateContent>
            </w:r>
          </w:p>
        </w:tc>
        <w:tc>
          <w:tcPr>
            <w:tcW w:w="3365" w:type="dxa"/>
            <w:tcBorders>
              <w:top w:val="dotted" w:sz="4" w:space="0" w:color="auto"/>
              <w:right w:val="dotted" w:sz="4" w:space="0" w:color="FFFFFF" w:themeColor="background1"/>
            </w:tcBorders>
            <w:vAlign w:val="center"/>
          </w:tcPr>
          <w:p w14:paraId="39B9F7D6" w14:textId="77777777" w:rsidR="00AE2344" w:rsidRPr="00595D38" w:rsidRDefault="00AE2344" w:rsidP="00EA4D10">
            <w:pPr>
              <w:jc w:val="both"/>
              <w:rPr>
                <w:b/>
                <w:sz w:val="20"/>
                <w:szCs w:val="20"/>
              </w:rPr>
            </w:pPr>
            <w:r w:rsidRPr="00595D38">
              <w:rPr>
                <w:sz w:val="20"/>
                <w:szCs w:val="20"/>
              </w:rPr>
              <w:t>INICIO</w:t>
            </w:r>
          </w:p>
        </w:tc>
        <w:tc>
          <w:tcPr>
            <w:tcW w:w="1843" w:type="dxa"/>
            <w:tcBorders>
              <w:left w:val="dotted" w:sz="4" w:space="0" w:color="FFFFFF" w:themeColor="background1"/>
              <w:right w:val="dotted" w:sz="4" w:space="0" w:color="FFFFFF" w:themeColor="background1"/>
            </w:tcBorders>
            <w:vAlign w:val="center"/>
          </w:tcPr>
          <w:p w14:paraId="2E65A5C2" w14:textId="77777777" w:rsidR="00AE2344" w:rsidRPr="00595D38" w:rsidRDefault="00AE2344" w:rsidP="00EA4D10">
            <w:pPr>
              <w:jc w:val="both"/>
              <w:rPr>
                <w:b/>
                <w:sz w:val="20"/>
                <w:szCs w:val="20"/>
              </w:rPr>
            </w:pPr>
          </w:p>
        </w:tc>
        <w:tc>
          <w:tcPr>
            <w:tcW w:w="1559" w:type="dxa"/>
            <w:tcBorders>
              <w:left w:val="dotted" w:sz="4" w:space="0" w:color="FFFFFF" w:themeColor="background1"/>
            </w:tcBorders>
            <w:vAlign w:val="center"/>
          </w:tcPr>
          <w:p w14:paraId="0C94D53A" w14:textId="77777777" w:rsidR="00AE2344" w:rsidRPr="00595D38" w:rsidRDefault="00AE2344" w:rsidP="00EA4D10">
            <w:pPr>
              <w:jc w:val="both"/>
              <w:rPr>
                <w:b/>
                <w:sz w:val="20"/>
                <w:szCs w:val="20"/>
              </w:rPr>
            </w:pPr>
          </w:p>
        </w:tc>
      </w:tr>
      <w:tr w:rsidR="00AE2344" w:rsidRPr="00595D38" w14:paraId="4955605B" w14:textId="77777777" w:rsidTr="00C147D5">
        <w:trPr>
          <w:trHeight w:val="567"/>
        </w:trPr>
        <w:tc>
          <w:tcPr>
            <w:tcW w:w="565" w:type="dxa"/>
            <w:vAlign w:val="center"/>
          </w:tcPr>
          <w:p w14:paraId="4CD57248" w14:textId="77777777" w:rsidR="00AE2344" w:rsidRPr="00595D38" w:rsidRDefault="00AE2344" w:rsidP="00EA4D10">
            <w:pPr>
              <w:jc w:val="center"/>
              <w:rPr>
                <w:sz w:val="20"/>
                <w:szCs w:val="20"/>
              </w:rPr>
            </w:pPr>
            <w:r w:rsidRPr="00595D38">
              <w:rPr>
                <w:sz w:val="20"/>
                <w:szCs w:val="20"/>
              </w:rPr>
              <w:t>1</w:t>
            </w:r>
          </w:p>
        </w:tc>
        <w:tc>
          <w:tcPr>
            <w:tcW w:w="2869" w:type="dxa"/>
            <w:tcBorders>
              <w:top w:val="dotted" w:sz="4" w:space="0" w:color="FFFFFF" w:themeColor="background1"/>
              <w:bottom w:val="dotted" w:sz="4" w:space="0" w:color="FFFFFF" w:themeColor="background1"/>
            </w:tcBorders>
          </w:tcPr>
          <w:p w14:paraId="338E0049" w14:textId="23835D68" w:rsidR="00AE2344" w:rsidRPr="00595D38" w:rsidRDefault="00B774DC" w:rsidP="00EA4D10">
            <w:pPr>
              <w:jc w:val="both"/>
              <w:rPr>
                <w:sz w:val="20"/>
                <w:szCs w:val="20"/>
              </w:rPr>
            </w:pPr>
            <w:r w:rsidRPr="00595D38">
              <w:rPr>
                <w:b/>
                <w:noProof/>
                <w:sz w:val="20"/>
                <w:szCs w:val="20"/>
                <w:lang w:eastAsia="es-CO"/>
              </w:rPr>
              <mc:AlternateContent>
                <mc:Choice Requires="wps">
                  <w:drawing>
                    <wp:anchor distT="0" distB="0" distL="114300" distR="114300" simplePos="0" relativeHeight="251747328" behindDoc="0" locked="0" layoutInCell="1" allowOverlap="1" wp14:anchorId="417255F1" wp14:editId="0B5052F1">
                      <wp:simplePos x="0" y="0"/>
                      <wp:positionH relativeFrom="column">
                        <wp:posOffset>920750</wp:posOffset>
                      </wp:positionH>
                      <wp:positionV relativeFrom="paragraph">
                        <wp:posOffset>-6985</wp:posOffset>
                      </wp:positionV>
                      <wp:extent cx="0" cy="108000"/>
                      <wp:effectExtent l="76200" t="0" r="57150" b="63500"/>
                      <wp:wrapNone/>
                      <wp:docPr id="15"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14944A0C" id="_x0000_t32" coordsize="21600,21600" o:spt="32" o:oned="t" path="m,l21600,21600e" filled="f">
                      <v:path arrowok="t" fillok="f" o:connecttype="none"/>
                      <o:lock v:ext="edit" shapetype="t"/>
                    </v:shapetype>
                    <v:shape id="5 Conector recto de flecha" o:spid="_x0000_s1026" type="#_x0000_t32" style="position:absolute;margin-left:72.5pt;margin-top:-.55pt;width:0;height: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" strokecolor="black [3040]">
                      <v:stroke endarrow="block"/>
                    </v:shape>
                  </w:pict>
                </mc:Fallback>
              </mc:AlternateContent>
            </w:r>
            <w:r w:rsidR="00AE2344" w:rsidRPr="00595D38">
              <w:rPr>
                <w:noProof/>
                <w:sz w:val="20"/>
                <w:szCs w:val="20"/>
                <w:lang w:eastAsia="es-CO"/>
              </w:rPr>
              <mc:AlternateContent>
                <mc:Choice Requires="wps">
                  <w:drawing>
                    <wp:anchor distT="0" distB="0" distL="114300" distR="114300" simplePos="0" relativeHeight="251734016" behindDoc="0" locked="0" layoutInCell="1" allowOverlap="1" wp14:anchorId="75E493B5" wp14:editId="24D6A19D">
                      <wp:simplePos x="0" y="0"/>
                      <wp:positionH relativeFrom="column">
                        <wp:posOffset>378460</wp:posOffset>
                      </wp:positionH>
                      <wp:positionV relativeFrom="paragraph">
                        <wp:posOffset>73025</wp:posOffset>
                      </wp:positionV>
                      <wp:extent cx="1080000" cy="252000"/>
                      <wp:effectExtent l="0" t="0" r="25400" b="15240"/>
                      <wp:wrapNone/>
                      <wp:docPr id="16" name="1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493B5" id="15 Rectángulo" o:spid="_x0000_s1027" style="position:absolute;left:0;text-align:left;margin-left:29.8pt;margin-top:5.75pt;width:85.05pt;height:19.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5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" fillcolor="white [3201]" strokecolor="black [3200]" strokeweight=".25pt">
                      <v:textbox>
                        <w:txbxContent>
                          <w:p w14:paraId="2B976CE5" w14:textId="77777777" w:rsidR="00FB031C" w:rsidRPr="00B774DC" w:rsidRDefault="00FB031C" w:rsidP="00AE2344">
                            <w:pPr>
                              <w:jc w:val="center"/>
                              <w:rPr>
                                <w:rFonts w:eastAsia="Arial"/>
                                <w:sz w:val="20"/>
                                <w:szCs w:val="22"/>
                                <w:lang w:val="es-ES_tradnl" w:eastAsia="es-CO"/>
                              </w:rPr>
                            </w:pPr>
                            <w:r w:rsidRPr="00B774DC">
                              <w:rPr>
                                <w:rFonts w:eastAsia="Arial"/>
                                <w:sz w:val="20"/>
                                <w:szCs w:val="22"/>
                                <w:lang w:val="es-ES_tradnl" w:eastAsia="es-CO"/>
                              </w:rPr>
                              <w:t>Aclimatar</w:t>
                            </w:r>
                          </w:p>
                        </w:txbxContent>
                      </v:textbox>
                    </v:rect>
                  </w:pict>
                </mc:Fallback>
              </mc:AlternateContent>
            </w:r>
          </w:p>
        </w:tc>
        <w:tc>
          <w:tcPr>
            <w:tcW w:w="3365" w:type="dxa"/>
            <w:vAlign w:val="center"/>
          </w:tcPr>
          <w:p w14:paraId="69ADB8F9" w14:textId="77777777" w:rsidR="00AE2344" w:rsidRPr="00595D38" w:rsidRDefault="00AE2344" w:rsidP="00EA4D10">
            <w:pPr>
              <w:jc w:val="both"/>
              <w:rPr>
                <w:sz w:val="20"/>
                <w:szCs w:val="20"/>
              </w:rPr>
            </w:pPr>
            <w:r w:rsidRPr="00595D38">
              <w:rPr>
                <w:rFonts w:eastAsia="Arial"/>
                <w:sz w:val="20"/>
                <w:szCs w:val="20"/>
                <w:lang w:val="es-ES_tradnl" w:eastAsia="es-CO"/>
              </w:rPr>
              <w:t>Aclimatar la muestra durante un periodo de 12 horas</w:t>
            </w:r>
            <w:r w:rsidRPr="00595D38">
              <w:rPr>
                <w:rFonts w:eastAsia="Arial"/>
                <w:sz w:val="20"/>
                <w:szCs w:val="20"/>
                <w:lang w:eastAsia="es-CO"/>
              </w:rPr>
              <w:t>.</w:t>
            </w:r>
          </w:p>
        </w:tc>
        <w:tc>
          <w:tcPr>
            <w:tcW w:w="1843" w:type="dxa"/>
            <w:vAlign w:val="center"/>
          </w:tcPr>
          <w:p w14:paraId="489E1B1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74826479" w14:textId="77777777" w:rsidR="00AE2344" w:rsidRPr="00595D38" w:rsidRDefault="00AE2344" w:rsidP="00EA4D10">
            <w:pPr>
              <w:rPr>
                <w:sz w:val="20"/>
                <w:szCs w:val="20"/>
              </w:rPr>
            </w:pPr>
            <w:r w:rsidRPr="00595D38">
              <w:rPr>
                <w:sz w:val="20"/>
                <w:szCs w:val="20"/>
              </w:rPr>
              <w:t>No aplica</w:t>
            </w:r>
          </w:p>
        </w:tc>
      </w:tr>
      <w:tr w:rsidR="00AE2344" w:rsidRPr="00595D38" w14:paraId="727C15B5" w14:textId="77777777" w:rsidTr="00C147D5">
        <w:trPr>
          <w:trHeight w:val="645"/>
        </w:trPr>
        <w:tc>
          <w:tcPr>
            <w:tcW w:w="565" w:type="dxa"/>
            <w:vAlign w:val="center"/>
          </w:tcPr>
          <w:p w14:paraId="6B5E5A33" w14:textId="77777777" w:rsidR="00AE2344" w:rsidRPr="00595D38" w:rsidRDefault="00AE2344" w:rsidP="00EA4D10">
            <w:pPr>
              <w:jc w:val="center"/>
              <w:rPr>
                <w:sz w:val="20"/>
                <w:szCs w:val="20"/>
              </w:rPr>
            </w:pPr>
            <w:r w:rsidRPr="00595D38">
              <w:rPr>
                <w:sz w:val="20"/>
                <w:szCs w:val="20"/>
              </w:rPr>
              <w:t>2</w:t>
            </w:r>
          </w:p>
        </w:tc>
        <w:tc>
          <w:tcPr>
            <w:tcW w:w="2869" w:type="dxa"/>
            <w:tcBorders>
              <w:top w:val="dotted" w:sz="4" w:space="0" w:color="FFFFFF" w:themeColor="background1"/>
              <w:bottom w:val="dotted" w:sz="4" w:space="0" w:color="FFFFFF" w:themeColor="background1"/>
            </w:tcBorders>
          </w:tcPr>
          <w:p w14:paraId="1DB739E2" w14:textId="6882445C"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56544" behindDoc="0" locked="0" layoutInCell="1" allowOverlap="1" wp14:anchorId="67C56022" wp14:editId="70F3FFCB">
                      <wp:simplePos x="0" y="0"/>
                      <wp:positionH relativeFrom="column">
                        <wp:posOffset>927100</wp:posOffset>
                      </wp:positionH>
                      <wp:positionV relativeFrom="paragraph">
                        <wp:posOffset>396240</wp:posOffset>
                      </wp:positionV>
                      <wp:extent cx="0" cy="216000"/>
                      <wp:effectExtent l="76200" t="0" r="57150" b="50800"/>
                      <wp:wrapNone/>
                      <wp:docPr id="54" name="54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4D306" id="54 Conector recto de flecha" o:spid="_x0000_s1026" type="#_x0000_t32" style="position:absolute;margin-left:73pt;margin-top:31.2pt;width:0;height: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qa6gEAADEEAAAOAAAAZHJzL2Uyb0RvYy54bWysU9uOEzEMfUfiH6K805mpd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5040" behindDoc="0" locked="0" layoutInCell="1" allowOverlap="1" wp14:anchorId="20B7C8AB" wp14:editId="368FB0D2">
                      <wp:simplePos x="0" y="0"/>
                      <wp:positionH relativeFrom="column">
                        <wp:posOffset>923925</wp:posOffset>
                      </wp:positionH>
                      <wp:positionV relativeFrom="paragraph">
                        <wp:posOffset>-38100</wp:posOffset>
                      </wp:positionV>
                      <wp:extent cx="1459" cy="180000"/>
                      <wp:effectExtent l="76200" t="0" r="74930" b="48895"/>
                      <wp:wrapNone/>
                      <wp:docPr id="25" name="25 Conector recto de flecha"/>
                      <wp:cNvGraphicFramePr/>
                      <a:graphic xmlns:a="http://schemas.openxmlformats.org/drawingml/2006/main">
                        <a:graphicData uri="http://schemas.microsoft.com/office/word/2010/wordprocessingShape">
                          <wps:wsp>
                            <wps:cNvCnPr/>
                            <wps:spPr>
                              <a:xfrm flipH="1">
                                <a:off x="0" y="0"/>
                                <a:ext cx="1459"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2D1FF" id="25 Conector recto de flecha" o:spid="_x0000_s1026" type="#_x0000_t32" style="position:absolute;margin-left:72.75pt;margin-top:-3pt;width:.1pt;height:14.1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36064" behindDoc="0" locked="0" layoutInCell="1" allowOverlap="1" wp14:anchorId="6F7F6F63" wp14:editId="4E6BFAC4">
                      <wp:simplePos x="0" y="0"/>
                      <wp:positionH relativeFrom="column">
                        <wp:posOffset>378460</wp:posOffset>
                      </wp:positionH>
                      <wp:positionV relativeFrom="paragraph">
                        <wp:posOffset>135255</wp:posOffset>
                      </wp:positionV>
                      <wp:extent cx="1080000" cy="252000"/>
                      <wp:effectExtent l="0" t="0" r="25400" b="15240"/>
                      <wp:wrapNone/>
                      <wp:docPr id="26" name="26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B3965FB" w14:textId="77777777" w:rsidR="00FB031C" w:rsidRPr="00B774DC" w:rsidRDefault="00FB031C" w:rsidP="00AE2344">
                                  <w:pPr>
                                    <w:jc w:val="center"/>
                                    <w:rPr>
                                      <w:sz w:val="20"/>
                                      <w:szCs w:val="22"/>
                                    </w:rPr>
                                  </w:pPr>
                                  <w:r w:rsidRPr="00B774DC">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6F63" id="26 Rectángulo" o:spid="_x0000_s1028" style="position:absolute;left:0;text-align:left;margin-left:29.8pt;margin-top:10.65pt;width:85.05pt;height:19.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" fillcolor="white [3201]" strokecolor="black [3200]" strokeweight=".25pt">
                      <v:textbox>
                        <w:txbxContent>
                          <w:p w14:paraId="6B3965FB" w14:textId="77777777" w:rsidR="00FB031C" w:rsidRPr="00B774DC" w:rsidRDefault="00FB031C" w:rsidP="00AE2344">
                            <w:pPr>
                              <w:jc w:val="center"/>
                              <w:rPr>
                                <w:sz w:val="20"/>
                                <w:szCs w:val="22"/>
                              </w:rPr>
                            </w:pPr>
                            <w:r w:rsidRPr="00B774DC">
                              <w:rPr>
                                <w:sz w:val="20"/>
                                <w:szCs w:val="22"/>
                              </w:rPr>
                              <w:t>Agitar</w:t>
                            </w:r>
                          </w:p>
                        </w:txbxContent>
                      </v:textbox>
                    </v:rect>
                  </w:pict>
                </mc:Fallback>
              </mc:AlternateContent>
            </w:r>
          </w:p>
        </w:tc>
        <w:tc>
          <w:tcPr>
            <w:tcW w:w="3365" w:type="dxa"/>
            <w:vAlign w:val="center"/>
          </w:tcPr>
          <w:p w14:paraId="1934678C" w14:textId="77777777" w:rsidR="00AE2344" w:rsidRPr="00595D38" w:rsidRDefault="00AE2344" w:rsidP="00EA4D10">
            <w:pPr>
              <w:jc w:val="both"/>
              <w:rPr>
                <w:sz w:val="20"/>
                <w:szCs w:val="20"/>
              </w:rPr>
            </w:pPr>
            <w:r w:rsidRPr="00595D38">
              <w:rPr>
                <w:sz w:val="20"/>
                <w:szCs w:val="20"/>
              </w:rPr>
              <w:t xml:space="preserve">Agitar suavemente la muestra mediante combinaciones de movimientos horizontales circulares hasta homogeneizarla. </w:t>
            </w:r>
          </w:p>
        </w:tc>
        <w:tc>
          <w:tcPr>
            <w:tcW w:w="1843" w:type="dxa"/>
            <w:vAlign w:val="center"/>
          </w:tcPr>
          <w:p w14:paraId="0A75348A"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4D6D3AF8" w14:textId="77777777" w:rsidR="00AE2344" w:rsidRPr="00595D38" w:rsidRDefault="00AE2344" w:rsidP="00EA4D10">
            <w:pPr>
              <w:rPr>
                <w:sz w:val="20"/>
                <w:szCs w:val="20"/>
              </w:rPr>
            </w:pPr>
            <w:r w:rsidRPr="00595D38">
              <w:rPr>
                <w:sz w:val="20"/>
                <w:szCs w:val="20"/>
              </w:rPr>
              <w:t>No aplica</w:t>
            </w:r>
          </w:p>
        </w:tc>
      </w:tr>
      <w:tr w:rsidR="00AE2344" w:rsidRPr="00595D38" w14:paraId="5D182344" w14:textId="77777777" w:rsidTr="00C147D5">
        <w:trPr>
          <w:trHeight w:val="567"/>
        </w:trPr>
        <w:tc>
          <w:tcPr>
            <w:tcW w:w="565" w:type="dxa"/>
            <w:vAlign w:val="center"/>
          </w:tcPr>
          <w:p w14:paraId="0C0ED591" w14:textId="7C5D260C" w:rsidR="00AE2344" w:rsidRPr="00595D38" w:rsidRDefault="00B774DC"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023DBE4" w14:textId="72369BDE" w:rsidR="00AE2344" w:rsidRPr="00595D38" w:rsidRDefault="00B774DC"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5280" behindDoc="0" locked="0" layoutInCell="1" allowOverlap="1" wp14:anchorId="4FF248BB" wp14:editId="07FC93AE">
                      <wp:simplePos x="0" y="0"/>
                      <wp:positionH relativeFrom="column">
                        <wp:posOffset>922020</wp:posOffset>
                      </wp:positionH>
                      <wp:positionV relativeFrom="paragraph">
                        <wp:posOffset>270510</wp:posOffset>
                      </wp:positionV>
                      <wp:extent cx="0" cy="216000"/>
                      <wp:effectExtent l="76200" t="0" r="57150" b="50800"/>
                      <wp:wrapNone/>
                      <wp:docPr id="5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4B70" id="53 Conector recto de flecha" o:spid="_x0000_s1026" type="#_x0000_t32" style="position:absolute;margin-left:72.6pt;margin-top:21.3pt;width:0;height:1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1741184" behindDoc="0" locked="0" layoutInCell="1" allowOverlap="1" wp14:anchorId="66A2870C" wp14:editId="136B9E54">
                      <wp:simplePos x="0" y="0"/>
                      <wp:positionH relativeFrom="column">
                        <wp:posOffset>378460</wp:posOffset>
                      </wp:positionH>
                      <wp:positionV relativeFrom="paragraph">
                        <wp:posOffset>23495</wp:posOffset>
                      </wp:positionV>
                      <wp:extent cx="1080000" cy="252000"/>
                      <wp:effectExtent l="0" t="0" r="25400" b="15240"/>
                      <wp:wrapNone/>
                      <wp:docPr id="43" name="43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D9DD11" w14:textId="703DA31E" w:rsidR="00FB031C" w:rsidRPr="00B774DC" w:rsidRDefault="00FB031C" w:rsidP="00AE2344">
                                  <w:pPr>
                                    <w:jc w:val="center"/>
                                    <w:rPr>
                                      <w:sz w:val="20"/>
                                      <w:szCs w:val="22"/>
                                    </w:rPr>
                                  </w:pPr>
                                  <w:r w:rsidRPr="00B774DC">
                                    <w:rPr>
                                      <w:sz w:val="20"/>
                                      <w:szCs w:val="22"/>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2870C" id="43 Rectángulo" o:spid="_x0000_s1029" style="position:absolute;left:0;text-align:left;margin-left:29.8pt;margin-top:1.85pt;width:85.05pt;height:19.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4Ww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" fillcolor="white [3201]" strokecolor="black [3200]" strokeweight=".25pt">
                      <v:textbox>
                        <w:txbxContent>
                          <w:p w14:paraId="0AD9DD11" w14:textId="703DA31E" w:rsidR="00FB031C" w:rsidRPr="00B774DC" w:rsidRDefault="00FB031C" w:rsidP="00AE2344">
                            <w:pPr>
                              <w:jc w:val="center"/>
                              <w:rPr>
                                <w:sz w:val="20"/>
                                <w:szCs w:val="22"/>
                              </w:rPr>
                            </w:pPr>
                            <w:r w:rsidRPr="00B774DC">
                              <w:rPr>
                                <w:sz w:val="20"/>
                                <w:szCs w:val="22"/>
                              </w:rPr>
                              <w:t>Extraer</w:t>
                            </w:r>
                          </w:p>
                        </w:txbxContent>
                      </v:textbox>
                    </v:rect>
                  </w:pict>
                </mc:Fallback>
              </mc:AlternateContent>
            </w:r>
          </w:p>
        </w:tc>
        <w:tc>
          <w:tcPr>
            <w:tcW w:w="3365" w:type="dxa"/>
            <w:vAlign w:val="center"/>
          </w:tcPr>
          <w:p w14:paraId="6AB786DA" w14:textId="19FC6E25" w:rsidR="00AE2344" w:rsidRPr="00595D38" w:rsidRDefault="00FE0317" w:rsidP="00EA4D10">
            <w:pPr>
              <w:jc w:val="both"/>
              <w:rPr>
                <w:sz w:val="20"/>
                <w:szCs w:val="20"/>
              </w:rPr>
            </w:pPr>
            <w:r w:rsidRPr="00595D38">
              <w:rPr>
                <w:sz w:val="20"/>
                <w:szCs w:val="20"/>
              </w:rPr>
              <w:t>E</w:t>
            </w:r>
            <w:r w:rsidR="00AE2344" w:rsidRPr="00595D38">
              <w:rPr>
                <w:sz w:val="20"/>
                <w:szCs w:val="20"/>
              </w:rPr>
              <w:t xml:space="preserve">xtraer con ayuda de una pipeta, 1 </w:t>
            </w:r>
            <w:r w:rsidR="003536A3" w:rsidRPr="00595D38">
              <w:rPr>
                <w:sz w:val="20"/>
                <w:szCs w:val="20"/>
              </w:rPr>
              <w:t>ml</w:t>
            </w:r>
            <w:r w:rsidR="00AE2344" w:rsidRPr="00595D38">
              <w:rPr>
                <w:sz w:val="20"/>
                <w:szCs w:val="20"/>
              </w:rPr>
              <w:t xml:space="preserve"> de la muestra.</w:t>
            </w:r>
          </w:p>
        </w:tc>
        <w:tc>
          <w:tcPr>
            <w:tcW w:w="1843" w:type="dxa"/>
            <w:vAlign w:val="center"/>
          </w:tcPr>
          <w:p w14:paraId="1DBD4EE9"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028901D6" w14:textId="77777777" w:rsidR="00AE2344" w:rsidRPr="00595D38" w:rsidRDefault="00AE2344" w:rsidP="00EA4D10">
            <w:pPr>
              <w:rPr>
                <w:sz w:val="20"/>
                <w:szCs w:val="20"/>
              </w:rPr>
            </w:pPr>
            <w:r w:rsidRPr="00595D38">
              <w:rPr>
                <w:sz w:val="20"/>
                <w:szCs w:val="20"/>
              </w:rPr>
              <w:t>No aplica</w:t>
            </w:r>
          </w:p>
        </w:tc>
      </w:tr>
      <w:tr w:rsidR="00AE2344" w:rsidRPr="00595D38" w14:paraId="3289A498" w14:textId="77777777" w:rsidTr="00C147D5">
        <w:trPr>
          <w:trHeight w:val="567"/>
        </w:trPr>
        <w:tc>
          <w:tcPr>
            <w:tcW w:w="565" w:type="dxa"/>
            <w:vAlign w:val="center"/>
          </w:tcPr>
          <w:p w14:paraId="020DCE36" w14:textId="37C67ADA" w:rsidR="00AE2344" w:rsidRPr="00595D38" w:rsidRDefault="00B774DC"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66ACA450" w14:textId="6F65C8BE" w:rsidR="00AE2344" w:rsidRPr="00595D38" w:rsidRDefault="00AE2344" w:rsidP="00EA4D10">
            <w:pPr>
              <w:jc w:val="both"/>
              <w:rPr>
                <w:sz w:val="20"/>
                <w:szCs w:val="20"/>
              </w:rPr>
            </w:pPr>
            <w:r w:rsidRPr="00595D38">
              <w:rPr>
                <w:noProof/>
                <w:sz w:val="20"/>
                <w:szCs w:val="20"/>
                <w:lang w:eastAsia="es-CO"/>
              </w:rPr>
              <mc:AlternateContent>
                <mc:Choice Requires="wps">
                  <w:drawing>
                    <wp:anchor distT="0" distB="0" distL="114300" distR="114300" simplePos="0" relativeHeight="251742208" behindDoc="0" locked="0" layoutInCell="1" allowOverlap="1" wp14:anchorId="5B10B243" wp14:editId="10CC78CC">
                      <wp:simplePos x="0" y="0"/>
                      <wp:positionH relativeFrom="column">
                        <wp:posOffset>378460</wp:posOffset>
                      </wp:positionH>
                      <wp:positionV relativeFrom="paragraph">
                        <wp:posOffset>107950</wp:posOffset>
                      </wp:positionV>
                      <wp:extent cx="1080000" cy="252000"/>
                      <wp:effectExtent l="0" t="0" r="25400" b="15240"/>
                      <wp:wrapNone/>
                      <wp:docPr id="44" name="4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3028EB8" w14:textId="0AA6EAC8" w:rsidR="00FB031C" w:rsidRPr="00B774DC" w:rsidRDefault="00FB031C" w:rsidP="002D7102">
                                  <w:pPr>
                                    <w:jc w:val="center"/>
                                    <w:rPr>
                                      <w:sz w:val="18"/>
                                    </w:rPr>
                                  </w:pPr>
                                  <w:r w:rsidRPr="00B774DC">
                                    <w:rPr>
                                      <w:sz w:val="20"/>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0B243" id="44 Rectángulo" o:spid="_x0000_s1030" style="position:absolute;left:0;text-align:left;margin-left:29.8pt;margin-top:8.5pt;width:85.05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" fillcolor="white [3201]" strokecolor="black [3200]" strokeweight=".25pt">
                      <v:textbox>
                        <w:txbxContent>
                          <w:p w14:paraId="63028EB8" w14:textId="0AA6EAC8" w:rsidR="00FB031C" w:rsidRPr="00B774DC" w:rsidRDefault="00FB031C" w:rsidP="002D7102">
                            <w:pPr>
                              <w:jc w:val="center"/>
                              <w:rPr>
                                <w:sz w:val="18"/>
                              </w:rPr>
                            </w:pPr>
                            <w:r w:rsidRPr="00B774DC">
                              <w:rPr>
                                <w:sz w:val="20"/>
                                <w:szCs w:val="22"/>
                              </w:rPr>
                              <w:t>Depositar</w:t>
                            </w:r>
                          </w:p>
                        </w:txbxContent>
                      </v:textbox>
                    </v:rect>
                  </w:pict>
                </mc:Fallback>
              </mc:AlternateContent>
            </w:r>
          </w:p>
        </w:tc>
        <w:tc>
          <w:tcPr>
            <w:tcW w:w="3365" w:type="dxa"/>
            <w:vAlign w:val="center"/>
          </w:tcPr>
          <w:p w14:paraId="082881D6" w14:textId="2A2957A4" w:rsidR="00AE2344" w:rsidRPr="00595D38" w:rsidRDefault="00595D38" w:rsidP="00EA4D10">
            <w:pPr>
              <w:jc w:val="both"/>
              <w:rPr>
                <w:sz w:val="20"/>
                <w:szCs w:val="20"/>
              </w:rPr>
            </w:pPr>
            <w:r w:rsidRPr="00595D38">
              <w:rPr>
                <w:sz w:val="20"/>
                <w:szCs w:val="20"/>
              </w:rPr>
              <w:t>Depositar</w:t>
            </w:r>
            <w:r w:rsidR="00AE2344" w:rsidRPr="00595D38">
              <w:rPr>
                <w:sz w:val="20"/>
                <w:szCs w:val="20"/>
              </w:rPr>
              <w:t xml:space="preserve"> la muestra sobre una cámara Sedgwick-Rafter </w:t>
            </w:r>
          </w:p>
        </w:tc>
        <w:tc>
          <w:tcPr>
            <w:tcW w:w="1843" w:type="dxa"/>
            <w:vAlign w:val="center"/>
          </w:tcPr>
          <w:p w14:paraId="1509A106" w14:textId="77777777" w:rsidR="00AE2344" w:rsidRPr="00595D38" w:rsidRDefault="00AE2344" w:rsidP="00EA4D10">
            <w:pPr>
              <w:jc w:val="center"/>
              <w:rPr>
                <w:sz w:val="20"/>
                <w:szCs w:val="20"/>
              </w:rPr>
            </w:pPr>
            <w:r w:rsidRPr="00595D38">
              <w:rPr>
                <w:sz w:val="20"/>
                <w:szCs w:val="20"/>
              </w:rPr>
              <w:t>Analista de laboratorio</w:t>
            </w:r>
          </w:p>
        </w:tc>
        <w:tc>
          <w:tcPr>
            <w:tcW w:w="1559" w:type="dxa"/>
            <w:vAlign w:val="center"/>
          </w:tcPr>
          <w:p w14:paraId="2D731216" w14:textId="77777777" w:rsidR="00AE2344" w:rsidRPr="00595D38" w:rsidRDefault="00AE2344" w:rsidP="00EA4D10">
            <w:pPr>
              <w:rPr>
                <w:sz w:val="20"/>
                <w:szCs w:val="20"/>
              </w:rPr>
            </w:pPr>
            <w:r w:rsidRPr="00595D38">
              <w:rPr>
                <w:sz w:val="20"/>
                <w:szCs w:val="20"/>
              </w:rPr>
              <w:t>No aplica</w:t>
            </w:r>
          </w:p>
        </w:tc>
      </w:tr>
      <w:tr w:rsidR="000D41CA" w:rsidRPr="00595D38" w14:paraId="15F071CA" w14:textId="77777777" w:rsidTr="00C147D5">
        <w:tc>
          <w:tcPr>
            <w:tcW w:w="565" w:type="dxa"/>
            <w:vAlign w:val="center"/>
          </w:tcPr>
          <w:p w14:paraId="465759BC" w14:textId="1DC01EE8" w:rsidR="000D41CA" w:rsidRPr="00595D38" w:rsidRDefault="00B774DC" w:rsidP="000D41CA">
            <w:pPr>
              <w:jc w:val="center"/>
              <w:rPr>
                <w:sz w:val="20"/>
                <w:szCs w:val="20"/>
              </w:rPr>
            </w:pPr>
            <w:bookmarkStart w:id="238" w:name="_Hlk56783150"/>
            <w:r>
              <w:rPr>
                <w:sz w:val="20"/>
                <w:szCs w:val="20"/>
              </w:rPr>
              <w:t>5</w:t>
            </w:r>
          </w:p>
        </w:tc>
        <w:tc>
          <w:tcPr>
            <w:tcW w:w="2869" w:type="dxa"/>
            <w:tcBorders>
              <w:top w:val="dotted" w:sz="4" w:space="0" w:color="FFFFFF" w:themeColor="background1"/>
              <w:bottom w:val="dotted" w:sz="4" w:space="0" w:color="FFFFFF" w:themeColor="background1"/>
            </w:tcBorders>
          </w:tcPr>
          <w:p w14:paraId="201A596A" w14:textId="0AB80555" w:rsidR="000D41CA" w:rsidRPr="00595D38" w:rsidRDefault="00595D38" w:rsidP="000D41CA">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1752448" behindDoc="0" locked="0" layoutInCell="1" allowOverlap="1" wp14:anchorId="6C56D4E6" wp14:editId="158C4CE2">
                      <wp:simplePos x="0" y="0"/>
                      <wp:positionH relativeFrom="column">
                        <wp:posOffset>917575</wp:posOffset>
                      </wp:positionH>
                      <wp:positionV relativeFrom="paragraph">
                        <wp:posOffset>-12700</wp:posOffset>
                      </wp:positionV>
                      <wp:extent cx="100" cy="288000"/>
                      <wp:effectExtent l="76200" t="0" r="57150" b="55245"/>
                      <wp:wrapNone/>
                      <wp:docPr id="61" name="61 Conector recto de flecha"/>
                      <wp:cNvGraphicFramePr/>
                      <a:graphic xmlns:a="http://schemas.openxmlformats.org/drawingml/2006/main">
                        <a:graphicData uri="http://schemas.microsoft.com/office/word/2010/wordprocessingShape">
                          <wps:wsp>
                            <wps:cNvCnPr/>
                            <wps:spPr>
                              <a:xfrm flipH="1">
                                <a:off x="0" y="0"/>
                                <a:ext cx="10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BF4F" id="61 Conector recto de flecha" o:spid="_x0000_s1026" type="#_x0000_t32" style="position:absolute;margin-left:72.25pt;margin-top:-1pt;width:0;height:22.7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38144" behindDoc="0" locked="0" layoutInCell="1" allowOverlap="1" wp14:anchorId="0B04304B" wp14:editId="7B73948F">
                      <wp:simplePos x="0" y="0"/>
                      <wp:positionH relativeFrom="column">
                        <wp:posOffset>378460</wp:posOffset>
                      </wp:positionH>
                      <wp:positionV relativeFrom="paragraph">
                        <wp:posOffset>292100</wp:posOffset>
                      </wp:positionV>
                      <wp:extent cx="1080000" cy="252000"/>
                      <wp:effectExtent l="0" t="0" r="25400" b="15240"/>
                      <wp:wrapNone/>
                      <wp:docPr id="45" name="45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E10C934" w14:textId="77777777" w:rsidR="00FB031C" w:rsidRPr="00B774DC" w:rsidRDefault="00FB031C" w:rsidP="00AE2344">
                                  <w:pPr>
                                    <w:jc w:val="center"/>
                                    <w:rPr>
                                      <w:sz w:val="20"/>
                                      <w:szCs w:val="22"/>
                                    </w:rPr>
                                  </w:pPr>
                                  <w:r w:rsidRPr="00B774DC">
                                    <w:rPr>
                                      <w:sz w:val="20"/>
                                      <w:szCs w:val="22"/>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304B" id="45 Rectángulo" o:spid="_x0000_s1031" style="position:absolute;left:0;text-align:left;margin-left:29.8pt;margin-top:23pt;width:85.05pt;height:19.8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wiWgIAAAY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" fillcolor="white [3201]" strokecolor="black [3200]" strokeweight=".25pt">
                      <v:textbox>
                        <w:txbxContent>
                          <w:p w14:paraId="0E10C934" w14:textId="77777777" w:rsidR="00FB031C" w:rsidRPr="00B774DC" w:rsidRDefault="00FB031C" w:rsidP="00AE2344">
                            <w:pPr>
                              <w:jc w:val="center"/>
                              <w:rPr>
                                <w:sz w:val="20"/>
                                <w:szCs w:val="22"/>
                              </w:rPr>
                            </w:pPr>
                            <w:r w:rsidRPr="00B774DC">
                              <w:rPr>
                                <w:sz w:val="20"/>
                                <w:szCs w:val="22"/>
                              </w:rPr>
                              <w:t>Girar</w:t>
                            </w:r>
                          </w:p>
                        </w:txbxContent>
                      </v:textbox>
                    </v:rect>
                  </w:pict>
                </mc:Fallback>
              </mc:AlternateContent>
            </w:r>
          </w:p>
        </w:tc>
        <w:tc>
          <w:tcPr>
            <w:tcW w:w="3365" w:type="dxa"/>
            <w:vAlign w:val="center"/>
          </w:tcPr>
          <w:p w14:paraId="2DE5025D" w14:textId="0D909241" w:rsidR="000D41CA" w:rsidRPr="00595D38" w:rsidRDefault="000D41CA" w:rsidP="000D41CA">
            <w:pPr>
              <w:jc w:val="both"/>
              <w:rPr>
                <w:sz w:val="20"/>
                <w:szCs w:val="20"/>
              </w:rPr>
            </w:pPr>
            <w:r w:rsidRPr="00595D38">
              <w:rPr>
                <w:sz w:val="20"/>
                <w:szCs w:val="20"/>
              </w:rPr>
              <w:t>Gire lentamente el cubreobjetos para que cubra completamente la cámara, con el fin de evitar que se introduzcan burbujas de aire</w:t>
            </w:r>
          </w:p>
        </w:tc>
        <w:tc>
          <w:tcPr>
            <w:tcW w:w="1843" w:type="dxa"/>
            <w:vAlign w:val="center"/>
          </w:tcPr>
          <w:p w14:paraId="45986EDE" w14:textId="7E477F5B"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03E226A0" w14:textId="17EDCBA9" w:rsidR="000D41CA" w:rsidRPr="00595D38" w:rsidRDefault="000D41CA" w:rsidP="000D41CA">
            <w:pPr>
              <w:rPr>
                <w:sz w:val="20"/>
                <w:szCs w:val="20"/>
              </w:rPr>
            </w:pPr>
            <w:r w:rsidRPr="00595D38">
              <w:rPr>
                <w:sz w:val="20"/>
                <w:szCs w:val="20"/>
              </w:rPr>
              <w:t>No aplica</w:t>
            </w:r>
          </w:p>
        </w:tc>
      </w:tr>
      <w:bookmarkEnd w:id="238"/>
      <w:tr w:rsidR="000D41CA" w:rsidRPr="00595D38" w14:paraId="71A2ACE0" w14:textId="77777777" w:rsidTr="00C147D5">
        <w:tc>
          <w:tcPr>
            <w:tcW w:w="565" w:type="dxa"/>
            <w:vAlign w:val="center"/>
          </w:tcPr>
          <w:p w14:paraId="657C2373" w14:textId="3710C599" w:rsidR="000D41CA" w:rsidRPr="00595D38" w:rsidRDefault="00B774DC" w:rsidP="000D41CA">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6668D083" w14:textId="0F34F2AC" w:rsidR="000D41CA" w:rsidRPr="00595D38" w:rsidRDefault="00B774DC" w:rsidP="000D41CA">
            <w:pPr>
              <w:jc w:val="both"/>
              <w:rPr>
                <w:sz w:val="20"/>
                <w:szCs w:val="20"/>
              </w:rPr>
            </w:pPr>
            <w:r w:rsidRPr="00595D38">
              <w:rPr>
                <w:noProof/>
                <w:sz w:val="20"/>
                <w:szCs w:val="20"/>
                <w:lang w:eastAsia="es-CO"/>
              </w:rPr>
              <mc:AlternateContent>
                <mc:Choice Requires="wps">
                  <w:drawing>
                    <wp:anchor distT="0" distB="0" distL="114300" distR="114300" simplePos="0" relativeHeight="252023808" behindDoc="0" locked="0" layoutInCell="1" allowOverlap="1" wp14:anchorId="2ADD406A" wp14:editId="1D6E6731">
                      <wp:simplePos x="0" y="0"/>
                      <wp:positionH relativeFrom="column">
                        <wp:posOffset>911225</wp:posOffset>
                      </wp:positionH>
                      <wp:positionV relativeFrom="paragraph">
                        <wp:posOffset>503555</wp:posOffset>
                      </wp:positionV>
                      <wp:extent cx="0" cy="648000"/>
                      <wp:effectExtent l="76200" t="0" r="76200" b="57150"/>
                      <wp:wrapNone/>
                      <wp:docPr id="75" name="63 Conector recto de flecha"/>
                      <wp:cNvGraphicFramePr/>
                      <a:graphic xmlns:a="http://schemas.openxmlformats.org/drawingml/2006/main">
                        <a:graphicData uri="http://schemas.microsoft.com/office/word/2010/wordprocessingShape">
                          <wps:wsp>
                            <wps:cNvCnPr/>
                            <wps:spPr>
                              <a:xfrm>
                                <a:off x="0" y="0"/>
                                <a:ext cx="0" cy="64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D84145" id="63 Conector recto de flecha" o:spid="_x0000_s1026" type="#_x0000_t32" style="position:absolute;margin-left:71.75pt;margin-top:39.65pt;width:0;height:51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9168" behindDoc="0" locked="0" layoutInCell="1" allowOverlap="1" wp14:anchorId="630A1C5C" wp14:editId="63CDE762">
                      <wp:simplePos x="0" y="0"/>
                      <wp:positionH relativeFrom="column">
                        <wp:posOffset>918210</wp:posOffset>
                      </wp:positionH>
                      <wp:positionV relativeFrom="paragraph">
                        <wp:posOffset>-38735</wp:posOffset>
                      </wp:positionV>
                      <wp:extent cx="0" cy="288000"/>
                      <wp:effectExtent l="76200" t="0" r="57150" b="55245"/>
                      <wp:wrapNone/>
                      <wp:docPr id="63"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C70269" id="63 Conector recto de flecha" o:spid="_x0000_s1026" type="#_x0000_t32" style="position:absolute;margin-left:72.3pt;margin-top:-3.05pt;width:0;height:22.7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" strokecolor="black [3040]">
                      <v:stroke endarrow="block"/>
                    </v:shape>
                  </w:pict>
                </mc:Fallback>
              </mc:AlternateContent>
            </w:r>
            <w:r w:rsidR="000D41CA" w:rsidRPr="00595D38">
              <w:rPr>
                <w:noProof/>
                <w:sz w:val="20"/>
                <w:szCs w:val="20"/>
                <w:lang w:eastAsia="es-CO"/>
              </w:rPr>
              <mc:AlternateContent>
                <mc:Choice Requires="wps">
                  <w:drawing>
                    <wp:anchor distT="0" distB="0" distL="114300" distR="114300" simplePos="0" relativeHeight="252022784" behindDoc="0" locked="0" layoutInCell="1" allowOverlap="1" wp14:anchorId="2E8670AA" wp14:editId="143B69A8">
                      <wp:simplePos x="0" y="0"/>
                      <wp:positionH relativeFrom="column">
                        <wp:posOffset>378460</wp:posOffset>
                      </wp:positionH>
                      <wp:positionV relativeFrom="paragraph">
                        <wp:posOffset>251460</wp:posOffset>
                      </wp:positionV>
                      <wp:extent cx="1080000" cy="252000"/>
                      <wp:effectExtent l="0" t="0" r="25400" b="15240"/>
                      <wp:wrapNone/>
                      <wp:docPr id="73" name="57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70AA" id="57 Rectángulo" o:spid="_x0000_s1032" style="position:absolute;left:0;text-align:left;margin-left:29.8pt;margin-top:19.8pt;width:85.05pt;height:19.8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" fillcolor="white [3201]" strokecolor="black [3200]" strokeweight=".25pt">
                      <v:textbox>
                        <w:txbxContent>
                          <w:p w14:paraId="23AAF4AB" w14:textId="672C6E8D" w:rsidR="00FB031C" w:rsidRPr="00B774DC" w:rsidRDefault="00FB031C" w:rsidP="00AE2344">
                            <w:pPr>
                              <w:jc w:val="center"/>
                              <w:rPr>
                                <w:rFonts w:eastAsia="Arial"/>
                                <w:sz w:val="20"/>
                                <w:szCs w:val="22"/>
                                <w:lang w:val="es-ES" w:eastAsia="es-CO"/>
                              </w:rPr>
                            </w:pPr>
                            <w:r w:rsidRPr="00B774DC">
                              <w:rPr>
                                <w:rFonts w:eastAsia="Arial"/>
                                <w:sz w:val="20"/>
                                <w:szCs w:val="22"/>
                                <w:lang w:val="es-ES" w:eastAsia="es-CO"/>
                              </w:rPr>
                              <w:t>Depositar</w:t>
                            </w:r>
                          </w:p>
                        </w:txbxContent>
                      </v:textbox>
                    </v:rect>
                  </w:pict>
                </mc:Fallback>
              </mc:AlternateContent>
            </w:r>
          </w:p>
        </w:tc>
        <w:tc>
          <w:tcPr>
            <w:tcW w:w="3365" w:type="dxa"/>
            <w:vAlign w:val="center"/>
          </w:tcPr>
          <w:p w14:paraId="5E141458" w14:textId="302E4F44" w:rsidR="000D41CA" w:rsidRPr="00595D38" w:rsidRDefault="000D41CA" w:rsidP="000D41CA">
            <w:pPr>
              <w:jc w:val="both"/>
              <w:rPr>
                <w:rFonts w:eastAsia="Arial"/>
                <w:sz w:val="20"/>
                <w:szCs w:val="20"/>
                <w:lang w:eastAsia="es-CO"/>
              </w:rPr>
            </w:pPr>
            <w:r w:rsidRPr="00595D38">
              <w:rPr>
                <w:color w:val="000000"/>
                <w:sz w:val="20"/>
                <w:szCs w:val="20"/>
              </w:rPr>
              <w:t xml:space="preserve">Depositar la cámara Sedgwick-Rafter </w:t>
            </w:r>
            <w:r w:rsidRPr="00595D38">
              <w:rPr>
                <w:rFonts w:eastAsia="Arial"/>
                <w:sz w:val="20"/>
                <w:szCs w:val="20"/>
                <w:lang w:eastAsia="es-CO"/>
              </w:rPr>
              <w:t>sobre la platina del microscopio y realizar una observación de la muestra a una magnificación de 40X o 100X, en búsqueda</w:t>
            </w:r>
            <w:r w:rsidR="00595D38" w:rsidRPr="00595D38">
              <w:rPr>
                <w:rFonts w:eastAsia="Arial"/>
                <w:sz w:val="20"/>
                <w:szCs w:val="20"/>
                <w:lang w:eastAsia="es-CO"/>
              </w:rPr>
              <w:t xml:space="preserve"> de organismos </w:t>
            </w:r>
            <w:proofErr w:type="spellStart"/>
            <w:r w:rsidR="00595D38" w:rsidRPr="00595D38">
              <w:rPr>
                <w:rFonts w:eastAsia="Arial"/>
                <w:sz w:val="20"/>
                <w:szCs w:val="20"/>
                <w:lang w:eastAsia="es-CO"/>
              </w:rPr>
              <w:t>fitoplanctónicos</w:t>
            </w:r>
            <w:proofErr w:type="spellEnd"/>
          </w:p>
        </w:tc>
        <w:tc>
          <w:tcPr>
            <w:tcW w:w="1843" w:type="dxa"/>
            <w:vAlign w:val="center"/>
          </w:tcPr>
          <w:p w14:paraId="435D5D3E" w14:textId="3E841306" w:rsidR="000D41CA" w:rsidRPr="00595D38" w:rsidRDefault="000D41CA" w:rsidP="000D41CA">
            <w:pPr>
              <w:jc w:val="center"/>
              <w:rPr>
                <w:sz w:val="20"/>
                <w:szCs w:val="20"/>
              </w:rPr>
            </w:pPr>
            <w:r w:rsidRPr="00595D38">
              <w:rPr>
                <w:sz w:val="20"/>
                <w:szCs w:val="20"/>
              </w:rPr>
              <w:t>Analista de laboratorio</w:t>
            </w:r>
          </w:p>
        </w:tc>
        <w:tc>
          <w:tcPr>
            <w:tcW w:w="1559" w:type="dxa"/>
            <w:vAlign w:val="center"/>
          </w:tcPr>
          <w:p w14:paraId="6FCEF53A" w14:textId="6BDA9901" w:rsidR="000D41CA" w:rsidRPr="00595D38" w:rsidRDefault="000D41CA" w:rsidP="000D41CA">
            <w:pPr>
              <w:rPr>
                <w:sz w:val="20"/>
                <w:szCs w:val="20"/>
              </w:rPr>
            </w:pPr>
            <w:r w:rsidRPr="00595D38">
              <w:rPr>
                <w:sz w:val="20"/>
                <w:szCs w:val="20"/>
              </w:rPr>
              <w:t>No aplica</w:t>
            </w:r>
          </w:p>
        </w:tc>
      </w:tr>
      <w:tr w:rsidR="000D41CA" w:rsidRPr="00595D38" w14:paraId="0ECB694E" w14:textId="77777777" w:rsidTr="00B774DC">
        <w:trPr>
          <w:trHeight w:val="624"/>
        </w:trPr>
        <w:tc>
          <w:tcPr>
            <w:tcW w:w="565" w:type="dxa"/>
            <w:tcBorders>
              <w:bottom w:val="dotted" w:sz="4" w:space="0" w:color="7F7F7F" w:themeColor="text1" w:themeTint="80"/>
            </w:tcBorders>
            <w:vAlign w:val="center"/>
          </w:tcPr>
          <w:p w14:paraId="5264905F" w14:textId="5A2E9485" w:rsidR="000D41CA" w:rsidRPr="00595D38" w:rsidRDefault="00B774DC" w:rsidP="000D41CA">
            <w:pPr>
              <w:jc w:val="center"/>
              <w:rPr>
                <w:sz w:val="20"/>
                <w:szCs w:val="20"/>
              </w:rPr>
            </w:pPr>
            <w:r>
              <w:rPr>
                <w:sz w:val="20"/>
                <w:szCs w:val="20"/>
              </w:rPr>
              <w:t>7</w:t>
            </w:r>
          </w:p>
        </w:tc>
        <w:tc>
          <w:tcPr>
            <w:tcW w:w="2869" w:type="dxa"/>
            <w:tcBorders>
              <w:top w:val="dotted" w:sz="4" w:space="0" w:color="FFFFFF" w:themeColor="background1"/>
              <w:bottom w:val="single" w:sz="4" w:space="0" w:color="FFFFFF" w:themeColor="background1"/>
            </w:tcBorders>
          </w:tcPr>
          <w:p w14:paraId="77035CFC" w14:textId="14AE2B86" w:rsidR="000D41CA" w:rsidRPr="00595D38" w:rsidRDefault="00B774DC" w:rsidP="000D41CA">
            <w:pPr>
              <w:jc w:val="both"/>
              <w:rPr>
                <w:noProof/>
                <w:sz w:val="20"/>
                <w:szCs w:val="20"/>
                <w:lang w:eastAsia="es-CO"/>
              </w:rPr>
            </w:pPr>
            <w:r w:rsidRPr="00595D38">
              <w:rPr>
                <w:noProof/>
                <w:sz w:val="20"/>
                <w:szCs w:val="20"/>
                <w:lang w:eastAsia="es-CO"/>
              </w:rPr>
              <mc:AlternateContent>
                <mc:Choice Requires="wps">
                  <w:drawing>
                    <wp:anchor distT="0" distB="0" distL="114300" distR="114300" simplePos="0" relativeHeight="252032000" behindDoc="0" locked="0" layoutInCell="1" allowOverlap="1" wp14:anchorId="76F6E4AF" wp14:editId="465115EB">
                      <wp:simplePos x="0" y="0"/>
                      <wp:positionH relativeFrom="column">
                        <wp:posOffset>379095</wp:posOffset>
                      </wp:positionH>
                      <wp:positionV relativeFrom="paragraph">
                        <wp:posOffset>114935</wp:posOffset>
                      </wp:positionV>
                      <wp:extent cx="1080000" cy="252000"/>
                      <wp:effectExtent l="0" t="0" r="25400" b="15240"/>
                      <wp:wrapNone/>
                      <wp:docPr id="58" name="58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6E4AF" id="58 Rectángulo" o:spid="_x0000_s1033" style="position:absolute;left:0;text-align:left;margin-left:29.85pt;margin-top:9.05pt;width:85.05pt;height:19.8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" fillcolor="white [3201]" strokecolor="black [3200]" strokeweight=".25pt">
                      <v:textbox>
                        <w:txbxContent>
                          <w:p w14:paraId="71067D78" w14:textId="5FDCBE66" w:rsidR="00FB031C" w:rsidRPr="00B774DC" w:rsidRDefault="00FB031C" w:rsidP="00AE2344">
                            <w:pPr>
                              <w:jc w:val="center"/>
                              <w:rPr>
                                <w:rFonts w:eastAsia="Arial"/>
                                <w:sz w:val="20"/>
                                <w:szCs w:val="22"/>
                                <w:lang w:eastAsia="es-CO"/>
                              </w:rPr>
                            </w:pPr>
                            <w:r w:rsidRPr="00D528FC">
                              <w:rPr>
                                <w:rFonts w:eastAsia="Arial"/>
                                <w:szCs w:val="22"/>
                                <w:lang w:eastAsia="es-CO"/>
                              </w:rPr>
                              <w:t>Observar</w:t>
                            </w:r>
                          </w:p>
                        </w:txbxContent>
                      </v:textbox>
                    </v:rect>
                  </w:pict>
                </mc:Fallback>
              </mc:AlternateContent>
            </w:r>
          </w:p>
        </w:tc>
        <w:tc>
          <w:tcPr>
            <w:tcW w:w="3365" w:type="dxa"/>
            <w:tcBorders>
              <w:bottom w:val="dotted" w:sz="4" w:space="0" w:color="7F7F7F" w:themeColor="text1" w:themeTint="80"/>
            </w:tcBorders>
            <w:vAlign w:val="center"/>
          </w:tcPr>
          <w:p w14:paraId="14471F81" w14:textId="437C8B6C" w:rsidR="000D41CA" w:rsidRPr="00595D38" w:rsidRDefault="000D41CA" w:rsidP="00C147D5">
            <w:pPr>
              <w:jc w:val="both"/>
              <w:rPr>
                <w:sz w:val="20"/>
                <w:szCs w:val="20"/>
              </w:rPr>
            </w:pPr>
            <w:r w:rsidRPr="00595D38">
              <w:rPr>
                <w:color w:val="000000"/>
                <w:sz w:val="20"/>
                <w:szCs w:val="20"/>
              </w:rPr>
              <w:t xml:space="preserve">Observar e identificar los organismos </w:t>
            </w:r>
            <w:proofErr w:type="spellStart"/>
            <w:r w:rsidRPr="00595D38">
              <w:rPr>
                <w:color w:val="000000"/>
                <w:sz w:val="20"/>
                <w:szCs w:val="20"/>
              </w:rPr>
              <w:t>microfitoplanctónicos</w:t>
            </w:r>
            <w:proofErr w:type="spellEnd"/>
            <w:r w:rsidRPr="00595D38">
              <w:rPr>
                <w:color w:val="000000"/>
                <w:sz w:val="20"/>
                <w:szCs w:val="20"/>
              </w:rPr>
              <w:t xml:space="preserve"> a </w:t>
            </w:r>
            <w:r w:rsidR="00C147D5">
              <w:rPr>
                <w:color w:val="000000"/>
                <w:sz w:val="20"/>
                <w:szCs w:val="20"/>
              </w:rPr>
              <w:t>magnificaciones de 100X a 600X.</w:t>
            </w:r>
          </w:p>
        </w:tc>
        <w:tc>
          <w:tcPr>
            <w:tcW w:w="1843" w:type="dxa"/>
            <w:tcBorders>
              <w:bottom w:val="dotted" w:sz="4" w:space="0" w:color="7F7F7F" w:themeColor="text1" w:themeTint="80"/>
            </w:tcBorders>
            <w:vAlign w:val="center"/>
          </w:tcPr>
          <w:p w14:paraId="07905E73" w14:textId="527959EB" w:rsidR="000D41CA" w:rsidRPr="00595D38" w:rsidRDefault="000D41CA" w:rsidP="000D41CA">
            <w:pPr>
              <w:jc w:val="center"/>
              <w:rPr>
                <w:sz w:val="20"/>
                <w:szCs w:val="20"/>
              </w:rPr>
            </w:pPr>
            <w:r w:rsidRPr="00595D38">
              <w:rPr>
                <w:sz w:val="20"/>
                <w:szCs w:val="20"/>
              </w:rPr>
              <w:t>Analista de laboratorio</w:t>
            </w:r>
          </w:p>
        </w:tc>
        <w:tc>
          <w:tcPr>
            <w:tcW w:w="1559" w:type="dxa"/>
            <w:tcBorders>
              <w:bottom w:val="dotted" w:sz="4" w:space="0" w:color="7F7F7F" w:themeColor="text1" w:themeTint="80"/>
            </w:tcBorders>
            <w:vAlign w:val="center"/>
          </w:tcPr>
          <w:p w14:paraId="4884194D" w14:textId="147B6EFB" w:rsidR="000D41CA" w:rsidRPr="00595D38" w:rsidRDefault="000D41CA" w:rsidP="000D41CA">
            <w:pPr>
              <w:rPr>
                <w:sz w:val="20"/>
                <w:szCs w:val="20"/>
              </w:rPr>
            </w:pPr>
            <w:r w:rsidRPr="00595D38">
              <w:rPr>
                <w:sz w:val="20"/>
                <w:szCs w:val="20"/>
              </w:rPr>
              <w:t>No aplica</w:t>
            </w:r>
          </w:p>
        </w:tc>
      </w:tr>
      <w:tr w:rsidR="00E15130" w:rsidRPr="00595D38" w14:paraId="18EC56B9" w14:textId="77777777" w:rsidTr="00B774DC">
        <w:trPr>
          <w:trHeight w:val="567"/>
        </w:trPr>
        <w:tc>
          <w:tcPr>
            <w:tcW w:w="565" w:type="dxa"/>
            <w:tcBorders>
              <w:top w:val="dotted" w:sz="4" w:space="0" w:color="7F7F7F" w:themeColor="text1" w:themeTint="80"/>
            </w:tcBorders>
            <w:vAlign w:val="center"/>
          </w:tcPr>
          <w:p w14:paraId="3E439826" w14:textId="719AAD97" w:rsidR="00E15130" w:rsidRPr="00595D38" w:rsidRDefault="00B774DC" w:rsidP="00E15130">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4230BC9A" w14:textId="10227F55"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59648" behindDoc="0" locked="0" layoutInCell="1" allowOverlap="1" wp14:anchorId="2E17A304" wp14:editId="311D733F">
                      <wp:simplePos x="0" y="0"/>
                      <wp:positionH relativeFrom="column">
                        <wp:posOffset>914400</wp:posOffset>
                      </wp:positionH>
                      <wp:positionV relativeFrom="paragraph">
                        <wp:posOffset>-78740</wp:posOffset>
                      </wp:positionV>
                      <wp:extent cx="0" cy="144000"/>
                      <wp:effectExtent l="76200" t="0" r="57150" b="66040"/>
                      <wp:wrapNone/>
                      <wp:docPr id="105"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64B60B" id="63 Conector recto de flecha" o:spid="_x0000_s1026" type="#_x0000_t32" style="position:absolute;margin-left:1in;margin-top:-6.2pt;width:0;height:11.35pt;z-index:252059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58624" behindDoc="0" locked="0" layoutInCell="1" allowOverlap="1" wp14:anchorId="5FF48158" wp14:editId="2FC2A194">
                      <wp:simplePos x="0" y="0"/>
                      <wp:positionH relativeFrom="column">
                        <wp:posOffset>379095</wp:posOffset>
                      </wp:positionH>
                      <wp:positionV relativeFrom="paragraph">
                        <wp:posOffset>58420</wp:posOffset>
                      </wp:positionV>
                      <wp:extent cx="1080000" cy="252000"/>
                      <wp:effectExtent l="0" t="0" r="25400" b="15240"/>
                      <wp:wrapNone/>
                      <wp:docPr id="81"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17DA95A" w14:textId="3FC82475" w:rsidR="00FB031C" w:rsidRPr="00B774DC" w:rsidRDefault="00FB031C" w:rsidP="00807BD3">
                                  <w:pPr>
                                    <w:jc w:val="center"/>
                                    <w:rPr>
                                      <w:sz w:val="20"/>
                                      <w:szCs w:val="22"/>
                                    </w:rPr>
                                  </w:pPr>
                                  <w:r w:rsidRPr="00B774DC">
                                    <w:rPr>
                                      <w:sz w:val="20"/>
                                      <w:szCs w:val="22"/>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48158" id="59 Rectángulo" o:spid="_x0000_s1034" style="position:absolute;left:0;text-align:left;margin-left:29.85pt;margin-top:4.6pt;width:85.05pt;height:19.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" fillcolor="white [3201]" strokecolor="black [3200]" strokeweight=".25pt">
                      <v:textbox>
                        <w:txbxContent>
                          <w:p w14:paraId="017DA95A" w14:textId="3FC82475" w:rsidR="00FB031C" w:rsidRPr="00B774DC" w:rsidRDefault="00FB031C" w:rsidP="00807BD3">
                            <w:pPr>
                              <w:jc w:val="center"/>
                              <w:rPr>
                                <w:sz w:val="20"/>
                                <w:szCs w:val="22"/>
                              </w:rPr>
                            </w:pPr>
                            <w:r w:rsidRPr="00B774DC">
                              <w:rPr>
                                <w:sz w:val="20"/>
                                <w:szCs w:val="22"/>
                              </w:rPr>
                              <w:t>Generar</w:t>
                            </w:r>
                          </w:p>
                        </w:txbxContent>
                      </v:textbox>
                    </v:rect>
                  </w:pict>
                </mc:Fallback>
              </mc:AlternateContent>
            </w:r>
          </w:p>
        </w:tc>
        <w:tc>
          <w:tcPr>
            <w:tcW w:w="3365" w:type="dxa"/>
            <w:tcBorders>
              <w:top w:val="dotted" w:sz="4" w:space="0" w:color="7F7F7F" w:themeColor="text1" w:themeTint="80"/>
            </w:tcBorders>
            <w:vAlign w:val="center"/>
          </w:tcPr>
          <w:p w14:paraId="62C02EC5" w14:textId="77777777" w:rsidR="00E15130" w:rsidRPr="00595D38" w:rsidRDefault="00E15130" w:rsidP="00E15130">
            <w:pPr>
              <w:jc w:val="both"/>
              <w:rPr>
                <w:sz w:val="20"/>
                <w:szCs w:val="20"/>
              </w:rPr>
            </w:pPr>
            <w:r w:rsidRPr="00595D38">
              <w:rPr>
                <w:sz w:val="20"/>
                <w:szCs w:val="20"/>
              </w:rPr>
              <w:t>Generar una lista preliminar de especies observadas</w:t>
            </w:r>
          </w:p>
        </w:tc>
        <w:tc>
          <w:tcPr>
            <w:tcW w:w="1843" w:type="dxa"/>
            <w:tcBorders>
              <w:top w:val="dotted" w:sz="4" w:space="0" w:color="7F7F7F" w:themeColor="text1" w:themeTint="80"/>
            </w:tcBorders>
            <w:vAlign w:val="center"/>
          </w:tcPr>
          <w:p w14:paraId="01CF18B5" w14:textId="387016EC" w:rsidR="00E15130" w:rsidRPr="00595D38" w:rsidRDefault="00E15130" w:rsidP="00E15130">
            <w:pPr>
              <w:jc w:val="center"/>
              <w:rPr>
                <w:sz w:val="20"/>
                <w:szCs w:val="20"/>
              </w:rPr>
            </w:pPr>
            <w:r w:rsidRPr="00595D38">
              <w:rPr>
                <w:sz w:val="20"/>
                <w:szCs w:val="20"/>
              </w:rPr>
              <w:t>Analista de laboratorio</w:t>
            </w:r>
          </w:p>
        </w:tc>
        <w:tc>
          <w:tcPr>
            <w:tcW w:w="1559" w:type="dxa"/>
            <w:tcBorders>
              <w:top w:val="dotted" w:sz="4" w:space="0" w:color="7F7F7F" w:themeColor="text1" w:themeTint="80"/>
            </w:tcBorders>
            <w:vAlign w:val="center"/>
          </w:tcPr>
          <w:p w14:paraId="00F382C4" w14:textId="3F2C3D71" w:rsidR="00E15130" w:rsidRPr="00595D38" w:rsidRDefault="00E15130" w:rsidP="00E15130">
            <w:pPr>
              <w:rPr>
                <w:sz w:val="20"/>
                <w:szCs w:val="20"/>
              </w:rPr>
            </w:pPr>
            <w:r w:rsidRPr="00595D38">
              <w:rPr>
                <w:sz w:val="20"/>
                <w:szCs w:val="20"/>
              </w:rPr>
              <w:t>No aplica</w:t>
            </w:r>
          </w:p>
        </w:tc>
      </w:tr>
      <w:tr w:rsidR="00E15130" w:rsidRPr="00595D38" w14:paraId="78216346" w14:textId="77777777" w:rsidTr="00C147D5">
        <w:trPr>
          <w:trHeight w:val="567"/>
        </w:trPr>
        <w:tc>
          <w:tcPr>
            <w:tcW w:w="565" w:type="dxa"/>
            <w:vAlign w:val="center"/>
          </w:tcPr>
          <w:p w14:paraId="580FD4B8" w14:textId="3F464130" w:rsidR="00E15130" w:rsidRPr="00595D38" w:rsidRDefault="00B774DC" w:rsidP="00E15130">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72608BE1" w14:textId="1B7C888D"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4768" behindDoc="0" locked="0" layoutInCell="1" allowOverlap="1" wp14:anchorId="321F680B" wp14:editId="46EAD51A">
                      <wp:simplePos x="0" y="0"/>
                      <wp:positionH relativeFrom="column">
                        <wp:posOffset>914400</wp:posOffset>
                      </wp:positionH>
                      <wp:positionV relativeFrom="paragraph">
                        <wp:posOffset>-56515</wp:posOffset>
                      </wp:positionV>
                      <wp:extent cx="0" cy="144000"/>
                      <wp:effectExtent l="76200" t="0" r="57150" b="66040"/>
                      <wp:wrapNone/>
                      <wp:docPr id="76"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993BB" id="63 Conector recto de flecha" o:spid="_x0000_s1026" type="#_x0000_t32" style="position:absolute;margin-left:1in;margin-top:-4.45pt;width:0;height:11.3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0672" behindDoc="0" locked="0" layoutInCell="1" allowOverlap="1" wp14:anchorId="66DC1856" wp14:editId="58BD7000">
                      <wp:simplePos x="0" y="0"/>
                      <wp:positionH relativeFrom="column">
                        <wp:posOffset>378460</wp:posOffset>
                      </wp:positionH>
                      <wp:positionV relativeFrom="paragraph">
                        <wp:posOffset>69215</wp:posOffset>
                      </wp:positionV>
                      <wp:extent cx="1080000" cy="252000"/>
                      <wp:effectExtent l="0" t="0" r="25400" b="15240"/>
                      <wp:wrapNone/>
                      <wp:docPr id="59" name="59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08519E" w14:textId="77777777" w:rsidR="00FB031C" w:rsidRPr="00B774DC" w:rsidRDefault="00FB031C" w:rsidP="00AE2344">
                                  <w:pPr>
                                    <w:jc w:val="center"/>
                                    <w:rPr>
                                      <w:sz w:val="20"/>
                                      <w:szCs w:val="22"/>
                                    </w:rPr>
                                  </w:pPr>
                                  <w:r w:rsidRPr="00B774DC">
                                    <w:rPr>
                                      <w:sz w:val="20"/>
                                      <w:szCs w:val="22"/>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C1856" id="_x0000_s1035" style="position:absolute;left:0;text-align:left;margin-left:29.8pt;margin-top:5.45pt;width:85.05pt;height:19.85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" fillcolor="white [3201]" strokecolor="black [3200]" strokeweight=".25pt">
                      <v:textbox>
                        <w:txbxContent>
                          <w:p w14:paraId="2108519E" w14:textId="77777777" w:rsidR="00FB031C" w:rsidRPr="00B774DC" w:rsidRDefault="00FB031C" w:rsidP="00AE2344">
                            <w:pPr>
                              <w:jc w:val="center"/>
                              <w:rPr>
                                <w:sz w:val="20"/>
                                <w:szCs w:val="22"/>
                              </w:rPr>
                            </w:pPr>
                            <w:r w:rsidRPr="00B774DC">
                              <w:rPr>
                                <w:sz w:val="20"/>
                                <w:szCs w:val="22"/>
                              </w:rPr>
                              <w:t>Determinar</w:t>
                            </w:r>
                          </w:p>
                        </w:txbxContent>
                      </v:textbox>
                    </v:rect>
                  </w:pict>
                </mc:Fallback>
              </mc:AlternateContent>
            </w:r>
          </w:p>
        </w:tc>
        <w:tc>
          <w:tcPr>
            <w:tcW w:w="3365" w:type="dxa"/>
            <w:vAlign w:val="center"/>
          </w:tcPr>
          <w:p w14:paraId="7CE32C4C" w14:textId="0DA783B0" w:rsidR="00E15130" w:rsidRPr="00595D38" w:rsidRDefault="00E15130" w:rsidP="00E15130">
            <w:pPr>
              <w:jc w:val="both"/>
              <w:rPr>
                <w:sz w:val="20"/>
                <w:szCs w:val="20"/>
              </w:rPr>
            </w:pPr>
            <w:r w:rsidRPr="00595D38">
              <w:rPr>
                <w:sz w:val="20"/>
                <w:szCs w:val="20"/>
              </w:rPr>
              <w:t>Determinar presencia/ausencia al nivel taxonómico más bajo posible.</w:t>
            </w:r>
          </w:p>
        </w:tc>
        <w:tc>
          <w:tcPr>
            <w:tcW w:w="1843" w:type="dxa"/>
            <w:vAlign w:val="center"/>
          </w:tcPr>
          <w:p w14:paraId="32275FAA" w14:textId="6E73A0AC"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2B8DC092" w14:textId="64E7C6FD" w:rsidR="00E15130" w:rsidRPr="00595D38" w:rsidRDefault="00E15130" w:rsidP="00E15130">
            <w:pPr>
              <w:rPr>
                <w:sz w:val="20"/>
                <w:szCs w:val="20"/>
              </w:rPr>
            </w:pPr>
            <w:r w:rsidRPr="00595D38">
              <w:rPr>
                <w:sz w:val="20"/>
                <w:szCs w:val="20"/>
              </w:rPr>
              <w:t>No aplica</w:t>
            </w:r>
          </w:p>
        </w:tc>
      </w:tr>
      <w:tr w:rsidR="00E15130" w:rsidRPr="00595D38" w14:paraId="09962057" w14:textId="77777777" w:rsidTr="00C147D5">
        <w:trPr>
          <w:trHeight w:val="859"/>
        </w:trPr>
        <w:tc>
          <w:tcPr>
            <w:tcW w:w="565" w:type="dxa"/>
            <w:vAlign w:val="center"/>
          </w:tcPr>
          <w:p w14:paraId="66036331" w14:textId="7ED06BFB" w:rsidR="00E15130" w:rsidRPr="00595D38" w:rsidRDefault="00B774DC" w:rsidP="00E15130">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2B013E85" w14:textId="79BEECFB" w:rsidR="00E15130" w:rsidRPr="00595D38" w:rsidRDefault="00B774DC"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8864" behindDoc="0" locked="0" layoutInCell="1" allowOverlap="1" wp14:anchorId="1F3FADB8" wp14:editId="71C03208">
                      <wp:simplePos x="0" y="0"/>
                      <wp:positionH relativeFrom="column">
                        <wp:posOffset>912495</wp:posOffset>
                      </wp:positionH>
                      <wp:positionV relativeFrom="paragraph">
                        <wp:posOffset>356235</wp:posOffset>
                      </wp:positionV>
                      <wp:extent cx="0" cy="252000"/>
                      <wp:effectExtent l="76200" t="0" r="57150" b="53340"/>
                      <wp:wrapNone/>
                      <wp:docPr id="77" name="63 Conector recto de flecha"/>
                      <wp:cNvGraphicFramePr/>
                      <a:graphic xmlns:a="http://schemas.openxmlformats.org/drawingml/2006/main">
                        <a:graphicData uri="http://schemas.microsoft.com/office/word/2010/wordprocessingShape">
                          <wps:wsp>
                            <wps:cNvCnPr/>
                            <wps:spPr>
                              <a:xfrm>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14A7" id="63 Conector recto de flecha" o:spid="_x0000_s1026" type="#_x0000_t32" style="position:absolute;margin-left:71.85pt;margin-top:28.05pt;width:0;height:19.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33024" behindDoc="0" locked="0" layoutInCell="1" allowOverlap="1" wp14:anchorId="18561A96" wp14:editId="16C33DE4">
                      <wp:simplePos x="0" y="0"/>
                      <wp:positionH relativeFrom="column">
                        <wp:posOffset>914400</wp:posOffset>
                      </wp:positionH>
                      <wp:positionV relativeFrom="paragraph">
                        <wp:posOffset>-63500</wp:posOffset>
                      </wp:positionV>
                      <wp:extent cx="0" cy="144000"/>
                      <wp:effectExtent l="76200" t="0" r="57150" b="66040"/>
                      <wp:wrapNone/>
                      <wp:docPr id="82" name="63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1AAE3" id="63 Conector recto de flecha" o:spid="_x0000_s1026" type="#_x0000_t32" style="position:absolute;margin-left:1in;margin-top:-5pt;width:0;height:11.3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" strokecolor="black [3040]">
                      <v:stroke endarrow="block"/>
                    </v:shape>
                  </w:pict>
                </mc:Fallback>
              </mc:AlternateContent>
            </w:r>
            <w:r w:rsidRPr="00595D38">
              <w:rPr>
                <w:noProof/>
                <w:sz w:val="20"/>
                <w:szCs w:val="20"/>
                <w:lang w:eastAsia="es-CO"/>
              </w:rPr>
              <mc:AlternateContent>
                <mc:Choice Requires="wps">
                  <w:drawing>
                    <wp:anchor distT="0" distB="0" distL="114300" distR="114300" simplePos="0" relativeHeight="252062720" behindDoc="0" locked="0" layoutInCell="1" allowOverlap="1" wp14:anchorId="75B19DC9" wp14:editId="5EBCCCFA">
                      <wp:simplePos x="0" y="0"/>
                      <wp:positionH relativeFrom="column">
                        <wp:posOffset>378460</wp:posOffset>
                      </wp:positionH>
                      <wp:positionV relativeFrom="paragraph">
                        <wp:posOffset>97155</wp:posOffset>
                      </wp:positionV>
                      <wp:extent cx="1080000" cy="252000"/>
                      <wp:effectExtent l="0" t="0" r="25400" b="15240"/>
                      <wp:wrapNone/>
                      <wp:docPr id="64" name="64 Rectángulo"/>
                      <wp:cNvGraphicFramePr/>
                      <a:graphic xmlns:a="http://schemas.openxmlformats.org/drawingml/2006/main">
                        <a:graphicData uri="http://schemas.microsoft.com/office/word/2010/wordprocessingShape">
                          <wps:wsp>
                            <wps:cNvSpPr/>
                            <wps:spPr>
                              <a:xfrm>
                                <a:off x="0" y="0"/>
                                <a:ext cx="1080000"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72FD8F6" w14:textId="77777777" w:rsidR="00FB031C" w:rsidRPr="00B774DC" w:rsidRDefault="00FB031C" w:rsidP="00AE2344">
                                  <w:pPr>
                                    <w:jc w:val="center"/>
                                    <w:rPr>
                                      <w:sz w:val="20"/>
                                      <w:szCs w:val="22"/>
                                    </w:rPr>
                                  </w:pPr>
                                  <w:r w:rsidRPr="00B774DC">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9DC9" id="64 Rectángulo" o:spid="_x0000_s1036" style="position:absolute;left:0;text-align:left;margin-left:29.8pt;margin-top:7.65pt;width:85.05pt;height:19.8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" fillcolor="white [3201]" strokecolor="black [3200]" strokeweight=".25pt">
                      <v:textbox>
                        <w:txbxContent>
                          <w:p w14:paraId="572FD8F6" w14:textId="77777777" w:rsidR="00FB031C" w:rsidRPr="00B774DC" w:rsidRDefault="00FB031C" w:rsidP="00AE2344">
                            <w:pPr>
                              <w:jc w:val="center"/>
                              <w:rPr>
                                <w:sz w:val="20"/>
                                <w:szCs w:val="22"/>
                              </w:rPr>
                            </w:pPr>
                            <w:r w:rsidRPr="00B774DC">
                              <w:rPr>
                                <w:sz w:val="20"/>
                                <w:szCs w:val="22"/>
                              </w:rPr>
                              <w:t>Registrar</w:t>
                            </w:r>
                          </w:p>
                        </w:txbxContent>
                      </v:textbox>
                    </v:rect>
                  </w:pict>
                </mc:Fallback>
              </mc:AlternateContent>
            </w:r>
          </w:p>
        </w:tc>
        <w:tc>
          <w:tcPr>
            <w:tcW w:w="3365" w:type="dxa"/>
            <w:vAlign w:val="center"/>
          </w:tcPr>
          <w:p w14:paraId="69C8477C" w14:textId="106DDFAA" w:rsidR="00E15130" w:rsidRPr="00595D38" w:rsidRDefault="00E15130" w:rsidP="00E15130">
            <w:pPr>
              <w:jc w:val="both"/>
              <w:rPr>
                <w:sz w:val="20"/>
                <w:szCs w:val="20"/>
              </w:rPr>
            </w:pPr>
            <w:r w:rsidRPr="00595D38">
              <w:rPr>
                <w:sz w:val="20"/>
                <w:szCs w:val="20"/>
              </w:rPr>
              <w:t>Registrar en formato las identificaciones de los especímenes</w:t>
            </w:r>
          </w:p>
        </w:tc>
        <w:tc>
          <w:tcPr>
            <w:tcW w:w="1843" w:type="dxa"/>
            <w:vAlign w:val="center"/>
          </w:tcPr>
          <w:p w14:paraId="436B51B7" w14:textId="622A35ED" w:rsidR="00E15130" w:rsidRPr="00595D38" w:rsidRDefault="00E15130" w:rsidP="00E15130">
            <w:pPr>
              <w:jc w:val="center"/>
              <w:rPr>
                <w:sz w:val="20"/>
                <w:szCs w:val="20"/>
              </w:rPr>
            </w:pPr>
            <w:r w:rsidRPr="00595D38">
              <w:rPr>
                <w:sz w:val="20"/>
                <w:szCs w:val="20"/>
              </w:rPr>
              <w:t>Analista de laboratorio</w:t>
            </w:r>
          </w:p>
        </w:tc>
        <w:tc>
          <w:tcPr>
            <w:tcW w:w="1559" w:type="dxa"/>
            <w:vAlign w:val="center"/>
          </w:tcPr>
          <w:p w14:paraId="072AA204" w14:textId="0863B5A5" w:rsidR="00E15130" w:rsidRPr="00595D38" w:rsidRDefault="00E15130" w:rsidP="00E15130">
            <w:pPr>
              <w:rPr>
                <w:sz w:val="20"/>
                <w:szCs w:val="20"/>
              </w:rPr>
            </w:pPr>
            <w:r w:rsidRPr="00595D38">
              <w:rPr>
                <w:sz w:val="20"/>
                <w:szCs w:val="20"/>
              </w:rPr>
              <w:t>No aplica</w:t>
            </w:r>
          </w:p>
        </w:tc>
      </w:tr>
      <w:tr w:rsidR="00E15130" w:rsidRPr="00595D38" w14:paraId="5A5E5066" w14:textId="77777777" w:rsidTr="00B774DC">
        <w:trPr>
          <w:trHeight w:val="584"/>
        </w:trPr>
        <w:tc>
          <w:tcPr>
            <w:tcW w:w="565" w:type="dxa"/>
            <w:vAlign w:val="center"/>
          </w:tcPr>
          <w:p w14:paraId="3DC7C68D" w14:textId="1B8D5086" w:rsidR="00E15130" w:rsidRPr="00595D38" w:rsidRDefault="00E15130" w:rsidP="00E15130">
            <w:pPr>
              <w:jc w:val="center"/>
              <w:rPr>
                <w:sz w:val="20"/>
                <w:szCs w:val="20"/>
              </w:rPr>
            </w:pPr>
          </w:p>
        </w:tc>
        <w:tc>
          <w:tcPr>
            <w:tcW w:w="2869" w:type="dxa"/>
            <w:tcBorders>
              <w:top w:val="dotted" w:sz="4" w:space="0" w:color="FFFFFF" w:themeColor="background1"/>
              <w:bottom w:val="dotted" w:sz="4" w:space="0" w:color="7F7F7F" w:themeColor="text1" w:themeTint="80"/>
            </w:tcBorders>
          </w:tcPr>
          <w:p w14:paraId="3418E3A6" w14:textId="2E9419B8" w:rsidR="00E15130" w:rsidRPr="00595D38" w:rsidRDefault="00E15130" w:rsidP="00E15130">
            <w:pPr>
              <w:jc w:val="both"/>
              <w:rPr>
                <w:noProof/>
                <w:sz w:val="20"/>
                <w:szCs w:val="20"/>
                <w:lang w:val="en-US"/>
              </w:rPr>
            </w:pPr>
            <w:r w:rsidRPr="00595D38">
              <w:rPr>
                <w:noProof/>
                <w:sz w:val="20"/>
                <w:szCs w:val="20"/>
                <w:lang w:eastAsia="es-CO"/>
              </w:rPr>
              <mc:AlternateContent>
                <mc:Choice Requires="wps">
                  <w:drawing>
                    <wp:anchor distT="0" distB="0" distL="114300" distR="114300" simplePos="0" relativeHeight="252066816" behindDoc="0" locked="0" layoutInCell="1" allowOverlap="1" wp14:anchorId="5BE8D344" wp14:editId="1F011F20">
                      <wp:simplePos x="0" y="0"/>
                      <wp:positionH relativeFrom="column">
                        <wp:posOffset>521335</wp:posOffset>
                      </wp:positionH>
                      <wp:positionV relativeFrom="paragraph">
                        <wp:posOffset>50165</wp:posOffset>
                      </wp:positionV>
                      <wp:extent cx="793630" cy="276045"/>
                      <wp:effectExtent l="0" t="0" r="26035" b="10160"/>
                      <wp:wrapNone/>
                      <wp:docPr id="78" name="94 Rectángulo redondeado"/>
                      <wp:cNvGraphicFramePr/>
                      <a:graphic xmlns:a="http://schemas.openxmlformats.org/drawingml/2006/main">
                        <a:graphicData uri="http://schemas.microsoft.com/office/word/2010/wordprocessingShape">
                          <wps:wsp>
                            <wps:cNvSpPr/>
                            <wps:spPr>
                              <a:xfrm>
                                <a:off x="0" y="0"/>
                                <a:ext cx="793630" cy="2760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37E7BC0C" w14:textId="77777777" w:rsidR="00FB031C" w:rsidRPr="00B774DC" w:rsidRDefault="00FB031C" w:rsidP="00E15130">
                                  <w:pPr>
                                    <w:jc w:val="center"/>
                                    <w:rPr>
                                      <w:sz w:val="20"/>
                                      <w:szCs w:val="22"/>
                                    </w:rPr>
                                  </w:pPr>
                                  <w:r w:rsidRPr="00B774DC">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8D344" id="94 Rectángulo redondeado" o:spid="_x0000_s1037" style="position:absolute;left:0;text-align:left;margin-left:41.05pt;margin-top:3.95pt;width:62.5pt;height:21.7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" fillcolor="white [3201]" strokecolor="black [3200]" strokeweight=".25pt">
                      <v:textbox>
                        <w:txbxContent>
                          <w:p w14:paraId="37E7BC0C" w14:textId="77777777" w:rsidR="00FB031C" w:rsidRPr="00B774DC" w:rsidRDefault="00FB031C" w:rsidP="00E15130">
                            <w:pPr>
                              <w:jc w:val="center"/>
                              <w:rPr>
                                <w:sz w:val="20"/>
                                <w:szCs w:val="22"/>
                              </w:rPr>
                            </w:pPr>
                            <w:r w:rsidRPr="00B774DC">
                              <w:rPr>
                                <w:sz w:val="20"/>
                                <w:szCs w:val="22"/>
                              </w:rPr>
                              <w:t>Fin</w:t>
                            </w:r>
                          </w:p>
                        </w:txbxContent>
                      </v:textbox>
                    </v:roundrect>
                  </w:pict>
                </mc:Fallback>
              </mc:AlternateContent>
            </w:r>
          </w:p>
        </w:tc>
        <w:tc>
          <w:tcPr>
            <w:tcW w:w="3365" w:type="dxa"/>
            <w:vAlign w:val="center"/>
          </w:tcPr>
          <w:p w14:paraId="39E22DD9" w14:textId="08A13D0E" w:rsidR="00E15130" w:rsidRPr="00595D38" w:rsidRDefault="00C147D5" w:rsidP="00E15130">
            <w:pPr>
              <w:jc w:val="both"/>
              <w:rPr>
                <w:sz w:val="20"/>
                <w:szCs w:val="20"/>
              </w:rPr>
            </w:pPr>
            <w:r>
              <w:rPr>
                <w:sz w:val="20"/>
                <w:szCs w:val="20"/>
              </w:rPr>
              <w:t>FIN</w:t>
            </w:r>
          </w:p>
        </w:tc>
        <w:tc>
          <w:tcPr>
            <w:tcW w:w="1843" w:type="dxa"/>
            <w:vAlign w:val="center"/>
          </w:tcPr>
          <w:p w14:paraId="3505AFCE" w14:textId="30DED9B4" w:rsidR="00E15130" w:rsidRPr="00595D38" w:rsidRDefault="00E15130" w:rsidP="00E15130">
            <w:pPr>
              <w:jc w:val="center"/>
              <w:rPr>
                <w:sz w:val="20"/>
                <w:szCs w:val="20"/>
              </w:rPr>
            </w:pPr>
          </w:p>
        </w:tc>
        <w:tc>
          <w:tcPr>
            <w:tcW w:w="1559" w:type="dxa"/>
            <w:vAlign w:val="center"/>
          </w:tcPr>
          <w:p w14:paraId="363640BD" w14:textId="4F093FBB" w:rsidR="00E15130" w:rsidRPr="00595D38" w:rsidRDefault="00E15130" w:rsidP="00E15130">
            <w:pPr>
              <w:rPr>
                <w:sz w:val="20"/>
                <w:szCs w:val="20"/>
              </w:rPr>
            </w:pPr>
          </w:p>
        </w:tc>
      </w:tr>
      <w:bookmarkEnd w:id="237"/>
    </w:tbl>
    <w:p w14:paraId="7D73851D" w14:textId="40146256" w:rsidR="00AE2344" w:rsidRDefault="00AE2344" w:rsidP="00482A92">
      <w:pPr>
        <w:jc w:val="both"/>
        <w:rPr>
          <w:szCs w:val="22"/>
        </w:rPr>
      </w:pPr>
    </w:p>
    <w:p w14:paraId="690D54FB" w14:textId="3ECC3E96" w:rsidR="00E37D44" w:rsidRDefault="00E37D44" w:rsidP="00482A92">
      <w:pPr>
        <w:jc w:val="both"/>
        <w:rPr>
          <w:szCs w:val="22"/>
        </w:rPr>
      </w:pPr>
    </w:p>
    <w:p w14:paraId="0D0DFB35" w14:textId="014B1BCF" w:rsidR="00E37D44" w:rsidRDefault="00E37D44" w:rsidP="00482A92">
      <w:pPr>
        <w:jc w:val="both"/>
        <w:rPr>
          <w:szCs w:val="22"/>
        </w:rPr>
      </w:pPr>
    </w:p>
    <w:p w14:paraId="7AE7F798" w14:textId="36EE7A12" w:rsidR="001A31A9" w:rsidRDefault="00685D99" w:rsidP="00685D99">
      <w:pPr>
        <w:pStyle w:val="Ttulo3"/>
        <w:rPr>
          <w:noProof/>
        </w:rPr>
      </w:pPr>
      <w:r>
        <w:rPr>
          <w:noProof/>
        </w:rPr>
        <w:t>A</w:t>
      </w:r>
      <w:r w:rsidR="00AC3569" w:rsidRPr="00AC3569">
        <w:rPr>
          <w:noProof/>
        </w:rPr>
        <w:t>nálisis semicuantitativo de fitoplancton</w:t>
      </w:r>
      <w:r w:rsidR="006D7865">
        <w:rPr>
          <w:noProof/>
        </w:rPr>
        <w:t>.</w:t>
      </w:r>
    </w:p>
    <w:p w14:paraId="3938ED32" w14:textId="2AD3041A" w:rsidR="00E37D44" w:rsidRDefault="00E37D44" w:rsidP="00E37D44">
      <w:pPr>
        <w:rPr>
          <w:lang w:val="es-ES"/>
        </w:rPr>
      </w:pPr>
    </w:p>
    <w:p w14:paraId="666D43B0" w14:textId="6DCE6745"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5</w:t>
      </w:r>
      <w:r w:rsidRPr="00D72520">
        <w:rPr>
          <w:sz w:val="18"/>
          <w:szCs w:val="18"/>
        </w:rPr>
        <w:fldChar w:fldCharType="end"/>
      </w:r>
      <w:r w:rsidRPr="00D72520">
        <w:rPr>
          <w:sz w:val="18"/>
          <w:szCs w:val="18"/>
        </w:rPr>
        <w:t>.</w:t>
      </w:r>
    </w:p>
    <w:p w14:paraId="0612AF42" w14:textId="4A687B19" w:rsidR="00C343FE" w:rsidRPr="00C343FE" w:rsidRDefault="00A87368" w:rsidP="00D72520">
      <w:pPr>
        <w:rPr>
          <w:sz w:val="18"/>
          <w:szCs w:val="18"/>
        </w:rPr>
      </w:pPr>
      <w:r w:rsidRPr="00D72520">
        <w:rPr>
          <w:sz w:val="18"/>
          <w:szCs w:val="18"/>
        </w:rPr>
        <w:t>Flujograma y descripción de actividades</w:t>
      </w:r>
      <w:r w:rsidR="002D2632" w:rsidRPr="002D2632">
        <w:t xml:space="preserve"> </w:t>
      </w:r>
      <w:r w:rsidR="002D2632">
        <w:rPr>
          <w:sz w:val="18"/>
          <w:szCs w:val="18"/>
        </w:rPr>
        <w:t>a</w:t>
      </w:r>
      <w:r w:rsidR="002D2632" w:rsidRPr="002D2632">
        <w:rPr>
          <w:sz w:val="18"/>
          <w:szCs w:val="18"/>
        </w:rPr>
        <w:t>nálisis semicuantitativo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1A31A9" w:rsidRPr="00C147D5" w14:paraId="69D15DD9" w14:textId="77777777" w:rsidTr="00C343FE">
        <w:trPr>
          <w:trHeight w:val="397"/>
          <w:tblHeader/>
        </w:trPr>
        <w:tc>
          <w:tcPr>
            <w:tcW w:w="565" w:type="dxa"/>
            <w:shd w:val="clear" w:color="auto" w:fill="F2F2F2" w:themeFill="background1" w:themeFillShade="F2"/>
            <w:vAlign w:val="center"/>
          </w:tcPr>
          <w:p w14:paraId="30126F51" w14:textId="77777777" w:rsidR="001A31A9" w:rsidRPr="00C147D5" w:rsidRDefault="001A31A9" w:rsidP="00EA4D10">
            <w:pPr>
              <w:jc w:val="center"/>
              <w:rPr>
                <w:b/>
                <w:sz w:val="20"/>
                <w:szCs w:val="20"/>
              </w:rPr>
            </w:pPr>
            <w:r w:rsidRPr="00C147D5">
              <w:rPr>
                <w:b/>
                <w:sz w:val="20"/>
                <w:szCs w:val="20"/>
              </w:rPr>
              <w:lastRenderedPageBreak/>
              <w:t>No</w:t>
            </w:r>
          </w:p>
        </w:tc>
        <w:tc>
          <w:tcPr>
            <w:tcW w:w="2869" w:type="dxa"/>
            <w:shd w:val="clear" w:color="auto" w:fill="F2F2F2" w:themeFill="background1" w:themeFillShade="F2"/>
            <w:vAlign w:val="center"/>
          </w:tcPr>
          <w:p w14:paraId="4E453BE2" w14:textId="77777777" w:rsidR="001A31A9" w:rsidRPr="00C147D5" w:rsidRDefault="001A31A9" w:rsidP="00EA4D10">
            <w:pPr>
              <w:jc w:val="center"/>
              <w:rPr>
                <w:b/>
                <w:sz w:val="20"/>
                <w:szCs w:val="20"/>
              </w:rPr>
            </w:pPr>
            <w:r w:rsidRPr="00C147D5">
              <w:rPr>
                <w:b/>
                <w:sz w:val="20"/>
                <w:szCs w:val="20"/>
              </w:rPr>
              <w:t>FLUJOGRAMA</w:t>
            </w:r>
          </w:p>
        </w:tc>
        <w:tc>
          <w:tcPr>
            <w:tcW w:w="3082" w:type="dxa"/>
            <w:shd w:val="clear" w:color="auto" w:fill="F2F2F2" w:themeFill="background1" w:themeFillShade="F2"/>
            <w:vAlign w:val="center"/>
          </w:tcPr>
          <w:p w14:paraId="5117358D" w14:textId="77777777" w:rsidR="001A31A9" w:rsidRPr="00C147D5" w:rsidRDefault="001A31A9" w:rsidP="00EA4D10">
            <w:pPr>
              <w:jc w:val="center"/>
              <w:rPr>
                <w:b/>
                <w:sz w:val="20"/>
                <w:szCs w:val="20"/>
              </w:rPr>
            </w:pPr>
            <w:r w:rsidRPr="00C147D5">
              <w:rPr>
                <w:b/>
                <w:sz w:val="20"/>
                <w:szCs w:val="20"/>
              </w:rPr>
              <w:t>DESCRIPCIÓN</w:t>
            </w:r>
          </w:p>
        </w:tc>
        <w:tc>
          <w:tcPr>
            <w:tcW w:w="1741" w:type="dxa"/>
            <w:shd w:val="clear" w:color="auto" w:fill="F2F2F2" w:themeFill="background1" w:themeFillShade="F2"/>
            <w:vAlign w:val="center"/>
          </w:tcPr>
          <w:p w14:paraId="026E4402" w14:textId="77777777" w:rsidR="001A31A9" w:rsidRPr="00C147D5" w:rsidRDefault="001A31A9" w:rsidP="00EA4D10">
            <w:pPr>
              <w:jc w:val="center"/>
              <w:rPr>
                <w:b/>
                <w:sz w:val="20"/>
                <w:szCs w:val="20"/>
              </w:rPr>
            </w:pPr>
            <w:r w:rsidRPr="00C147D5">
              <w:rPr>
                <w:b/>
                <w:sz w:val="20"/>
                <w:szCs w:val="20"/>
              </w:rPr>
              <w:t>RESPONSABLE</w:t>
            </w:r>
          </w:p>
        </w:tc>
        <w:tc>
          <w:tcPr>
            <w:tcW w:w="1652" w:type="dxa"/>
            <w:shd w:val="clear" w:color="auto" w:fill="F2F2F2" w:themeFill="background1" w:themeFillShade="F2"/>
            <w:vAlign w:val="center"/>
          </w:tcPr>
          <w:p w14:paraId="5B33B5C6" w14:textId="77777777" w:rsidR="001A31A9" w:rsidRPr="00C147D5" w:rsidRDefault="001A31A9" w:rsidP="00EA4D10">
            <w:pPr>
              <w:jc w:val="center"/>
              <w:rPr>
                <w:b/>
                <w:sz w:val="20"/>
                <w:szCs w:val="20"/>
              </w:rPr>
            </w:pPr>
            <w:r w:rsidRPr="00C147D5">
              <w:rPr>
                <w:b/>
                <w:sz w:val="20"/>
                <w:szCs w:val="20"/>
              </w:rPr>
              <w:t>REGISTRO</w:t>
            </w:r>
          </w:p>
        </w:tc>
      </w:tr>
      <w:tr w:rsidR="001A31A9" w:rsidRPr="00C147D5" w14:paraId="32B56D56" w14:textId="77777777" w:rsidTr="00C343FE">
        <w:trPr>
          <w:trHeight w:val="584"/>
        </w:trPr>
        <w:tc>
          <w:tcPr>
            <w:tcW w:w="565" w:type="dxa"/>
          </w:tcPr>
          <w:p w14:paraId="200A3469" w14:textId="77777777" w:rsidR="001A31A9" w:rsidRPr="00C147D5" w:rsidRDefault="001A31A9" w:rsidP="00EA4D10">
            <w:pPr>
              <w:jc w:val="center"/>
              <w:rPr>
                <w:sz w:val="20"/>
                <w:szCs w:val="20"/>
              </w:rPr>
            </w:pPr>
          </w:p>
        </w:tc>
        <w:tc>
          <w:tcPr>
            <w:tcW w:w="2869" w:type="dxa"/>
            <w:tcBorders>
              <w:bottom w:val="dotted" w:sz="4" w:space="0" w:color="FFFFFF" w:themeColor="background1"/>
            </w:tcBorders>
          </w:tcPr>
          <w:p w14:paraId="42896D2C" w14:textId="2606C9A3" w:rsidR="001A31A9" w:rsidRPr="00C147D5" w:rsidRDefault="005F63F0" w:rsidP="00EA4D10">
            <w:pPr>
              <w:jc w:val="both"/>
              <w:rPr>
                <w:b/>
                <w:sz w:val="20"/>
                <w:szCs w:val="20"/>
              </w:rPr>
            </w:pPr>
            <w:r w:rsidRPr="00C147D5">
              <w:rPr>
                <w:b/>
                <w:noProof/>
                <w:sz w:val="20"/>
                <w:szCs w:val="20"/>
                <w:lang w:eastAsia="es-CO"/>
              </w:rPr>
              <mc:AlternateContent>
                <mc:Choice Requires="wps">
                  <w:drawing>
                    <wp:anchor distT="0" distB="0" distL="114300" distR="114300" simplePos="0" relativeHeight="251828224" behindDoc="0" locked="0" layoutInCell="1" allowOverlap="1" wp14:anchorId="481237A6" wp14:editId="612CE71F">
                      <wp:simplePos x="0" y="0"/>
                      <wp:positionH relativeFrom="column">
                        <wp:posOffset>847725</wp:posOffset>
                      </wp:positionH>
                      <wp:positionV relativeFrom="paragraph">
                        <wp:posOffset>288290</wp:posOffset>
                      </wp:positionV>
                      <wp:extent cx="0" cy="144000"/>
                      <wp:effectExtent l="76200" t="0" r="57150" b="66040"/>
                      <wp:wrapNone/>
                      <wp:docPr id="138" name="5 Conector recto de flecha"/>
                      <wp:cNvGraphicFramePr/>
                      <a:graphic xmlns:a="http://schemas.openxmlformats.org/drawingml/2006/main">
                        <a:graphicData uri="http://schemas.microsoft.com/office/word/2010/wordprocessingShape">
                          <wps:wsp>
                            <wps:cNvCnPr/>
                            <wps:spPr>
                              <a:xfrm>
                                <a:off x="0" y="0"/>
                                <a:ext cx="0"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9634F1" id="5 Conector recto de flecha" o:spid="_x0000_s1026" type="#_x0000_t32" style="position:absolute;margin-left:66.75pt;margin-top:22.7pt;width:0;height:11.3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" strokecolor="black [3040]">
                      <v:stroke endarrow="block"/>
                    </v:shape>
                  </w:pict>
                </mc:Fallback>
              </mc:AlternateContent>
            </w:r>
            <w:r w:rsidRPr="00C147D5">
              <w:rPr>
                <w:b/>
                <w:noProof/>
                <w:sz w:val="20"/>
                <w:szCs w:val="20"/>
                <w:lang w:eastAsia="es-CO"/>
              </w:rPr>
              <mc:AlternateContent>
                <mc:Choice Requires="wps">
                  <w:drawing>
                    <wp:anchor distT="0" distB="0" distL="114300" distR="114300" simplePos="0" relativeHeight="251827200" behindDoc="0" locked="0" layoutInCell="1" allowOverlap="1" wp14:anchorId="19FEE96E" wp14:editId="33183468">
                      <wp:simplePos x="0" y="0"/>
                      <wp:positionH relativeFrom="column">
                        <wp:posOffset>480695</wp:posOffset>
                      </wp:positionH>
                      <wp:positionV relativeFrom="paragraph">
                        <wp:posOffset>29845</wp:posOffset>
                      </wp:positionV>
                      <wp:extent cx="741680" cy="258445"/>
                      <wp:effectExtent l="0" t="0" r="20320" b="27305"/>
                      <wp:wrapNone/>
                      <wp:docPr id="136" name="2 Rectángulo redondeado"/>
                      <wp:cNvGraphicFramePr/>
                      <a:graphic xmlns:a="http://schemas.openxmlformats.org/drawingml/2006/main">
                        <a:graphicData uri="http://schemas.microsoft.com/office/word/2010/wordprocessingShape">
                          <wps:wsp>
                            <wps:cNvSpPr/>
                            <wps:spPr>
                              <a:xfrm>
                                <a:off x="0" y="0"/>
                                <a:ext cx="741680" cy="258445"/>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FEE96E" id="_x0000_s1038" style="position:absolute;left:0;text-align:left;margin-left:37.85pt;margin-top:2.35pt;width:58.4pt;height:20.3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" fillcolor="white [3201]" strokecolor="black [3200]" strokeweight=".25pt">
                      <v:textbox>
                        <w:txbxContent>
                          <w:p w14:paraId="609975B2" w14:textId="77777777" w:rsidR="00FB031C" w:rsidRPr="00C343FE" w:rsidRDefault="00FB031C" w:rsidP="001A31A9">
                            <w:pPr>
                              <w:jc w:val="center"/>
                              <w:rPr>
                                <w:rFonts w:eastAsia="Arial"/>
                                <w:sz w:val="20"/>
                                <w:szCs w:val="20"/>
                                <w:lang w:val="es-ES_tradnl" w:eastAsia="es-CO"/>
                              </w:rPr>
                            </w:pPr>
                            <w:r w:rsidRPr="00C343FE">
                              <w:rPr>
                                <w:rFonts w:eastAsia="Arial"/>
                                <w:sz w:val="20"/>
                                <w:szCs w:val="20"/>
                                <w:lang w:val="es-ES_tradnl" w:eastAsia="es-CO"/>
                              </w:rPr>
                              <w:t>Inicio</w:t>
                            </w:r>
                          </w:p>
                        </w:txbxContent>
                      </v:textbox>
                    </v:roundrect>
                  </w:pict>
                </mc:Fallback>
              </mc:AlternateContent>
            </w:r>
          </w:p>
        </w:tc>
        <w:tc>
          <w:tcPr>
            <w:tcW w:w="3082" w:type="dxa"/>
            <w:tcBorders>
              <w:right w:val="dotted" w:sz="4" w:space="0" w:color="FFFFFF" w:themeColor="background1"/>
            </w:tcBorders>
            <w:vAlign w:val="center"/>
          </w:tcPr>
          <w:p w14:paraId="2D2E0056" w14:textId="77777777" w:rsidR="001A31A9" w:rsidRPr="00C147D5" w:rsidRDefault="001A31A9" w:rsidP="00EA4D10">
            <w:pPr>
              <w:jc w:val="both"/>
              <w:rPr>
                <w:b/>
                <w:sz w:val="20"/>
                <w:szCs w:val="20"/>
              </w:rPr>
            </w:pPr>
            <w:r w:rsidRPr="00C147D5">
              <w:rPr>
                <w:sz w:val="20"/>
                <w:szCs w:val="20"/>
              </w:rPr>
              <w:t>INICIO</w:t>
            </w:r>
          </w:p>
        </w:tc>
        <w:tc>
          <w:tcPr>
            <w:tcW w:w="1741" w:type="dxa"/>
            <w:tcBorders>
              <w:left w:val="dotted" w:sz="4" w:space="0" w:color="FFFFFF" w:themeColor="background1"/>
              <w:right w:val="dotted" w:sz="4" w:space="0" w:color="FFFFFF" w:themeColor="background1"/>
            </w:tcBorders>
            <w:vAlign w:val="center"/>
          </w:tcPr>
          <w:p w14:paraId="58CFA46E" w14:textId="77777777" w:rsidR="001A31A9" w:rsidRPr="00C147D5" w:rsidRDefault="001A31A9" w:rsidP="00EA4D10">
            <w:pPr>
              <w:jc w:val="both"/>
              <w:rPr>
                <w:b/>
                <w:sz w:val="20"/>
                <w:szCs w:val="20"/>
              </w:rPr>
            </w:pPr>
          </w:p>
        </w:tc>
        <w:tc>
          <w:tcPr>
            <w:tcW w:w="1652" w:type="dxa"/>
            <w:tcBorders>
              <w:left w:val="dotted" w:sz="4" w:space="0" w:color="FFFFFF" w:themeColor="background1"/>
            </w:tcBorders>
            <w:vAlign w:val="center"/>
          </w:tcPr>
          <w:p w14:paraId="30E3EADA" w14:textId="77777777" w:rsidR="001A31A9" w:rsidRPr="00C147D5" w:rsidRDefault="001A31A9" w:rsidP="00EA4D10">
            <w:pPr>
              <w:jc w:val="both"/>
              <w:rPr>
                <w:b/>
                <w:sz w:val="20"/>
                <w:szCs w:val="20"/>
              </w:rPr>
            </w:pPr>
          </w:p>
        </w:tc>
      </w:tr>
      <w:tr w:rsidR="001A31A9" w:rsidRPr="00C147D5" w14:paraId="0EC2735F" w14:textId="77777777" w:rsidTr="00C343FE">
        <w:tc>
          <w:tcPr>
            <w:tcW w:w="565" w:type="dxa"/>
            <w:vAlign w:val="center"/>
          </w:tcPr>
          <w:p w14:paraId="7530424C" w14:textId="77777777" w:rsidR="001A31A9" w:rsidRPr="00C147D5" w:rsidRDefault="001A31A9" w:rsidP="00EA4D10">
            <w:pPr>
              <w:jc w:val="center"/>
              <w:rPr>
                <w:sz w:val="20"/>
                <w:szCs w:val="20"/>
              </w:rPr>
            </w:pPr>
            <w:r w:rsidRPr="00C147D5">
              <w:rPr>
                <w:sz w:val="20"/>
                <w:szCs w:val="20"/>
              </w:rPr>
              <w:t>1</w:t>
            </w:r>
          </w:p>
        </w:tc>
        <w:tc>
          <w:tcPr>
            <w:tcW w:w="2869" w:type="dxa"/>
            <w:tcBorders>
              <w:top w:val="dotted" w:sz="4" w:space="0" w:color="FFFFFF" w:themeColor="background1"/>
              <w:bottom w:val="dotted" w:sz="4" w:space="0" w:color="FFFFFF" w:themeColor="background1"/>
            </w:tcBorders>
          </w:tcPr>
          <w:p w14:paraId="576C5771" w14:textId="31CFE4C2" w:rsidR="001A31A9" w:rsidRPr="00C147D5" w:rsidRDefault="00C343FE"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4912" behindDoc="0" locked="0" layoutInCell="1" allowOverlap="1" wp14:anchorId="2492CF5F" wp14:editId="7522CCAB">
                      <wp:simplePos x="0" y="0"/>
                      <wp:positionH relativeFrom="column">
                        <wp:posOffset>335915</wp:posOffset>
                      </wp:positionH>
                      <wp:positionV relativeFrom="paragraph">
                        <wp:posOffset>28575</wp:posOffset>
                      </wp:positionV>
                      <wp:extent cx="1007745" cy="252000"/>
                      <wp:effectExtent l="0" t="0" r="20955" b="15240"/>
                      <wp:wrapNone/>
                      <wp:docPr id="139"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A451835" w14:textId="77777777" w:rsidR="00FB031C" w:rsidRPr="00C343FE" w:rsidRDefault="00FB031C" w:rsidP="001A31A9">
                                  <w:pPr>
                                    <w:jc w:val="center"/>
                                    <w:rPr>
                                      <w:sz w:val="20"/>
                                      <w:szCs w:val="20"/>
                                    </w:rPr>
                                  </w:pPr>
                                  <w:r w:rsidRPr="00C343FE">
                                    <w:rPr>
                                      <w:sz w:val="20"/>
                                      <w:szCs w:val="20"/>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2CF5F" id="_x0000_s1039" style="position:absolute;left:0;text-align:left;margin-left:26.45pt;margin-top:2.25pt;width:79.35pt;height:1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s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" fillcolor="white [3201]" strokecolor="black [3200]" strokeweight=".25pt">
                      <v:textbox>
                        <w:txbxContent>
                          <w:p w14:paraId="7A451835" w14:textId="77777777" w:rsidR="00FB031C" w:rsidRPr="00C343FE" w:rsidRDefault="00FB031C" w:rsidP="001A31A9">
                            <w:pPr>
                              <w:jc w:val="center"/>
                              <w:rPr>
                                <w:sz w:val="20"/>
                                <w:szCs w:val="20"/>
                              </w:rPr>
                            </w:pPr>
                            <w:r w:rsidRPr="00C343FE">
                              <w:rPr>
                                <w:sz w:val="20"/>
                                <w:szCs w:val="20"/>
                              </w:rPr>
                              <w:t>Aclimatar</w:t>
                            </w:r>
                          </w:p>
                        </w:txbxContent>
                      </v:textbox>
                    </v:rect>
                  </w:pict>
                </mc:Fallback>
              </mc:AlternateContent>
            </w:r>
          </w:p>
        </w:tc>
        <w:tc>
          <w:tcPr>
            <w:tcW w:w="3082" w:type="dxa"/>
            <w:vAlign w:val="center"/>
          </w:tcPr>
          <w:p w14:paraId="72637160" w14:textId="77777777" w:rsidR="001A31A9" w:rsidRPr="00C147D5" w:rsidRDefault="001A31A9" w:rsidP="00EA4D10">
            <w:pPr>
              <w:jc w:val="both"/>
              <w:rPr>
                <w:sz w:val="20"/>
                <w:szCs w:val="20"/>
              </w:rPr>
            </w:pPr>
            <w:r w:rsidRPr="00C147D5">
              <w:rPr>
                <w:rFonts w:eastAsia="Arial"/>
                <w:sz w:val="20"/>
                <w:szCs w:val="20"/>
                <w:lang w:val="es-ES_tradnl" w:eastAsia="es-CO"/>
              </w:rPr>
              <w:t>Aclimatar la muestra durante un periodo de 12 horas</w:t>
            </w:r>
            <w:r w:rsidRPr="00C147D5">
              <w:rPr>
                <w:rFonts w:eastAsia="Arial"/>
                <w:sz w:val="20"/>
                <w:szCs w:val="20"/>
                <w:lang w:eastAsia="es-CO"/>
              </w:rPr>
              <w:t>.</w:t>
            </w:r>
          </w:p>
        </w:tc>
        <w:tc>
          <w:tcPr>
            <w:tcW w:w="1741" w:type="dxa"/>
            <w:vAlign w:val="center"/>
          </w:tcPr>
          <w:p w14:paraId="6C015C38"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0B3BC35D" w14:textId="77777777" w:rsidR="001A31A9" w:rsidRPr="00C147D5" w:rsidRDefault="001A31A9" w:rsidP="00EA4D10">
            <w:pPr>
              <w:rPr>
                <w:sz w:val="20"/>
                <w:szCs w:val="20"/>
              </w:rPr>
            </w:pPr>
            <w:r w:rsidRPr="00C147D5">
              <w:rPr>
                <w:sz w:val="20"/>
                <w:szCs w:val="20"/>
              </w:rPr>
              <w:t>No aplica</w:t>
            </w:r>
          </w:p>
        </w:tc>
      </w:tr>
      <w:tr w:rsidR="001A31A9" w:rsidRPr="00C147D5" w14:paraId="4D815A94" w14:textId="77777777" w:rsidTr="00C343FE">
        <w:trPr>
          <w:trHeight w:val="645"/>
        </w:trPr>
        <w:tc>
          <w:tcPr>
            <w:tcW w:w="565" w:type="dxa"/>
            <w:vAlign w:val="center"/>
          </w:tcPr>
          <w:p w14:paraId="54D0B9E9" w14:textId="77777777" w:rsidR="001A31A9" w:rsidRPr="00C147D5" w:rsidRDefault="001A31A9" w:rsidP="00EA4D10">
            <w:pPr>
              <w:jc w:val="center"/>
              <w:rPr>
                <w:sz w:val="20"/>
                <w:szCs w:val="20"/>
              </w:rPr>
            </w:pPr>
            <w:r w:rsidRPr="00C147D5">
              <w:rPr>
                <w:sz w:val="20"/>
                <w:szCs w:val="20"/>
              </w:rPr>
              <w:t>2</w:t>
            </w:r>
          </w:p>
        </w:tc>
        <w:tc>
          <w:tcPr>
            <w:tcW w:w="2869" w:type="dxa"/>
            <w:tcBorders>
              <w:top w:val="dotted" w:sz="4" w:space="0" w:color="FFFFFF" w:themeColor="background1"/>
              <w:bottom w:val="dotted" w:sz="4" w:space="0" w:color="FFFFFF" w:themeColor="background1"/>
            </w:tcBorders>
          </w:tcPr>
          <w:p w14:paraId="6678F489" w14:textId="54D02B59" w:rsidR="001A31A9" w:rsidRPr="00C147D5" w:rsidRDefault="005F63F0" w:rsidP="00EA4D10">
            <w:pPr>
              <w:jc w:val="both"/>
              <w:rPr>
                <w:sz w:val="20"/>
                <w:szCs w:val="20"/>
              </w:rPr>
            </w:pPr>
            <w:r w:rsidRPr="00C147D5">
              <w:rPr>
                <w:noProof/>
                <w:sz w:val="20"/>
                <w:szCs w:val="20"/>
                <w:lang w:eastAsia="es-CO"/>
              </w:rPr>
              <mc:AlternateContent>
                <mc:Choice Requires="wps">
                  <w:drawing>
                    <wp:anchor distT="0" distB="0" distL="114300" distR="114300" simplePos="0" relativeHeight="251815936" behindDoc="0" locked="0" layoutInCell="1" allowOverlap="1" wp14:anchorId="3B4BE4D4" wp14:editId="5731525B">
                      <wp:simplePos x="0" y="0"/>
                      <wp:positionH relativeFrom="column">
                        <wp:posOffset>845820</wp:posOffset>
                      </wp:positionH>
                      <wp:positionV relativeFrom="paragraph">
                        <wp:posOffset>-16510</wp:posOffset>
                      </wp:positionV>
                      <wp:extent cx="1459" cy="252000"/>
                      <wp:effectExtent l="76200" t="0" r="74930" b="53340"/>
                      <wp:wrapNone/>
                      <wp:docPr id="137" name="25 Conector recto de flecha"/>
                      <wp:cNvGraphicFramePr/>
                      <a:graphic xmlns:a="http://schemas.openxmlformats.org/drawingml/2006/main">
                        <a:graphicData uri="http://schemas.microsoft.com/office/word/2010/wordprocessingShape">
                          <wps:wsp>
                            <wps:cNvCnPr/>
                            <wps:spPr>
                              <a:xfrm flipH="1">
                                <a:off x="0" y="0"/>
                                <a:ext cx="1459"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EEE85" id="25 Conector recto de flecha" o:spid="_x0000_s1026" type="#_x0000_t32" style="position:absolute;margin-left:66.6pt;margin-top:-1.3pt;width:.1pt;height:19.8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1816960" behindDoc="0" locked="0" layoutInCell="1" allowOverlap="1" wp14:anchorId="45239F98" wp14:editId="16E604A0">
                      <wp:simplePos x="0" y="0"/>
                      <wp:positionH relativeFrom="column">
                        <wp:posOffset>339725</wp:posOffset>
                      </wp:positionH>
                      <wp:positionV relativeFrom="paragraph">
                        <wp:posOffset>222885</wp:posOffset>
                      </wp:positionV>
                      <wp:extent cx="1007745" cy="252000"/>
                      <wp:effectExtent l="0" t="0" r="20955" b="15240"/>
                      <wp:wrapNone/>
                      <wp:docPr id="141"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7BEB4B2" w14:textId="77777777" w:rsidR="00FB031C" w:rsidRPr="00C343FE" w:rsidRDefault="00FB031C" w:rsidP="001A31A9">
                                  <w:pPr>
                                    <w:jc w:val="center"/>
                                    <w:rPr>
                                      <w:sz w:val="20"/>
                                      <w:szCs w:val="20"/>
                                    </w:rPr>
                                  </w:pPr>
                                  <w:r w:rsidRPr="00C343FE">
                                    <w:rPr>
                                      <w:sz w:val="20"/>
                                      <w:szCs w:val="20"/>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9F98" id="_x0000_s1040" style="position:absolute;left:0;text-align:left;margin-left:26.75pt;margin-top:17.55pt;width:79.35pt;height:19.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AV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" fillcolor="white [3201]" strokecolor="black [3200]" strokeweight=".25pt">
                      <v:textbox>
                        <w:txbxContent>
                          <w:p w14:paraId="47BEB4B2" w14:textId="77777777" w:rsidR="00FB031C" w:rsidRPr="00C343FE" w:rsidRDefault="00FB031C" w:rsidP="001A31A9">
                            <w:pPr>
                              <w:jc w:val="center"/>
                              <w:rPr>
                                <w:sz w:val="20"/>
                                <w:szCs w:val="20"/>
                              </w:rPr>
                            </w:pPr>
                            <w:r w:rsidRPr="00C343FE">
                              <w:rPr>
                                <w:sz w:val="20"/>
                                <w:szCs w:val="20"/>
                              </w:rPr>
                              <w:t>Agitar</w:t>
                            </w:r>
                          </w:p>
                        </w:txbxContent>
                      </v:textbox>
                    </v:rect>
                  </w:pict>
                </mc:Fallback>
              </mc:AlternateContent>
            </w:r>
          </w:p>
        </w:tc>
        <w:tc>
          <w:tcPr>
            <w:tcW w:w="3082" w:type="dxa"/>
            <w:vAlign w:val="center"/>
          </w:tcPr>
          <w:p w14:paraId="494A2441" w14:textId="77777777" w:rsidR="001A31A9" w:rsidRPr="00C147D5" w:rsidRDefault="001A31A9" w:rsidP="00EA4D10">
            <w:pPr>
              <w:jc w:val="both"/>
              <w:rPr>
                <w:sz w:val="20"/>
                <w:szCs w:val="20"/>
              </w:rPr>
            </w:pPr>
            <w:r w:rsidRPr="00C147D5">
              <w:rPr>
                <w:sz w:val="20"/>
                <w:szCs w:val="20"/>
              </w:rPr>
              <w:t xml:space="preserve">Agitar suavemente la muestra mediante combinaciones de movimientos horizontales circulares hasta homogeneizarla. </w:t>
            </w:r>
          </w:p>
        </w:tc>
        <w:tc>
          <w:tcPr>
            <w:tcW w:w="1741" w:type="dxa"/>
            <w:vAlign w:val="center"/>
          </w:tcPr>
          <w:p w14:paraId="3C5DAE73" w14:textId="77777777" w:rsidR="001A31A9" w:rsidRPr="00C147D5" w:rsidRDefault="001A31A9" w:rsidP="00EA4D10">
            <w:pPr>
              <w:jc w:val="center"/>
              <w:rPr>
                <w:sz w:val="20"/>
                <w:szCs w:val="20"/>
              </w:rPr>
            </w:pPr>
            <w:r w:rsidRPr="00C147D5">
              <w:rPr>
                <w:sz w:val="20"/>
                <w:szCs w:val="20"/>
              </w:rPr>
              <w:t>Analista de laboratorio</w:t>
            </w:r>
          </w:p>
        </w:tc>
        <w:tc>
          <w:tcPr>
            <w:tcW w:w="1652" w:type="dxa"/>
            <w:vAlign w:val="center"/>
          </w:tcPr>
          <w:p w14:paraId="70FA4DA3" w14:textId="77777777" w:rsidR="001A31A9" w:rsidRPr="00C147D5" w:rsidRDefault="001A31A9" w:rsidP="00EA4D10">
            <w:pPr>
              <w:rPr>
                <w:sz w:val="20"/>
                <w:szCs w:val="20"/>
              </w:rPr>
            </w:pPr>
            <w:r w:rsidRPr="00C147D5">
              <w:rPr>
                <w:sz w:val="20"/>
                <w:szCs w:val="20"/>
              </w:rPr>
              <w:t>No aplica</w:t>
            </w:r>
          </w:p>
        </w:tc>
      </w:tr>
      <w:tr w:rsidR="00C343FE" w:rsidRPr="00C147D5" w14:paraId="7B22220E" w14:textId="77777777" w:rsidTr="00C343FE">
        <w:tc>
          <w:tcPr>
            <w:tcW w:w="565" w:type="dxa"/>
            <w:vAlign w:val="center"/>
          </w:tcPr>
          <w:p w14:paraId="0FC932E7" w14:textId="187D686A" w:rsidR="00C343FE" w:rsidRPr="00C147D5" w:rsidRDefault="005F63F0" w:rsidP="00C343FE">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34B290E6" w14:textId="1B20192C"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41600" behindDoc="0" locked="0" layoutInCell="1" allowOverlap="1" wp14:anchorId="7943EDF8" wp14:editId="43693AF2">
                      <wp:simplePos x="0" y="0"/>
                      <wp:positionH relativeFrom="column">
                        <wp:posOffset>829945</wp:posOffset>
                      </wp:positionH>
                      <wp:positionV relativeFrom="paragraph">
                        <wp:posOffset>325120</wp:posOffset>
                      </wp:positionV>
                      <wp:extent cx="635" cy="144000"/>
                      <wp:effectExtent l="76200" t="0" r="75565" b="66040"/>
                      <wp:wrapNone/>
                      <wp:docPr id="142" name="33 Conector recto de flecha"/>
                      <wp:cNvGraphicFramePr/>
                      <a:graphic xmlns:a="http://schemas.openxmlformats.org/drawingml/2006/main">
                        <a:graphicData uri="http://schemas.microsoft.com/office/word/2010/wordprocessingShape">
                          <wps:wsp>
                            <wps:cNvCnPr/>
                            <wps:spPr>
                              <a:xfrm flipH="1">
                                <a:off x="0" y="0"/>
                                <a:ext cx="635" cy="14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E36BC" id="33 Conector recto de flecha" o:spid="_x0000_s1026" type="#_x0000_t32" style="position:absolute;margin-left:65.35pt;margin-top:25.6pt;width:.05pt;height:11.35pt;flip:x;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1831296" behindDoc="0" locked="0" layoutInCell="1" allowOverlap="1" wp14:anchorId="02D16471" wp14:editId="7273F3DA">
                      <wp:simplePos x="0" y="0"/>
                      <wp:positionH relativeFrom="column">
                        <wp:posOffset>832485</wp:posOffset>
                      </wp:positionH>
                      <wp:positionV relativeFrom="paragraph">
                        <wp:posOffset>-280035</wp:posOffset>
                      </wp:positionV>
                      <wp:extent cx="2540" cy="360000"/>
                      <wp:effectExtent l="57150" t="0" r="73660" b="59690"/>
                      <wp:wrapNone/>
                      <wp:docPr id="140" name="54 Conector recto de flecha"/>
                      <wp:cNvGraphicFramePr/>
                      <a:graphic xmlns:a="http://schemas.openxmlformats.org/drawingml/2006/main">
                        <a:graphicData uri="http://schemas.microsoft.com/office/word/2010/wordprocessingShape">
                          <wps:wsp>
                            <wps:cNvCnPr/>
                            <wps:spPr>
                              <a:xfrm>
                                <a:off x="0" y="0"/>
                                <a:ext cx="2540"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F174" id="54 Conector recto de flecha" o:spid="_x0000_s1026" type="#_x0000_t32" style="position:absolute;margin-left:65.55pt;margin-top:-22.05pt;width:.2pt;height:28.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66176" behindDoc="0" locked="0" layoutInCell="1" allowOverlap="1" wp14:anchorId="64A3A14C" wp14:editId="3EC24E40">
                      <wp:simplePos x="0" y="0"/>
                      <wp:positionH relativeFrom="column">
                        <wp:posOffset>339725</wp:posOffset>
                      </wp:positionH>
                      <wp:positionV relativeFrom="paragraph">
                        <wp:posOffset>83185</wp:posOffset>
                      </wp:positionV>
                      <wp:extent cx="1007745" cy="252000"/>
                      <wp:effectExtent l="0" t="0" r="20955" b="15240"/>
                      <wp:wrapNone/>
                      <wp:docPr id="145"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E1740C" w14:textId="77777777" w:rsidR="00FB031C" w:rsidRPr="00C343FE" w:rsidRDefault="00FB031C" w:rsidP="001A31A9">
                                  <w:pPr>
                                    <w:jc w:val="center"/>
                                    <w:rPr>
                                      <w:sz w:val="20"/>
                                      <w:szCs w:val="20"/>
                                    </w:rPr>
                                  </w:pPr>
                                  <w:r w:rsidRPr="00C343FE">
                                    <w:rPr>
                                      <w:sz w:val="20"/>
                                      <w:szCs w:val="20"/>
                                    </w:rPr>
                                    <w:t>Extraer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3A14C" id="39 Rectángulo" o:spid="_x0000_s1041" style="position:absolute;left:0;text-align:left;margin-left:26.75pt;margin-top:6.55pt;width:79.35pt;height:19.8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UiY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" fillcolor="white [3201]" strokecolor="black [3200]" strokeweight=".25pt">
                      <v:textbox>
                        <w:txbxContent>
                          <w:p w14:paraId="18E1740C" w14:textId="77777777" w:rsidR="00FB031C" w:rsidRPr="00C343FE" w:rsidRDefault="00FB031C" w:rsidP="001A31A9">
                            <w:pPr>
                              <w:jc w:val="center"/>
                              <w:rPr>
                                <w:sz w:val="20"/>
                                <w:szCs w:val="20"/>
                              </w:rPr>
                            </w:pPr>
                            <w:r w:rsidRPr="00C343FE">
                              <w:rPr>
                                <w:sz w:val="20"/>
                                <w:szCs w:val="20"/>
                              </w:rPr>
                              <w:t>Extraer</w:t>
                            </w:r>
                          </w:p>
                        </w:txbxContent>
                      </v:textbox>
                    </v:rect>
                  </w:pict>
                </mc:Fallback>
              </mc:AlternateContent>
            </w:r>
          </w:p>
        </w:tc>
        <w:tc>
          <w:tcPr>
            <w:tcW w:w="3082" w:type="dxa"/>
            <w:vAlign w:val="center"/>
          </w:tcPr>
          <w:p w14:paraId="416D9E3F" w14:textId="535E900D" w:rsidR="00C343FE" w:rsidRPr="00C147D5" w:rsidRDefault="00C343FE" w:rsidP="00C343FE">
            <w:pPr>
              <w:jc w:val="both"/>
              <w:rPr>
                <w:sz w:val="20"/>
                <w:szCs w:val="20"/>
              </w:rPr>
            </w:pPr>
            <w:r w:rsidRPr="00C147D5">
              <w:rPr>
                <w:sz w:val="20"/>
                <w:szCs w:val="20"/>
              </w:rPr>
              <w:t xml:space="preserve">Extraer cuidadosamente el sobrenadante de las muestras depositadas en los tubos </w:t>
            </w:r>
            <w:proofErr w:type="spellStart"/>
            <w:r w:rsidRPr="00C147D5">
              <w:rPr>
                <w:sz w:val="20"/>
                <w:szCs w:val="20"/>
              </w:rPr>
              <w:t>falcon</w:t>
            </w:r>
            <w:proofErr w:type="spellEnd"/>
            <w:r w:rsidRPr="00C147D5">
              <w:rPr>
                <w:sz w:val="20"/>
                <w:szCs w:val="20"/>
              </w:rPr>
              <w:t>.</w:t>
            </w:r>
          </w:p>
        </w:tc>
        <w:tc>
          <w:tcPr>
            <w:tcW w:w="1741" w:type="dxa"/>
            <w:vAlign w:val="center"/>
          </w:tcPr>
          <w:p w14:paraId="255CB6CC" w14:textId="6DC92BF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70DD76C4" w14:textId="51A194FB" w:rsidR="00C343FE" w:rsidRPr="00C147D5" w:rsidRDefault="00C343FE" w:rsidP="00C343FE">
            <w:pPr>
              <w:rPr>
                <w:sz w:val="20"/>
                <w:szCs w:val="20"/>
              </w:rPr>
            </w:pPr>
            <w:r w:rsidRPr="00C343FE">
              <w:rPr>
                <w:sz w:val="18"/>
                <w:szCs w:val="20"/>
              </w:rPr>
              <w:t>M5-00-FOR-1</w:t>
            </w:r>
            <w:r w:rsidR="00D1545C">
              <w:rPr>
                <w:sz w:val="18"/>
                <w:szCs w:val="20"/>
              </w:rPr>
              <w:t>3</w:t>
            </w:r>
            <w:r w:rsidRPr="00C343FE">
              <w:rPr>
                <w:sz w:val="18"/>
                <w:szCs w:val="20"/>
              </w:rPr>
              <w:t>6</w:t>
            </w:r>
          </w:p>
        </w:tc>
      </w:tr>
      <w:tr w:rsidR="00C343FE" w:rsidRPr="00C147D5" w14:paraId="2BDBA346" w14:textId="77777777" w:rsidTr="00C343FE">
        <w:tc>
          <w:tcPr>
            <w:tcW w:w="565" w:type="dxa"/>
            <w:vAlign w:val="center"/>
          </w:tcPr>
          <w:p w14:paraId="767CBD0C" w14:textId="17C512F3" w:rsidR="00C343FE" w:rsidRPr="00C147D5" w:rsidRDefault="005F63F0" w:rsidP="00C343FE">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2A6D7B08" w14:textId="48E022F6" w:rsidR="00C343FE" w:rsidRPr="00C147D5" w:rsidRDefault="00C343FE"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2624" behindDoc="0" locked="0" layoutInCell="1" allowOverlap="1" wp14:anchorId="38FA9A6E" wp14:editId="35D087ED">
                      <wp:simplePos x="0" y="0"/>
                      <wp:positionH relativeFrom="column">
                        <wp:posOffset>334645</wp:posOffset>
                      </wp:positionH>
                      <wp:positionV relativeFrom="paragraph">
                        <wp:posOffset>25400</wp:posOffset>
                      </wp:positionV>
                      <wp:extent cx="1007745" cy="252000"/>
                      <wp:effectExtent l="0" t="0" r="20955" b="15240"/>
                      <wp:wrapNone/>
                      <wp:docPr id="147"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5B65B31" w14:textId="77777777" w:rsidR="00FB031C" w:rsidRPr="00C343FE" w:rsidRDefault="00FB031C" w:rsidP="001A31A9">
                                  <w:pPr>
                                    <w:jc w:val="center"/>
                                    <w:rPr>
                                      <w:sz w:val="20"/>
                                      <w:szCs w:val="20"/>
                                    </w:rPr>
                                  </w:pPr>
                                  <w:r w:rsidRPr="00C343FE">
                                    <w:rPr>
                                      <w:sz w:val="20"/>
                                      <w:szCs w:val="20"/>
                                    </w:rPr>
                                    <w:t>Concentrar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9A6E" id="42 Rectángulo" o:spid="_x0000_s1042" style="position:absolute;left:0;text-align:left;margin-left:26.35pt;margin-top:2pt;width:79.35pt;height:19.8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" fillcolor="white [3201]" strokecolor="black [3200]" strokeweight=".25pt">
                      <v:textbox>
                        <w:txbxContent>
                          <w:p w14:paraId="35B65B31" w14:textId="77777777" w:rsidR="00FB031C" w:rsidRPr="00C343FE" w:rsidRDefault="00FB031C" w:rsidP="001A31A9">
                            <w:pPr>
                              <w:jc w:val="center"/>
                              <w:rPr>
                                <w:sz w:val="20"/>
                                <w:szCs w:val="20"/>
                              </w:rPr>
                            </w:pPr>
                            <w:r w:rsidRPr="00C343FE">
                              <w:rPr>
                                <w:sz w:val="20"/>
                                <w:szCs w:val="20"/>
                              </w:rPr>
                              <w:t>Concentrar</w:t>
                            </w:r>
                          </w:p>
                        </w:txbxContent>
                      </v:textbox>
                    </v:rect>
                  </w:pict>
                </mc:Fallback>
              </mc:AlternateContent>
            </w:r>
          </w:p>
        </w:tc>
        <w:tc>
          <w:tcPr>
            <w:tcW w:w="3082" w:type="dxa"/>
            <w:vAlign w:val="center"/>
          </w:tcPr>
          <w:p w14:paraId="4515BD8B" w14:textId="05886AE1" w:rsidR="00C343FE" w:rsidRPr="00C147D5" w:rsidRDefault="00C343FE" w:rsidP="00C343FE">
            <w:pPr>
              <w:jc w:val="both"/>
              <w:rPr>
                <w:sz w:val="20"/>
                <w:szCs w:val="20"/>
              </w:rPr>
            </w:pPr>
            <w:r w:rsidRPr="00C147D5">
              <w:rPr>
                <w:sz w:val="20"/>
                <w:szCs w:val="20"/>
              </w:rPr>
              <w:t>Concentrar a un volumen final de 50 ml.</w:t>
            </w:r>
          </w:p>
        </w:tc>
        <w:tc>
          <w:tcPr>
            <w:tcW w:w="1741" w:type="dxa"/>
            <w:vAlign w:val="center"/>
          </w:tcPr>
          <w:p w14:paraId="6E155CF4" w14:textId="518033A1"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49BE637" w14:textId="3E4989A5" w:rsidR="00C343FE" w:rsidRPr="00C147D5" w:rsidRDefault="00C343FE" w:rsidP="00C343FE">
            <w:pPr>
              <w:rPr>
                <w:sz w:val="20"/>
                <w:szCs w:val="20"/>
              </w:rPr>
            </w:pPr>
            <w:r w:rsidRPr="00C147D5">
              <w:rPr>
                <w:sz w:val="20"/>
                <w:szCs w:val="20"/>
              </w:rPr>
              <w:t>No aplica</w:t>
            </w:r>
          </w:p>
        </w:tc>
      </w:tr>
      <w:tr w:rsidR="00C343FE" w:rsidRPr="00C147D5" w14:paraId="10595481" w14:textId="77777777" w:rsidTr="00C343FE">
        <w:trPr>
          <w:trHeight w:val="747"/>
        </w:trPr>
        <w:tc>
          <w:tcPr>
            <w:tcW w:w="565" w:type="dxa"/>
            <w:vAlign w:val="center"/>
          </w:tcPr>
          <w:p w14:paraId="24137F5C" w14:textId="2EFD377B" w:rsidR="00C343FE" w:rsidRPr="00C147D5" w:rsidRDefault="005F63F0" w:rsidP="00C343FE">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1B09B87A" w14:textId="49DABED3"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5696" behindDoc="0" locked="0" layoutInCell="1" allowOverlap="1" wp14:anchorId="28396E38" wp14:editId="070A95CC">
                      <wp:simplePos x="0" y="0"/>
                      <wp:positionH relativeFrom="column">
                        <wp:posOffset>831850</wp:posOffset>
                      </wp:positionH>
                      <wp:positionV relativeFrom="paragraph">
                        <wp:posOffset>-20955</wp:posOffset>
                      </wp:positionV>
                      <wp:extent cx="0" cy="180000"/>
                      <wp:effectExtent l="76200" t="0" r="57150" b="48895"/>
                      <wp:wrapNone/>
                      <wp:docPr id="146" name="52 Conector recto de flecha"/>
                      <wp:cNvGraphicFramePr/>
                      <a:graphic xmlns:a="http://schemas.openxmlformats.org/drawingml/2006/main">
                        <a:graphicData uri="http://schemas.microsoft.com/office/word/2010/wordprocessingShape">
                          <wps:wsp>
                            <wps:cNvCnPr/>
                            <wps:spPr>
                              <a:xfrm flipH="1">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9273F" id="52 Conector recto de flecha" o:spid="_x0000_s1026" type="#_x0000_t32" style="position:absolute;margin-left:65.5pt;margin-top:-1.65pt;width:0;height:14.15pt;flip:x;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3648" behindDoc="0" locked="0" layoutInCell="1" allowOverlap="1" wp14:anchorId="27C954C5" wp14:editId="7820A171">
                      <wp:simplePos x="0" y="0"/>
                      <wp:positionH relativeFrom="column">
                        <wp:posOffset>339725</wp:posOffset>
                      </wp:positionH>
                      <wp:positionV relativeFrom="paragraph">
                        <wp:posOffset>156210</wp:posOffset>
                      </wp:positionV>
                      <wp:extent cx="1007745" cy="252000"/>
                      <wp:effectExtent l="0" t="0" r="20955" b="15240"/>
                      <wp:wrapNone/>
                      <wp:docPr id="151"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FE75590" w14:textId="343FDC5E" w:rsidR="00FB031C" w:rsidRPr="00C343FE" w:rsidRDefault="00FB031C" w:rsidP="00EC0E7A">
                                  <w:pPr>
                                    <w:jc w:val="center"/>
                                    <w:rPr>
                                      <w:sz w:val="20"/>
                                      <w:szCs w:val="20"/>
                                    </w:rPr>
                                  </w:pPr>
                                  <w:r w:rsidRPr="00C343FE">
                                    <w:rPr>
                                      <w:sz w:val="20"/>
                                      <w:szCs w:val="20"/>
                                    </w:rPr>
                                    <w:t>Mezclar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54C5" id="_x0000_s1043" style="position:absolute;left:0;text-align:left;margin-left:26.75pt;margin-top:12.3pt;width:79.35pt;height:19.8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lY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" fillcolor="white [3201]" strokecolor="black [3200]" strokeweight=".25pt">
                      <v:textbox>
                        <w:txbxContent>
                          <w:p w14:paraId="6FE75590" w14:textId="343FDC5E" w:rsidR="00FB031C" w:rsidRPr="00C343FE" w:rsidRDefault="00FB031C" w:rsidP="00EC0E7A">
                            <w:pPr>
                              <w:jc w:val="center"/>
                              <w:rPr>
                                <w:sz w:val="20"/>
                                <w:szCs w:val="20"/>
                              </w:rPr>
                            </w:pPr>
                            <w:r w:rsidRPr="00C343FE">
                              <w:rPr>
                                <w:sz w:val="20"/>
                                <w:szCs w:val="20"/>
                              </w:rPr>
                              <w:t>Mezclar</w:t>
                            </w:r>
                          </w:p>
                        </w:txbxContent>
                      </v:textbox>
                    </v:rect>
                  </w:pict>
                </mc:Fallback>
              </mc:AlternateContent>
            </w:r>
          </w:p>
        </w:tc>
        <w:tc>
          <w:tcPr>
            <w:tcW w:w="3082" w:type="dxa"/>
            <w:vAlign w:val="center"/>
          </w:tcPr>
          <w:p w14:paraId="5EF6E1CE" w14:textId="020915FA" w:rsidR="00C343FE" w:rsidRPr="00C147D5" w:rsidRDefault="00C343FE" w:rsidP="00C343FE">
            <w:pPr>
              <w:jc w:val="both"/>
              <w:rPr>
                <w:sz w:val="20"/>
                <w:szCs w:val="20"/>
              </w:rPr>
            </w:pPr>
            <w:r w:rsidRPr="00C147D5">
              <w:rPr>
                <w:sz w:val="20"/>
                <w:szCs w:val="20"/>
              </w:rPr>
              <w:t>Mezclar el volumen final preservada en viales de centelleo y extraer con ayuda de una pipeta, 1 ml de la muestra.</w:t>
            </w:r>
          </w:p>
        </w:tc>
        <w:tc>
          <w:tcPr>
            <w:tcW w:w="1741" w:type="dxa"/>
            <w:vAlign w:val="center"/>
          </w:tcPr>
          <w:p w14:paraId="40419299" w14:textId="1100DCD5"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2EA1CD9A" w14:textId="6924848F" w:rsidR="00C343FE" w:rsidRPr="00C147D5" w:rsidRDefault="00C343FE" w:rsidP="00C343FE">
            <w:pPr>
              <w:rPr>
                <w:sz w:val="20"/>
                <w:szCs w:val="20"/>
              </w:rPr>
            </w:pPr>
            <w:r w:rsidRPr="00C147D5">
              <w:rPr>
                <w:sz w:val="20"/>
                <w:szCs w:val="20"/>
              </w:rPr>
              <w:t>No aplica</w:t>
            </w:r>
          </w:p>
        </w:tc>
      </w:tr>
      <w:tr w:rsidR="00C343FE" w:rsidRPr="00C147D5" w14:paraId="2ABA1C0F" w14:textId="77777777" w:rsidTr="00C343FE">
        <w:trPr>
          <w:trHeight w:val="584"/>
        </w:trPr>
        <w:tc>
          <w:tcPr>
            <w:tcW w:w="565" w:type="dxa"/>
            <w:vAlign w:val="center"/>
          </w:tcPr>
          <w:p w14:paraId="4E0B9E3F" w14:textId="78393BC4" w:rsidR="00C343FE" w:rsidRPr="00C147D5" w:rsidRDefault="005F63F0" w:rsidP="00C343FE">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2EC2B85F" w14:textId="557511E5"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47744" behindDoc="0" locked="0" layoutInCell="1" allowOverlap="1" wp14:anchorId="1C2C6CF4" wp14:editId="314379FE">
                      <wp:simplePos x="0" y="0"/>
                      <wp:positionH relativeFrom="column">
                        <wp:posOffset>831850</wp:posOffset>
                      </wp:positionH>
                      <wp:positionV relativeFrom="paragraph">
                        <wp:posOffset>-196850</wp:posOffset>
                      </wp:positionV>
                      <wp:extent cx="0" cy="252000"/>
                      <wp:effectExtent l="76200" t="0" r="57150" b="53340"/>
                      <wp:wrapNone/>
                      <wp:docPr id="21" name="52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360A7" id="52 Conector recto de flecha" o:spid="_x0000_s1026" type="#_x0000_t32" style="position:absolute;margin-left:65.5pt;margin-top:-15.5pt;width:0;height:19.85pt;flip:x;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4672" behindDoc="0" locked="0" layoutInCell="1" allowOverlap="1" wp14:anchorId="00362B01" wp14:editId="7DA8ADE0">
                      <wp:simplePos x="0" y="0"/>
                      <wp:positionH relativeFrom="column">
                        <wp:posOffset>330200</wp:posOffset>
                      </wp:positionH>
                      <wp:positionV relativeFrom="paragraph">
                        <wp:posOffset>43815</wp:posOffset>
                      </wp:positionV>
                      <wp:extent cx="1007745" cy="252000"/>
                      <wp:effectExtent l="0" t="0" r="20955" b="15240"/>
                      <wp:wrapNone/>
                      <wp:docPr id="18" name="4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A9A3C7" w14:textId="5B31DFD0" w:rsidR="00FB031C" w:rsidRPr="00C343FE" w:rsidRDefault="00FB031C" w:rsidP="00EC0E7A">
                                  <w:pPr>
                                    <w:jc w:val="center"/>
                                    <w:rPr>
                                      <w:sz w:val="20"/>
                                      <w:szCs w:val="20"/>
                                    </w:rPr>
                                  </w:pPr>
                                  <w:r>
                                    <w:rPr>
                                      <w:sz w:val="20"/>
                                      <w:szCs w:val="20"/>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62B01" id="_x0000_s1044" style="position:absolute;left:0;text-align:left;margin-left:26pt;margin-top:3.45pt;width:79.35pt;height:19.8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f6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" fillcolor="white [3201]" strokecolor="black [3200]" strokeweight=".25pt">
                      <v:textbox>
                        <w:txbxContent>
                          <w:p w14:paraId="18A9A3C7" w14:textId="5B31DFD0" w:rsidR="00FB031C" w:rsidRPr="00C343FE" w:rsidRDefault="00FB031C" w:rsidP="00EC0E7A">
                            <w:pPr>
                              <w:jc w:val="center"/>
                              <w:rPr>
                                <w:sz w:val="20"/>
                                <w:szCs w:val="20"/>
                              </w:rPr>
                            </w:pPr>
                            <w:r>
                              <w:rPr>
                                <w:sz w:val="20"/>
                                <w:szCs w:val="20"/>
                              </w:rPr>
                              <w:t>Depositar</w:t>
                            </w:r>
                          </w:p>
                        </w:txbxContent>
                      </v:textbox>
                    </v:rect>
                  </w:pict>
                </mc:Fallback>
              </mc:AlternateContent>
            </w:r>
          </w:p>
        </w:tc>
        <w:tc>
          <w:tcPr>
            <w:tcW w:w="3082" w:type="dxa"/>
            <w:vAlign w:val="center"/>
          </w:tcPr>
          <w:p w14:paraId="7F27D40C" w14:textId="275053C1" w:rsidR="00C343FE" w:rsidRPr="00C147D5" w:rsidRDefault="00C343FE" w:rsidP="00C343FE">
            <w:pPr>
              <w:jc w:val="both"/>
              <w:rPr>
                <w:sz w:val="20"/>
                <w:szCs w:val="20"/>
              </w:rPr>
            </w:pPr>
            <w:r>
              <w:rPr>
                <w:sz w:val="20"/>
                <w:szCs w:val="20"/>
              </w:rPr>
              <w:t>Depositar</w:t>
            </w:r>
            <w:r w:rsidRPr="00C147D5">
              <w:rPr>
                <w:sz w:val="20"/>
                <w:szCs w:val="20"/>
              </w:rPr>
              <w:t xml:space="preserve"> la muestra sobre una cámara Sedgwick-Rafter </w:t>
            </w:r>
          </w:p>
        </w:tc>
        <w:tc>
          <w:tcPr>
            <w:tcW w:w="1741" w:type="dxa"/>
            <w:vAlign w:val="center"/>
          </w:tcPr>
          <w:p w14:paraId="35FED1C3" w14:textId="0E14CAF0"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0BC1F3FE" w14:textId="4EBA137B" w:rsidR="00C343FE" w:rsidRPr="00C147D5" w:rsidRDefault="00C343FE" w:rsidP="00C343FE">
            <w:pPr>
              <w:rPr>
                <w:sz w:val="20"/>
                <w:szCs w:val="20"/>
              </w:rPr>
            </w:pPr>
            <w:r w:rsidRPr="00C147D5">
              <w:rPr>
                <w:sz w:val="20"/>
                <w:szCs w:val="20"/>
              </w:rPr>
              <w:t>No aplica</w:t>
            </w:r>
          </w:p>
        </w:tc>
      </w:tr>
      <w:tr w:rsidR="00C343FE" w:rsidRPr="00C147D5" w14:paraId="29A5F0F9" w14:textId="77777777" w:rsidTr="00C343FE">
        <w:tc>
          <w:tcPr>
            <w:tcW w:w="565" w:type="dxa"/>
            <w:vAlign w:val="center"/>
          </w:tcPr>
          <w:p w14:paraId="40D33B8C" w14:textId="5716AAB0" w:rsidR="00C343FE" w:rsidRPr="00C147D5" w:rsidRDefault="00AA29E8" w:rsidP="00C343FE">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02A04A5F" w14:textId="6121049C"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1840" behindDoc="0" locked="0" layoutInCell="1" allowOverlap="1" wp14:anchorId="7CF984EA" wp14:editId="54BD26D5">
                      <wp:simplePos x="0" y="0"/>
                      <wp:positionH relativeFrom="column">
                        <wp:posOffset>836295</wp:posOffset>
                      </wp:positionH>
                      <wp:positionV relativeFrom="paragraph">
                        <wp:posOffset>421005</wp:posOffset>
                      </wp:positionV>
                      <wp:extent cx="0" cy="504000"/>
                      <wp:effectExtent l="76200" t="0" r="57150" b="48895"/>
                      <wp:wrapNone/>
                      <wp:docPr id="159" name="63 Conector recto de flecha"/>
                      <wp:cNvGraphicFramePr/>
                      <a:graphic xmlns:a="http://schemas.openxmlformats.org/drawingml/2006/main">
                        <a:graphicData uri="http://schemas.microsoft.com/office/word/2010/wordprocessingShape">
                          <wps:wsp>
                            <wps:cNvCnPr/>
                            <wps:spPr>
                              <a:xfrm>
                                <a:off x="0" y="0"/>
                                <a:ext cx="0" cy="50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2E00ED6" id="63 Conector recto de flecha" o:spid="_x0000_s1026" type="#_x0000_t32" style="position:absolute;margin-left:65.85pt;margin-top:33.15pt;width:0;height:39.7pt;z-index:2524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2080" behindDoc="0" locked="0" layoutInCell="1" allowOverlap="1" wp14:anchorId="57714428" wp14:editId="457F7451">
                      <wp:simplePos x="0" y="0"/>
                      <wp:positionH relativeFrom="column">
                        <wp:posOffset>841375</wp:posOffset>
                      </wp:positionH>
                      <wp:positionV relativeFrom="paragraph">
                        <wp:posOffset>-79375</wp:posOffset>
                      </wp:positionV>
                      <wp:extent cx="0" cy="216000"/>
                      <wp:effectExtent l="76200" t="0" r="57150" b="50800"/>
                      <wp:wrapNone/>
                      <wp:docPr id="22" name="52 Conector recto de flecha"/>
                      <wp:cNvGraphicFramePr/>
                      <a:graphic xmlns:a="http://schemas.openxmlformats.org/drawingml/2006/main">
                        <a:graphicData uri="http://schemas.microsoft.com/office/word/2010/wordprocessingShape">
                          <wps:wsp>
                            <wps:cNvCnPr/>
                            <wps:spPr>
                              <a:xfrm flipH="1">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7DFE" id="52 Conector recto de flecha" o:spid="_x0000_s1026" type="#_x0000_t32" style="position:absolute;margin-left:66.25pt;margin-top:-6.25pt;width:0;height:17pt;flip:x;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46720" behindDoc="0" locked="0" layoutInCell="1" allowOverlap="1" wp14:anchorId="175D6D17" wp14:editId="657EA048">
                      <wp:simplePos x="0" y="0"/>
                      <wp:positionH relativeFrom="column">
                        <wp:posOffset>334645</wp:posOffset>
                      </wp:positionH>
                      <wp:positionV relativeFrom="paragraph">
                        <wp:posOffset>149225</wp:posOffset>
                      </wp:positionV>
                      <wp:extent cx="1007745" cy="252000"/>
                      <wp:effectExtent l="0" t="0" r="20955" b="15240"/>
                      <wp:wrapNone/>
                      <wp:docPr id="158"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219619B" w14:textId="77777777" w:rsidR="00FB031C" w:rsidRPr="00C343FE" w:rsidRDefault="00FB031C" w:rsidP="001A31A9">
                                  <w:pPr>
                                    <w:jc w:val="center"/>
                                    <w:rPr>
                                      <w:sz w:val="20"/>
                                      <w:szCs w:val="20"/>
                                    </w:rPr>
                                  </w:pPr>
                                  <w:r w:rsidRPr="00C343FE">
                                    <w:rPr>
                                      <w:sz w:val="20"/>
                                      <w:szCs w:val="20"/>
                                    </w:rPr>
                                    <w:t>Girar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6D17" id="_x0000_s1045" style="position:absolute;left:0;text-align:left;margin-left:26.35pt;margin-top:11.75pt;width:79.35pt;height:19.8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593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" fillcolor="white [3201]" strokecolor="black [3200]" strokeweight=".25pt">
                      <v:textbox>
                        <w:txbxContent>
                          <w:p w14:paraId="1219619B" w14:textId="77777777" w:rsidR="00FB031C" w:rsidRPr="00C343FE" w:rsidRDefault="00FB031C" w:rsidP="001A31A9">
                            <w:pPr>
                              <w:jc w:val="center"/>
                              <w:rPr>
                                <w:sz w:val="20"/>
                                <w:szCs w:val="20"/>
                              </w:rPr>
                            </w:pPr>
                            <w:r w:rsidRPr="00C343FE">
                              <w:rPr>
                                <w:sz w:val="20"/>
                                <w:szCs w:val="20"/>
                              </w:rPr>
                              <w:t>Girar</w:t>
                            </w:r>
                          </w:p>
                        </w:txbxContent>
                      </v:textbox>
                    </v:rect>
                  </w:pict>
                </mc:Fallback>
              </mc:AlternateContent>
            </w:r>
          </w:p>
        </w:tc>
        <w:tc>
          <w:tcPr>
            <w:tcW w:w="3082" w:type="dxa"/>
            <w:vAlign w:val="center"/>
          </w:tcPr>
          <w:p w14:paraId="5A51D030" w14:textId="1866A1D3" w:rsidR="00C343FE" w:rsidRPr="00C147D5" w:rsidRDefault="00C343FE" w:rsidP="00C343FE">
            <w:pPr>
              <w:jc w:val="both"/>
              <w:rPr>
                <w:sz w:val="20"/>
                <w:szCs w:val="20"/>
              </w:rPr>
            </w:pPr>
            <w:r>
              <w:rPr>
                <w:sz w:val="20"/>
                <w:szCs w:val="20"/>
              </w:rPr>
              <w:t>Girar</w:t>
            </w:r>
            <w:r w:rsidRPr="00C147D5">
              <w:rPr>
                <w:sz w:val="20"/>
                <w:szCs w:val="20"/>
              </w:rPr>
              <w:t xml:space="preserve"> lentamente el cubreobjetos para que cubra completamente la cámara, con el fin de evitar que se introduzcan burbujas de aire</w:t>
            </w:r>
          </w:p>
        </w:tc>
        <w:tc>
          <w:tcPr>
            <w:tcW w:w="1741" w:type="dxa"/>
            <w:vAlign w:val="center"/>
          </w:tcPr>
          <w:p w14:paraId="0FACABB1" w14:textId="23E38486"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E435F25" w14:textId="6A5FD960" w:rsidR="00C343FE" w:rsidRPr="00C147D5" w:rsidRDefault="00C343FE" w:rsidP="00C343FE">
            <w:pPr>
              <w:rPr>
                <w:sz w:val="20"/>
                <w:szCs w:val="20"/>
              </w:rPr>
            </w:pPr>
            <w:r w:rsidRPr="00C147D5">
              <w:rPr>
                <w:sz w:val="20"/>
                <w:szCs w:val="20"/>
              </w:rPr>
              <w:t>No aplica</w:t>
            </w:r>
          </w:p>
        </w:tc>
      </w:tr>
      <w:tr w:rsidR="00C343FE" w:rsidRPr="00C147D5" w14:paraId="64963427" w14:textId="77777777" w:rsidTr="00C343FE">
        <w:tc>
          <w:tcPr>
            <w:tcW w:w="565" w:type="dxa"/>
            <w:vAlign w:val="center"/>
          </w:tcPr>
          <w:p w14:paraId="33F1E99B" w14:textId="5B0FC8C9" w:rsidR="00C343FE" w:rsidRPr="00C147D5" w:rsidRDefault="00AA29E8" w:rsidP="00C343FE">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629BB4E0" w14:textId="105EADBE" w:rsidR="00C343FE" w:rsidRPr="00C147D5" w:rsidRDefault="005F63F0" w:rsidP="00C343FE">
            <w:pPr>
              <w:jc w:val="both"/>
              <w:rPr>
                <w:sz w:val="20"/>
                <w:szCs w:val="20"/>
              </w:rPr>
            </w:pPr>
            <w:r w:rsidRPr="00C147D5">
              <w:rPr>
                <w:noProof/>
                <w:sz w:val="20"/>
                <w:szCs w:val="20"/>
                <w:lang w:eastAsia="es-CO"/>
              </w:rPr>
              <mc:AlternateContent>
                <mc:Choice Requires="wps">
                  <w:drawing>
                    <wp:anchor distT="0" distB="0" distL="114300" distR="114300" simplePos="0" relativeHeight="252455936" behindDoc="0" locked="0" layoutInCell="1" allowOverlap="1" wp14:anchorId="3B32ABA4" wp14:editId="5D639578">
                      <wp:simplePos x="0" y="0"/>
                      <wp:positionH relativeFrom="column">
                        <wp:posOffset>835025</wp:posOffset>
                      </wp:positionH>
                      <wp:positionV relativeFrom="paragraph">
                        <wp:posOffset>480060</wp:posOffset>
                      </wp:positionV>
                      <wp:extent cx="0" cy="720000"/>
                      <wp:effectExtent l="76200" t="0" r="57150" b="61595"/>
                      <wp:wrapNone/>
                      <wp:docPr id="161" name="63 Conector recto de flecha"/>
                      <wp:cNvGraphicFramePr/>
                      <a:graphic xmlns:a="http://schemas.openxmlformats.org/drawingml/2006/main">
                        <a:graphicData uri="http://schemas.microsoft.com/office/word/2010/wordprocessingShape">
                          <wps:wsp>
                            <wps:cNvCnPr/>
                            <wps:spPr>
                              <a:xfrm>
                                <a:off x="0" y="0"/>
                                <a:ext cx="0" cy="72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E4D0E5" id="63 Conector recto de flecha" o:spid="_x0000_s1026" type="#_x0000_t32" style="position:absolute;margin-left:65.75pt;margin-top:37.8pt;width:0;height:56.7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0816" behindDoc="0" locked="0" layoutInCell="1" allowOverlap="1" wp14:anchorId="70343CF3" wp14:editId="0578220E">
                      <wp:simplePos x="0" y="0"/>
                      <wp:positionH relativeFrom="column">
                        <wp:posOffset>340360</wp:posOffset>
                      </wp:positionH>
                      <wp:positionV relativeFrom="paragraph">
                        <wp:posOffset>200660</wp:posOffset>
                      </wp:positionV>
                      <wp:extent cx="1007745" cy="287655"/>
                      <wp:effectExtent l="0" t="0" r="20955" b="17145"/>
                      <wp:wrapNone/>
                      <wp:docPr id="160" name="57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2C23FEA" w14:textId="58D807A3" w:rsidR="00FB031C" w:rsidRPr="00D528FC" w:rsidRDefault="00FB031C" w:rsidP="001A31A9">
                                  <w:pPr>
                                    <w:jc w:val="center"/>
                                    <w:rPr>
                                      <w:szCs w:val="22"/>
                                    </w:rPr>
                                  </w:pPr>
                                  <w:r w:rsidRPr="00D528FC">
                                    <w:rPr>
                                      <w:szCs w:val="22"/>
                                    </w:rPr>
                                    <w:t>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CF3" id="_x0000_s1046" style="position:absolute;left:0;text-align:left;margin-left:26.8pt;margin-top:15.8pt;width:79.35pt;height:22.6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JyWg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" fillcolor="white [3201]" strokecolor="black [3200]" strokeweight=".25pt">
                      <v:textbox>
                        <w:txbxContent>
                          <w:p w14:paraId="72C23FEA" w14:textId="58D807A3" w:rsidR="00FB031C" w:rsidRPr="00D528FC" w:rsidRDefault="00FB031C" w:rsidP="001A31A9">
                            <w:pPr>
                              <w:jc w:val="center"/>
                              <w:rPr>
                                <w:szCs w:val="22"/>
                              </w:rPr>
                            </w:pPr>
                            <w:r w:rsidRPr="00D528FC">
                              <w:rPr>
                                <w:szCs w:val="22"/>
                              </w:rPr>
                              <w:t>Depositar</w:t>
                            </w:r>
                          </w:p>
                        </w:txbxContent>
                      </v:textbox>
                    </v:rect>
                  </w:pict>
                </mc:Fallback>
              </mc:AlternateContent>
            </w:r>
          </w:p>
        </w:tc>
        <w:tc>
          <w:tcPr>
            <w:tcW w:w="3082" w:type="dxa"/>
            <w:vAlign w:val="center"/>
          </w:tcPr>
          <w:p w14:paraId="1231ADCA" w14:textId="0E06B602" w:rsidR="00C343FE" w:rsidRPr="00C343FE" w:rsidRDefault="00C343FE" w:rsidP="00C343FE">
            <w:pPr>
              <w:jc w:val="both"/>
              <w:rPr>
                <w:rFonts w:eastAsia="Arial"/>
                <w:sz w:val="20"/>
                <w:szCs w:val="20"/>
                <w:lang w:eastAsia="es-CO"/>
              </w:rPr>
            </w:pPr>
            <w:r w:rsidRPr="00C147D5">
              <w:rPr>
                <w:color w:val="000000"/>
                <w:sz w:val="20"/>
                <w:szCs w:val="20"/>
              </w:rPr>
              <w:t xml:space="preserve">Depositar la cámara Sedgwick-Rafter </w:t>
            </w:r>
            <w:r w:rsidRPr="00C147D5">
              <w:rPr>
                <w:rFonts w:eastAsia="Arial"/>
                <w:sz w:val="20"/>
                <w:szCs w:val="20"/>
                <w:lang w:eastAsia="es-CO"/>
              </w:rPr>
              <w:t>sobre la platina del microscopio y realizar una observación de la muestra a u</w:t>
            </w:r>
            <w:r>
              <w:rPr>
                <w:rFonts w:eastAsia="Arial"/>
                <w:sz w:val="20"/>
                <w:szCs w:val="20"/>
                <w:lang w:eastAsia="es-CO"/>
              </w:rPr>
              <w:t>na magnificación de 40X o 100X.</w:t>
            </w:r>
          </w:p>
        </w:tc>
        <w:tc>
          <w:tcPr>
            <w:tcW w:w="1741" w:type="dxa"/>
            <w:vAlign w:val="center"/>
          </w:tcPr>
          <w:p w14:paraId="16E4CCB1" w14:textId="77777777"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628D5F84" w14:textId="77777777" w:rsidR="00C343FE" w:rsidRPr="00C147D5" w:rsidRDefault="00C343FE" w:rsidP="00C343FE">
            <w:pPr>
              <w:rPr>
                <w:sz w:val="20"/>
                <w:szCs w:val="20"/>
              </w:rPr>
            </w:pPr>
            <w:r w:rsidRPr="00C147D5">
              <w:rPr>
                <w:sz w:val="20"/>
                <w:szCs w:val="20"/>
              </w:rPr>
              <w:t>No aplica</w:t>
            </w:r>
          </w:p>
        </w:tc>
      </w:tr>
      <w:tr w:rsidR="00C343FE" w:rsidRPr="00C147D5" w14:paraId="00EDDEE8" w14:textId="77777777" w:rsidTr="00AA29E8">
        <w:trPr>
          <w:trHeight w:val="624"/>
        </w:trPr>
        <w:tc>
          <w:tcPr>
            <w:tcW w:w="565" w:type="dxa"/>
            <w:tcBorders>
              <w:bottom w:val="dotted" w:sz="4" w:space="0" w:color="7F7F7F" w:themeColor="text1" w:themeTint="80"/>
            </w:tcBorders>
            <w:vAlign w:val="center"/>
          </w:tcPr>
          <w:p w14:paraId="715B96E7" w14:textId="6585E770" w:rsidR="00C343FE" w:rsidRPr="00C147D5" w:rsidRDefault="00AA29E8" w:rsidP="00C343FE">
            <w:pPr>
              <w:jc w:val="center"/>
              <w:rPr>
                <w:sz w:val="20"/>
                <w:szCs w:val="20"/>
              </w:rPr>
            </w:pPr>
            <w:r>
              <w:rPr>
                <w:sz w:val="20"/>
                <w:szCs w:val="20"/>
              </w:rPr>
              <w:t>9</w:t>
            </w:r>
          </w:p>
        </w:tc>
        <w:tc>
          <w:tcPr>
            <w:tcW w:w="2869" w:type="dxa"/>
            <w:tcBorders>
              <w:bottom w:val="single" w:sz="4" w:space="0" w:color="FFFFFF" w:themeColor="background1"/>
            </w:tcBorders>
          </w:tcPr>
          <w:p w14:paraId="61B91AD8" w14:textId="25474321" w:rsidR="00C343FE" w:rsidRPr="00C147D5" w:rsidRDefault="005F63F0"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9488" behindDoc="0" locked="0" layoutInCell="1" allowOverlap="1" wp14:anchorId="5E92C832" wp14:editId="0DA173F6">
                      <wp:simplePos x="0" y="0"/>
                      <wp:positionH relativeFrom="column">
                        <wp:posOffset>835025</wp:posOffset>
                      </wp:positionH>
                      <wp:positionV relativeFrom="paragraph">
                        <wp:posOffset>753110</wp:posOffset>
                      </wp:positionV>
                      <wp:extent cx="0" cy="756000"/>
                      <wp:effectExtent l="76200" t="0" r="57150" b="63500"/>
                      <wp:wrapNone/>
                      <wp:docPr id="177" name="63 Conector recto de flecha"/>
                      <wp:cNvGraphicFramePr/>
                      <a:graphic xmlns:a="http://schemas.openxmlformats.org/drawingml/2006/main">
                        <a:graphicData uri="http://schemas.microsoft.com/office/word/2010/wordprocessingShape">
                          <wps:wsp>
                            <wps:cNvCnPr/>
                            <wps:spPr>
                              <a:xfrm>
                                <a:off x="0" y="0"/>
                                <a:ext cx="0" cy="75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B7413" id="63 Conector recto de flecha" o:spid="_x0000_s1026" type="#_x0000_t32" style="position:absolute;margin-left:65.75pt;margin-top:59.3pt;width:0;height:59.5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" strokecolor="black [3040]">
                      <v:stroke endarrow="block"/>
                    </v:shape>
                  </w:pict>
                </mc:Fallback>
              </mc:AlternateContent>
            </w:r>
            <w:r w:rsidR="00C343FE" w:rsidRPr="00C147D5">
              <w:rPr>
                <w:noProof/>
                <w:sz w:val="20"/>
                <w:szCs w:val="20"/>
                <w:lang w:eastAsia="es-CO"/>
              </w:rPr>
              <mc:AlternateContent>
                <mc:Choice Requires="wps">
                  <w:drawing>
                    <wp:anchor distT="0" distB="0" distL="114300" distR="114300" simplePos="0" relativeHeight="252453888" behindDoc="0" locked="0" layoutInCell="1" allowOverlap="1" wp14:anchorId="7D01E104" wp14:editId="4167196F">
                      <wp:simplePos x="0" y="0"/>
                      <wp:positionH relativeFrom="column">
                        <wp:posOffset>337820</wp:posOffset>
                      </wp:positionH>
                      <wp:positionV relativeFrom="paragraph">
                        <wp:posOffset>457200</wp:posOffset>
                      </wp:positionV>
                      <wp:extent cx="1007745" cy="287655"/>
                      <wp:effectExtent l="0" t="0" r="20955" b="17145"/>
                      <wp:wrapNone/>
                      <wp:docPr id="162" name="58 Rectángulo"/>
                      <wp:cNvGraphicFramePr/>
                      <a:graphic xmlns:a="http://schemas.openxmlformats.org/drawingml/2006/main">
                        <a:graphicData uri="http://schemas.microsoft.com/office/word/2010/wordprocessingShape">
                          <wps:wsp>
                            <wps:cNvSpPr/>
                            <wps:spPr>
                              <a:xfrm>
                                <a:off x="0" y="0"/>
                                <a:ext cx="1007745" cy="28765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E104" id="_x0000_s1047" style="position:absolute;left:0;text-align:left;margin-left:26.6pt;margin-top:36pt;width:79.35pt;height:22.6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" fillcolor="white [3201]" strokecolor="black [3200]" strokeweight=".25pt">
                      <v:textbox>
                        <w:txbxContent>
                          <w:p w14:paraId="211AD9BA" w14:textId="40178838" w:rsidR="00FB031C" w:rsidRPr="00B063D1" w:rsidRDefault="00FB031C" w:rsidP="001A31A9">
                            <w:pPr>
                              <w:jc w:val="center"/>
                              <w:rPr>
                                <w:color w:val="000000"/>
                                <w:szCs w:val="22"/>
                              </w:rPr>
                            </w:pPr>
                            <w:r w:rsidRPr="00B063D1">
                              <w:rPr>
                                <w:color w:val="000000"/>
                                <w:szCs w:val="22"/>
                              </w:rPr>
                              <w:t>Realizar</w:t>
                            </w:r>
                          </w:p>
                        </w:txbxContent>
                      </v:textbox>
                    </v:rect>
                  </w:pict>
                </mc:Fallback>
              </mc:AlternateContent>
            </w:r>
          </w:p>
        </w:tc>
        <w:tc>
          <w:tcPr>
            <w:tcW w:w="3082" w:type="dxa"/>
            <w:tcBorders>
              <w:bottom w:val="dotted" w:sz="4" w:space="0" w:color="7F7F7F" w:themeColor="text1" w:themeTint="80"/>
            </w:tcBorders>
            <w:vAlign w:val="center"/>
          </w:tcPr>
          <w:p w14:paraId="7D683BCF" w14:textId="43C0DFBC" w:rsidR="00C343FE" w:rsidRPr="00C343FE" w:rsidRDefault="00C343FE" w:rsidP="00C343FE">
            <w:pPr>
              <w:pBdr>
                <w:top w:val="nil"/>
                <w:left w:val="nil"/>
                <w:bottom w:val="nil"/>
                <w:right w:val="nil"/>
                <w:between w:val="nil"/>
              </w:pBdr>
              <w:jc w:val="both"/>
              <w:rPr>
                <w:color w:val="000000"/>
                <w:sz w:val="20"/>
                <w:szCs w:val="20"/>
              </w:rPr>
            </w:pPr>
            <w:r w:rsidRPr="00C147D5">
              <w:rPr>
                <w:color w:val="000000"/>
                <w:sz w:val="20"/>
                <w:szCs w:val="20"/>
              </w:rPr>
              <w:t>Realizar una visualización previa de la muestra, con la finalidad de tener un conocimiento general de los taxones presentes, formas, características y estructuras que se necesitan para la identificación del fitoplancton y su vez una estimación de la concentración celular.</w:t>
            </w:r>
          </w:p>
        </w:tc>
        <w:tc>
          <w:tcPr>
            <w:tcW w:w="1741" w:type="dxa"/>
            <w:tcBorders>
              <w:bottom w:val="dotted" w:sz="4" w:space="0" w:color="7F7F7F" w:themeColor="text1" w:themeTint="80"/>
            </w:tcBorders>
            <w:vAlign w:val="center"/>
          </w:tcPr>
          <w:p w14:paraId="22CB808B" w14:textId="3C864FD5" w:rsidR="00C343FE" w:rsidRPr="00C147D5" w:rsidRDefault="00C343FE" w:rsidP="00C343FE">
            <w:pPr>
              <w:jc w:val="center"/>
              <w:rPr>
                <w:sz w:val="20"/>
                <w:szCs w:val="20"/>
              </w:rPr>
            </w:pPr>
            <w:r w:rsidRPr="00C147D5">
              <w:rPr>
                <w:sz w:val="20"/>
                <w:szCs w:val="20"/>
              </w:rPr>
              <w:t>Analista de laboratorio</w:t>
            </w:r>
          </w:p>
        </w:tc>
        <w:tc>
          <w:tcPr>
            <w:tcW w:w="1652" w:type="dxa"/>
            <w:tcBorders>
              <w:bottom w:val="dotted" w:sz="4" w:space="0" w:color="7F7F7F" w:themeColor="text1" w:themeTint="80"/>
            </w:tcBorders>
            <w:vAlign w:val="center"/>
          </w:tcPr>
          <w:p w14:paraId="740F1036" w14:textId="07B179F2" w:rsidR="00C343FE" w:rsidRPr="00C147D5" w:rsidRDefault="00C343FE" w:rsidP="00C343FE">
            <w:pPr>
              <w:rPr>
                <w:sz w:val="20"/>
                <w:szCs w:val="20"/>
              </w:rPr>
            </w:pPr>
            <w:r w:rsidRPr="00C147D5">
              <w:rPr>
                <w:sz w:val="20"/>
                <w:szCs w:val="20"/>
              </w:rPr>
              <w:t>No aplica</w:t>
            </w:r>
          </w:p>
        </w:tc>
      </w:tr>
      <w:tr w:rsidR="00C343FE" w:rsidRPr="00C147D5" w14:paraId="2517C267" w14:textId="77777777" w:rsidTr="00AA29E8">
        <w:trPr>
          <w:trHeight w:val="624"/>
        </w:trPr>
        <w:tc>
          <w:tcPr>
            <w:tcW w:w="565" w:type="dxa"/>
            <w:tcBorders>
              <w:top w:val="dotted" w:sz="4" w:space="0" w:color="7F7F7F" w:themeColor="text1" w:themeTint="80"/>
              <w:bottom w:val="dotted" w:sz="4" w:space="0" w:color="7F7F7F" w:themeColor="text1" w:themeTint="80"/>
            </w:tcBorders>
            <w:vAlign w:val="center"/>
          </w:tcPr>
          <w:p w14:paraId="1B3C43C1" w14:textId="77777777" w:rsidR="00C343FE" w:rsidRPr="00C147D5" w:rsidRDefault="00C343FE" w:rsidP="00C343FE">
            <w:pPr>
              <w:jc w:val="center"/>
              <w:rPr>
                <w:sz w:val="20"/>
                <w:szCs w:val="20"/>
              </w:rPr>
            </w:pPr>
          </w:p>
          <w:p w14:paraId="7F794EB6" w14:textId="4C387B2E" w:rsidR="00C343FE" w:rsidRPr="00C147D5" w:rsidRDefault="00C343FE" w:rsidP="00C343FE">
            <w:pPr>
              <w:jc w:val="center"/>
              <w:rPr>
                <w:sz w:val="20"/>
                <w:szCs w:val="20"/>
              </w:rPr>
            </w:pPr>
          </w:p>
        </w:tc>
        <w:tc>
          <w:tcPr>
            <w:tcW w:w="2869" w:type="dxa"/>
            <w:tcBorders>
              <w:bottom w:val="dotted" w:sz="4" w:space="0" w:color="7F7F7F" w:themeColor="text1" w:themeTint="80"/>
            </w:tcBorders>
          </w:tcPr>
          <w:p w14:paraId="6BCDA083" w14:textId="31155989" w:rsidR="00C343FE" w:rsidRPr="00C147D5" w:rsidRDefault="00C343FE" w:rsidP="00C343FE">
            <w:pPr>
              <w:jc w:val="both"/>
              <w:rPr>
                <w:noProof/>
                <w:sz w:val="20"/>
                <w:szCs w:val="20"/>
                <w:lang w:eastAsia="es-CO"/>
              </w:rPr>
            </w:pPr>
            <w:r w:rsidRPr="00C147D5">
              <w:rPr>
                <w:noProof/>
                <w:sz w:val="20"/>
                <w:szCs w:val="20"/>
                <w:lang w:eastAsia="es-CO"/>
              </w:rPr>
              <mc:AlternateContent>
                <mc:Choice Requires="wps">
                  <w:drawing>
                    <wp:anchor distT="0" distB="0" distL="114300" distR="114300" simplePos="0" relativeHeight="252476416" behindDoc="0" locked="0" layoutInCell="1" allowOverlap="1" wp14:anchorId="306FF4EF" wp14:editId="521436C3">
                      <wp:simplePos x="0" y="0"/>
                      <wp:positionH relativeFrom="column">
                        <wp:posOffset>690245</wp:posOffset>
                      </wp:positionH>
                      <wp:positionV relativeFrom="paragraph">
                        <wp:posOffset>15875</wp:posOffset>
                      </wp:positionV>
                      <wp:extent cx="266700" cy="266700"/>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w="9525">
                                <a:noFill/>
                                <a:miter lim="800000"/>
                                <a:headEnd/>
                                <a:tailEnd/>
                              </a:ln>
                            </wps:spPr>
                            <wps:txbx>
                              <w:txbxContent>
                                <w:p w14:paraId="070DA937" w14:textId="77777777" w:rsidR="00FB031C" w:rsidRPr="001416CF" w:rsidRDefault="00FB031C" w:rsidP="00AE2344">
                                  <w:pPr>
                                    <w:rPr>
                                      <w:sz w:val="20"/>
                                    </w:rPr>
                                  </w:pPr>
                                  <w:r>
                                    <w:rPr>
                                      <w:sz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FF4EF" id="_x0000_t202" coordsize="21600,21600" o:spt="202" path="m,l,21600r21600,l21600,xe">
                      <v:stroke joinstyle="miter"/>
                      <v:path gradientshapeok="t" o:connecttype="rect"/>
                    </v:shapetype>
                    <v:shape id="Cuadro de texto 2" o:spid="_x0000_s1048" type="#_x0000_t202" style="position:absolute;left:0;text-align:left;margin-left:54.35pt;margin-top:1.25pt;width:21pt;height:21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" filled="f" stroked="f">
                      <v:textbox>
                        <w:txbxContent>
                          <w:p w14:paraId="070DA937" w14:textId="77777777" w:rsidR="00FB031C" w:rsidRPr="001416CF" w:rsidRDefault="00FB031C" w:rsidP="00AE2344">
                            <w:pPr>
                              <w:rPr>
                                <w:sz w:val="20"/>
                              </w:rPr>
                            </w:pPr>
                            <w:r>
                              <w:rPr>
                                <w:sz w:val="20"/>
                              </w:rPr>
                              <w:t>A</w:t>
                            </w:r>
                          </w:p>
                        </w:txbxContent>
                      </v:textbox>
                    </v:shape>
                  </w:pict>
                </mc:Fallback>
              </mc:AlternateContent>
            </w:r>
            <w:r w:rsidRPr="00C147D5">
              <w:rPr>
                <w:noProof/>
                <w:sz w:val="20"/>
                <w:szCs w:val="20"/>
                <w:lang w:eastAsia="es-CO"/>
              </w:rPr>
              <mc:AlternateContent>
                <mc:Choice Requires="wps">
                  <w:drawing>
                    <wp:anchor distT="0" distB="0" distL="114300" distR="114300" simplePos="0" relativeHeight="252475392" behindDoc="0" locked="0" layoutInCell="1" allowOverlap="1" wp14:anchorId="6C85AAAF" wp14:editId="5EF1DF3A">
                      <wp:simplePos x="0" y="0"/>
                      <wp:positionH relativeFrom="column">
                        <wp:posOffset>711200</wp:posOffset>
                      </wp:positionH>
                      <wp:positionV relativeFrom="paragraph">
                        <wp:posOffset>37465</wp:posOffset>
                      </wp:positionV>
                      <wp:extent cx="219075" cy="278765"/>
                      <wp:effectExtent l="0" t="0" r="28575" b="45085"/>
                      <wp:wrapNone/>
                      <wp:docPr id="1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05AA" id="_x0000_t177" coordsize="21600,21600" o:spt="177" path="m,l21600,r,17255l10800,21600,,17255xe">
                      <v:stroke joinstyle="miter"/>
                      <v:path gradientshapeok="t" o:connecttype="rect" textboxrect="0,0,21600,17255"/>
                    </v:shapetype>
                    <v:shape id="101 Conector fuera de página" o:spid="_x0000_s1026" type="#_x0000_t177" style="position:absolute;margin-left:56pt;margin-top:2.95pt;width:17.25pt;height:21.9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" fillcolor="window" strokecolor="windowText" strokeweight=".25pt"/>
                  </w:pict>
                </mc:Fallback>
              </mc:AlternateContent>
            </w:r>
          </w:p>
        </w:tc>
        <w:tc>
          <w:tcPr>
            <w:tcW w:w="3082" w:type="dxa"/>
            <w:tcBorders>
              <w:top w:val="dotted" w:sz="4" w:space="0" w:color="7F7F7F" w:themeColor="text1" w:themeTint="80"/>
              <w:bottom w:val="dotted" w:sz="4" w:space="0" w:color="7F7F7F" w:themeColor="text1" w:themeTint="80"/>
            </w:tcBorders>
            <w:vAlign w:val="center"/>
          </w:tcPr>
          <w:p w14:paraId="000DA464" w14:textId="77777777" w:rsidR="00C343FE" w:rsidRPr="00C147D5" w:rsidRDefault="00C343FE" w:rsidP="00C343FE">
            <w:pPr>
              <w:jc w:val="both"/>
              <w:rPr>
                <w:sz w:val="20"/>
                <w:szCs w:val="20"/>
              </w:rPr>
            </w:pPr>
          </w:p>
          <w:p w14:paraId="4A93C04B"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dotted" w:sz="4" w:space="0" w:color="7F7F7F" w:themeColor="text1" w:themeTint="80"/>
            </w:tcBorders>
            <w:vAlign w:val="center"/>
          </w:tcPr>
          <w:p w14:paraId="2144DD15"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dotted" w:sz="4" w:space="0" w:color="7F7F7F" w:themeColor="text1" w:themeTint="80"/>
            </w:tcBorders>
            <w:vAlign w:val="center"/>
          </w:tcPr>
          <w:p w14:paraId="69E22E51" w14:textId="77777777" w:rsidR="00C343FE" w:rsidRPr="00C147D5" w:rsidRDefault="00C343FE" w:rsidP="00C343FE">
            <w:pPr>
              <w:rPr>
                <w:sz w:val="20"/>
                <w:szCs w:val="20"/>
              </w:rPr>
            </w:pPr>
          </w:p>
        </w:tc>
      </w:tr>
      <w:tr w:rsidR="00C343FE" w:rsidRPr="00C147D5" w14:paraId="7E89CD7E" w14:textId="77777777" w:rsidTr="00AA29E8">
        <w:trPr>
          <w:trHeight w:val="624"/>
        </w:trPr>
        <w:tc>
          <w:tcPr>
            <w:tcW w:w="565" w:type="dxa"/>
            <w:tcBorders>
              <w:top w:val="dotted" w:sz="4" w:space="0" w:color="7F7F7F" w:themeColor="text1" w:themeTint="80"/>
              <w:bottom w:val="single" w:sz="4" w:space="0" w:color="FFFFFF" w:themeColor="background1"/>
            </w:tcBorders>
            <w:vAlign w:val="center"/>
          </w:tcPr>
          <w:p w14:paraId="63255E97" w14:textId="4DD2A529" w:rsidR="00C343FE" w:rsidRPr="00C147D5" w:rsidRDefault="00C343FE" w:rsidP="00C343FE">
            <w:pPr>
              <w:jc w:val="center"/>
              <w:rPr>
                <w:sz w:val="20"/>
                <w:szCs w:val="20"/>
              </w:rPr>
            </w:pPr>
          </w:p>
        </w:tc>
        <w:tc>
          <w:tcPr>
            <w:tcW w:w="2869" w:type="dxa"/>
            <w:tcBorders>
              <w:top w:val="dotted" w:sz="4" w:space="0" w:color="7F7F7F" w:themeColor="text1" w:themeTint="80"/>
              <w:bottom w:val="single" w:sz="4" w:space="0" w:color="FFFFFF" w:themeColor="background1"/>
            </w:tcBorders>
          </w:tcPr>
          <w:p w14:paraId="6FA57414" w14:textId="1FD08A7F"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7440" behindDoc="0" locked="0" layoutInCell="1" allowOverlap="1" wp14:anchorId="2B12673E" wp14:editId="16CE6AE0">
                      <wp:simplePos x="0" y="0"/>
                      <wp:positionH relativeFrom="column">
                        <wp:posOffset>739775</wp:posOffset>
                      </wp:positionH>
                      <wp:positionV relativeFrom="paragraph">
                        <wp:posOffset>112395</wp:posOffset>
                      </wp:positionV>
                      <wp:extent cx="219075" cy="278765"/>
                      <wp:effectExtent l="0" t="0" r="28575" b="45085"/>
                      <wp:wrapNone/>
                      <wp:docPr id="166"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52DE" id="101 Conector fuera de página" o:spid="_x0000_s1026" type="#_x0000_t177" style="position:absolute;margin-left:58.25pt;margin-top:8.85pt;width:17.25pt;height:21.95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" fillcolor="white [3201]" strokecolor="black [3200]" strokeweight=".25pt"/>
                  </w:pict>
                </mc:Fallback>
              </mc:AlternateContent>
            </w:r>
            <w:r w:rsidRPr="00C147D5">
              <w:rPr>
                <w:noProof/>
                <w:sz w:val="20"/>
                <w:szCs w:val="20"/>
                <w:lang w:eastAsia="es-CO"/>
              </w:rPr>
              <mc:AlternateContent>
                <mc:Choice Requires="wps">
                  <w:drawing>
                    <wp:anchor distT="0" distB="0" distL="114300" distR="114300" simplePos="0" relativeHeight="252478464" behindDoc="0" locked="0" layoutInCell="1" allowOverlap="1" wp14:anchorId="78DF7847" wp14:editId="30163242">
                      <wp:simplePos x="0" y="0"/>
                      <wp:positionH relativeFrom="column">
                        <wp:posOffset>718820</wp:posOffset>
                      </wp:positionH>
                      <wp:positionV relativeFrom="paragraph">
                        <wp:posOffset>117475</wp:posOffset>
                      </wp:positionV>
                      <wp:extent cx="250190" cy="229235"/>
                      <wp:effectExtent l="0" t="0" r="0" b="0"/>
                      <wp:wrapNone/>
                      <wp:docPr id="1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29235"/>
                              </a:xfrm>
                              <a:prstGeom prst="rect">
                                <a:avLst/>
                              </a:prstGeom>
                              <a:noFill/>
                              <a:ln w="9525">
                                <a:noFill/>
                                <a:miter lim="800000"/>
                                <a:headEnd/>
                                <a:tailEnd/>
                              </a:ln>
                            </wps:spPr>
                            <wps:txbx>
                              <w:txbxContent>
                                <w:p w14:paraId="0A991505" w14:textId="77777777" w:rsidR="00FB031C" w:rsidRPr="00807BD3" w:rsidRDefault="00FB031C" w:rsidP="001A31A9">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7847" id="_x0000_s1049" type="#_x0000_t202" style="position:absolute;left:0;text-align:left;margin-left:56.6pt;margin-top:9.25pt;width:19.7pt;height:18.0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" filled="f" stroked="f">
                      <v:textbox>
                        <w:txbxContent>
                          <w:p w14:paraId="0A991505" w14:textId="77777777" w:rsidR="00FB031C" w:rsidRPr="00807BD3" w:rsidRDefault="00FB031C" w:rsidP="001A31A9">
                            <w:pPr>
                              <w:rPr>
                                <w:sz w:val="20"/>
                                <w:lang w:val="es-ES"/>
                              </w:rPr>
                            </w:pPr>
                            <w:r>
                              <w:rPr>
                                <w:sz w:val="20"/>
                                <w:lang w:val="es-ES"/>
                              </w:rPr>
                              <w:t>A</w:t>
                            </w:r>
                          </w:p>
                        </w:txbxContent>
                      </v:textbox>
                    </v:shape>
                  </w:pict>
                </mc:Fallback>
              </mc:AlternateContent>
            </w:r>
          </w:p>
          <w:p w14:paraId="2BAAAF02" w14:textId="7FD43EC5" w:rsidR="00C343FE" w:rsidRPr="00C147D5" w:rsidRDefault="00C343FE" w:rsidP="00C343FE">
            <w:pPr>
              <w:jc w:val="both"/>
              <w:rPr>
                <w:noProof/>
                <w:sz w:val="20"/>
                <w:szCs w:val="20"/>
                <w:lang w:eastAsia="es-CO"/>
              </w:rPr>
            </w:pPr>
          </w:p>
        </w:tc>
        <w:tc>
          <w:tcPr>
            <w:tcW w:w="3082" w:type="dxa"/>
            <w:tcBorders>
              <w:top w:val="dotted" w:sz="4" w:space="0" w:color="7F7F7F" w:themeColor="text1" w:themeTint="80"/>
              <w:bottom w:val="single" w:sz="4" w:space="0" w:color="FFFFFF" w:themeColor="background1"/>
            </w:tcBorders>
            <w:vAlign w:val="center"/>
          </w:tcPr>
          <w:p w14:paraId="4E2E4F1C" w14:textId="77777777" w:rsidR="00C343FE" w:rsidRPr="00C147D5" w:rsidRDefault="00C343FE" w:rsidP="00C343FE">
            <w:pPr>
              <w:jc w:val="both"/>
              <w:rPr>
                <w:sz w:val="20"/>
                <w:szCs w:val="20"/>
              </w:rPr>
            </w:pPr>
          </w:p>
          <w:p w14:paraId="619DD51D" w14:textId="77777777" w:rsidR="00C343FE" w:rsidRPr="00C147D5" w:rsidRDefault="00C343FE" w:rsidP="00C343FE">
            <w:pPr>
              <w:jc w:val="both"/>
              <w:rPr>
                <w:sz w:val="20"/>
                <w:szCs w:val="20"/>
              </w:rPr>
            </w:pPr>
          </w:p>
          <w:p w14:paraId="4E08A5A2" w14:textId="77777777" w:rsidR="00C343FE" w:rsidRPr="00C147D5" w:rsidRDefault="00C343FE" w:rsidP="00C343FE">
            <w:pPr>
              <w:pBdr>
                <w:top w:val="nil"/>
                <w:left w:val="nil"/>
                <w:bottom w:val="nil"/>
                <w:right w:val="nil"/>
                <w:between w:val="nil"/>
              </w:pBdr>
              <w:jc w:val="both"/>
              <w:rPr>
                <w:color w:val="000000"/>
                <w:sz w:val="20"/>
                <w:szCs w:val="20"/>
              </w:rPr>
            </w:pPr>
          </w:p>
        </w:tc>
        <w:tc>
          <w:tcPr>
            <w:tcW w:w="1741" w:type="dxa"/>
            <w:tcBorders>
              <w:top w:val="dotted" w:sz="4" w:space="0" w:color="7F7F7F" w:themeColor="text1" w:themeTint="80"/>
              <w:bottom w:val="single" w:sz="4" w:space="0" w:color="FFFFFF" w:themeColor="background1"/>
            </w:tcBorders>
            <w:vAlign w:val="center"/>
          </w:tcPr>
          <w:p w14:paraId="3CC723C0" w14:textId="77777777" w:rsidR="00C343FE" w:rsidRPr="00C147D5" w:rsidRDefault="00C343FE" w:rsidP="00C343FE">
            <w:pPr>
              <w:jc w:val="center"/>
              <w:rPr>
                <w:sz w:val="20"/>
                <w:szCs w:val="20"/>
              </w:rPr>
            </w:pPr>
          </w:p>
        </w:tc>
        <w:tc>
          <w:tcPr>
            <w:tcW w:w="1652" w:type="dxa"/>
            <w:tcBorders>
              <w:top w:val="dotted" w:sz="4" w:space="0" w:color="7F7F7F" w:themeColor="text1" w:themeTint="80"/>
              <w:bottom w:val="single" w:sz="4" w:space="0" w:color="FFFFFF" w:themeColor="background1"/>
            </w:tcBorders>
            <w:vAlign w:val="center"/>
          </w:tcPr>
          <w:p w14:paraId="3EB345CE" w14:textId="77777777" w:rsidR="00C343FE" w:rsidRPr="00C147D5" w:rsidRDefault="00C343FE" w:rsidP="00C343FE">
            <w:pPr>
              <w:rPr>
                <w:sz w:val="20"/>
                <w:szCs w:val="20"/>
              </w:rPr>
            </w:pPr>
          </w:p>
        </w:tc>
      </w:tr>
      <w:tr w:rsidR="00C343FE" w:rsidRPr="00C147D5" w14:paraId="1CEC60B2" w14:textId="77777777" w:rsidTr="00C343FE">
        <w:trPr>
          <w:trHeight w:val="584"/>
        </w:trPr>
        <w:tc>
          <w:tcPr>
            <w:tcW w:w="565" w:type="dxa"/>
            <w:vAlign w:val="center"/>
          </w:tcPr>
          <w:p w14:paraId="408D245A" w14:textId="32198D28" w:rsidR="00C343FE" w:rsidRPr="00C147D5" w:rsidRDefault="00AA29E8" w:rsidP="00C343FE">
            <w:pPr>
              <w:jc w:val="center"/>
              <w:rPr>
                <w:sz w:val="20"/>
                <w:szCs w:val="20"/>
              </w:rPr>
            </w:pPr>
            <w:r>
              <w:rPr>
                <w:sz w:val="20"/>
                <w:szCs w:val="20"/>
              </w:rPr>
              <w:lastRenderedPageBreak/>
              <w:t>10</w:t>
            </w:r>
          </w:p>
        </w:tc>
        <w:tc>
          <w:tcPr>
            <w:tcW w:w="2869" w:type="dxa"/>
            <w:tcBorders>
              <w:top w:val="dotted" w:sz="4" w:space="0" w:color="FFFFFF" w:themeColor="background1"/>
              <w:bottom w:val="dotted" w:sz="4" w:space="0" w:color="FFFFFF" w:themeColor="background1"/>
            </w:tcBorders>
          </w:tcPr>
          <w:p w14:paraId="01B861C6" w14:textId="26D16C84"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68224" behindDoc="0" locked="0" layoutInCell="1" allowOverlap="1" wp14:anchorId="669E5CA4" wp14:editId="194ED36D">
                      <wp:simplePos x="0" y="0"/>
                      <wp:positionH relativeFrom="column">
                        <wp:posOffset>330200</wp:posOffset>
                      </wp:positionH>
                      <wp:positionV relativeFrom="paragraph">
                        <wp:posOffset>74295</wp:posOffset>
                      </wp:positionV>
                      <wp:extent cx="1007745" cy="252000"/>
                      <wp:effectExtent l="0" t="0" r="20955" b="15240"/>
                      <wp:wrapNone/>
                      <wp:docPr id="164"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E5CA4" id="_x0000_s1050" style="position:absolute;left:0;text-align:left;margin-left:26pt;margin-top:5.85pt;width:79.35pt;height:19.8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" fillcolor="white [3201]" strokecolor="black [3200]" strokeweight=".25pt">
                      <v:textbox>
                        <w:txbxContent>
                          <w:p w14:paraId="1E1F6B0C" w14:textId="4F443267" w:rsidR="00FB031C" w:rsidRPr="005F63F0" w:rsidRDefault="00FB031C" w:rsidP="001A31A9">
                            <w:pPr>
                              <w:jc w:val="center"/>
                              <w:rPr>
                                <w:sz w:val="20"/>
                                <w:szCs w:val="22"/>
                                <w:lang w:val="es-ES"/>
                              </w:rPr>
                            </w:pPr>
                            <w:r w:rsidRPr="005F63F0">
                              <w:rPr>
                                <w:sz w:val="20"/>
                                <w:szCs w:val="22"/>
                                <w:lang w:val="es-ES"/>
                              </w:rPr>
                              <w:t>Generar</w:t>
                            </w:r>
                          </w:p>
                        </w:txbxContent>
                      </v:textbox>
                    </v:rect>
                  </w:pict>
                </mc:Fallback>
              </mc:AlternateContent>
            </w:r>
          </w:p>
        </w:tc>
        <w:tc>
          <w:tcPr>
            <w:tcW w:w="3082" w:type="dxa"/>
            <w:vAlign w:val="center"/>
          </w:tcPr>
          <w:p w14:paraId="198B960A" w14:textId="77777777" w:rsidR="00C343FE" w:rsidRPr="00C147D5" w:rsidRDefault="00C343FE" w:rsidP="00C343FE">
            <w:pPr>
              <w:jc w:val="both"/>
              <w:rPr>
                <w:sz w:val="20"/>
                <w:szCs w:val="20"/>
              </w:rPr>
            </w:pPr>
            <w:r w:rsidRPr="00C147D5">
              <w:rPr>
                <w:sz w:val="20"/>
                <w:szCs w:val="20"/>
              </w:rPr>
              <w:t>Generar una lista preliminar de especies observadas</w:t>
            </w:r>
          </w:p>
        </w:tc>
        <w:tc>
          <w:tcPr>
            <w:tcW w:w="1741" w:type="dxa"/>
            <w:vAlign w:val="center"/>
          </w:tcPr>
          <w:p w14:paraId="1B07BE73" w14:textId="3E9FEB0B"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132210D4" w14:textId="1808CC55" w:rsidR="00C343FE" w:rsidRPr="00C147D5" w:rsidRDefault="00C343FE" w:rsidP="00C343FE">
            <w:pPr>
              <w:rPr>
                <w:sz w:val="20"/>
                <w:szCs w:val="20"/>
              </w:rPr>
            </w:pPr>
            <w:r w:rsidRPr="00C147D5">
              <w:rPr>
                <w:sz w:val="20"/>
                <w:szCs w:val="20"/>
              </w:rPr>
              <w:t>No aplica</w:t>
            </w:r>
          </w:p>
        </w:tc>
      </w:tr>
      <w:tr w:rsidR="00C343FE" w:rsidRPr="00C147D5" w14:paraId="6C2A079B" w14:textId="77777777" w:rsidTr="00C343FE">
        <w:trPr>
          <w:trHeight w:val="859"/>
        </w:trPr>
        <w:tc>
          <w:tcPr>
            <w:tcW w:w="565" w:type="dxa"/>
            <w:vAlign w:val="center"/>
          </w:tcPr>
          <w:p w14:paraId="68446B66" w14:textId="1F092F47" w:rsidR="00C343FE" w:rsidRPr="00C147D5" w:rsidRDefault="00AA29E8" w:rsidP="00C343FE">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23D924D0" w14:textId="05A2424F"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1296" behindDoc="0" locked="0" layoutInCell="1" allowOverlap="1" wp14:anchorId="774A01BF" wp14:editId="46D82755">
                      <wp:simplePos x="0" y="0"/>
                      <wp:positionH relativeFrom="column">
                        <wp:posOffset>854075</wp:posOffset>
                      </wp:positionH>
                      <wp:positionV relativeFrom="paragraph">
                        <wp:posOffset>397510</wp:posOffset>
                      </wp:positionV>
                      <wp:extent cx="0" cy="288000"/>
                      <wp:effectExtent l="76200" t="0" r="57150" b="55245"/>
                      <wp:wrapNone/>
                      <wp:docPr id="170"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178922" id="63 Conector recto de flecha" o:spid="_x0000_s1026" type="#_x0000_t32" style="position:absolute;margin-left:67.25pt;margin-top:31.3pt;width:0;height:22.7pt;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69248" behindDoc="0" locked="0" layoutInCell="1" allowOverlap="1" wp14:anchorId="5A9A3144" wp14:editId="08446158">
                      <wp:simplePos x="0" y="0"/>
                      <wp:positionH relativeFrom="column">
                        <wp:posOffset>847725</wp:posOffset>
                      </wp:positionH>
                      <wp:positionV relativeFrom="paragraph">
                        <wp:posOffset>-38735</wp:posOffset>
                      </wp:positionV>
                      <wp:extent cx="0" cy="180000"/>
                      <wp:effectExtent l="76200" t="0" r="57150" b="48895"/>
                      <wp:wrapNone/>
                      <wp:docPr id="163"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9DED11" id="63 Conector recto de flecha" o:spid="_x0000_s1026" type="#_x0000_t32" style="position:absolute;margin-left:66.75pt;margin-top:-3.05pt;width:0;height:14.15pt;z-index:2524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0272" behindDoc="0" locked="0" layoutInCell="1" allowOverlap="1" wp14:anchorId="313E23FB" wp14:editId="416E1766">
                      <wp:simplePos x="0" y="0"/>
                      <wp:positionH relativeFrom="column">
                        <wp:posOffset>335915</wp:posOffset>
                      </wp:positionH>
                      <wp:positionV relativeFrom="paragraph">
                        <wp:posOffset>135255</wp:posOffset>
                      </wp:positionV>
                      <wp:extent cx="1007745" cy="252000"/>
                      <wp:effectExtent l="0" t="0" r="20955" b="15240"/>
                      <wp:wrapNone/>
                      <wp:docPr id="171"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E42BF2" w14:textId="69D49928" w:rsidR="00FB031C" w:rsidRPr="005F63F0" w:rsidRDefault="00FB031C" w:rsidP="001A31A9">
                                  <w:pPr>
                                    <w:jc w:val="center"/>
                                    <w:rPr>
                                      <w:sz w:val="20"/>
                                      <w:szCs w:val="22"/>
                                    </w:rPr>
                                  </w:pPr>
                                  <w:r w:rsidRPr="005F63F0">
                                    <w:rPr>
                                      <w:sz w:val="20"/>
                                      <w:szCs w:val="22"/>
                                    </w:rPr>
                                    <w:t>Decidir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E23FB" id="_x0000_s1051" style="position:absolute;left:0;text-align:left;margin-left:26.45pt;margin-top:10.65pt;width:79.35pt;height:19.8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4p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" fillcolor="white [3201]" strokecolor="black [3200]" strokeweight=".25pt">
                      <v:textbox>
                        <w:txbxContent>
                          <w:p w14:paraId="4BE42BF2" w14:textId="69D49928" w:rsidR="00FB031C" w:rsidRPr="005F63F0" w:rsidRDefault="00FB031C" w:rsidP="001A31A9">
                            <w:pPr>
                              <w:jc w:val="center"/>
                              <w:rPr>
                                <w:sz w:val="20"/>
                                <w:szCs w:val="22"/>
                              </w:rPr>
                            </w:pPr>
                            <w:r w:rsidRPr="005F63F0">
                              <w:rPr>
                                <w:sz w:val="20"/>
                                <w:szCs w:val="22"/>
                              </w:rPr>
                              <w:t>Decidir</w:t>
                            </w:r>
                          </w:p>
                        </w:txbxContent>
                      </v:textbox>
                    </v:rect>
                  </w:pict>
                </mc:Fallback>
              </mc:AlternateContent>
            </w:r>
          </w:p>
        </w:tc>
        <w:tc>
          <w:tcPr>
            <w:tcW w:w="3082" w:type="dxa"/>
            <w:vAlign w:val="center"/>
          </w:tcPr>
          <w:p w14:paraId="5C660399" w14:textId="690AF990" w:rsidR="00C343FE" w:rsidRPr="00C147D5" w:rsidRDefault="00C343FE" w:rsidP="00C343FE">
            <w:pPr>
              <w:jc w:val="both"/>
              <w:rPr>
                <w:sz w:val="20"/>
                <w:szCs w:val="20"/>
              </w:rPr>
            </w:pPr>
            <w:r w:rsidRPr="00C147D5">
              <w:rPr>
                <w:sz w:val="20"/>
                <w:szCs w:val="20"/>
              </w:rPr>
              <w:t xml:space="preserve">Decidir si se debe contar la cámara completa o una fracción (conteo por campos). </w:t>
            </w:r>
          </w:p>
        </w:tc>
        <w:tc>
          <w:tcPr>
            <w:tcW w:w="1741" w:type="dxa"/>
            <w:vAlign w:val="center"/>
          </w:tcPr>
          <w:p w14:paraId="50A4DBB9" w14:textId="75B7588F"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5F8E2B8F" w14:textId="15CD590B" w:rsidR="00C343FE" w:rsidRPr="00C147D5" w:rsidRDefault="00C343FE" w:rsidP="00C343FE">
            <w:pPr>
              <w:rPr>
                <w:sz w:val="20"/>
                <w:szCs w:val="20"/>
              </w:rPr>
            </w:pPr>
            <w:r w:rsidRPr="00C147D5">
              <w:rPr>
                <w:sz w:val="20"/>
                <w:szCs w:val="20"/>
              </w:rPr>
              <w:t>No aplica</w:t>
            </w:r>
          </w:p>
        </w:tc>
      </w:tr>
      <w:tr w:rsidR="00C343FE" w:rsidRPr="00C147D5" w14:paraId="3D9A83CE" w14:textId="77777777" w:rsidTr="00C343FE">
        <w:trPr>
          <w:trHeight w:val="859"/>
        </w:trPr>
        <w:tc>
          <w:tcPr>
            <w:tcW w:w="565" w:type="dxa"/>
            <w:vAlign w:val="center"/>
          </w:tcPr>
          <w:p w14:paraId="2372AC69" w14:textId="5EEFD183" w:rsidR="00C343FE" w:rsidRPr="00C147D5" w:rsidRDefault="00AA29E8" w:rsidP="00C343FE">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014D0F97" w14:textId="01DE2DC7" w:rsidR="00C343FE" w:rsidRPr="00C147D5" w:rsidRDefault="005F63F0"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4368" behindDoc="0" locked="0" layoutInCell="1" allowOverlap="1" wp14:anchorId="1F48FDE4" wp14:editId="6DA68236">
                      <wp:simplePos x="0" y="0"/>
                      <wp:positionH relativeFrom="column">
                        <wp:posOffset>844550</wp:posOffset>
                      </wp:positionH>
                      <wp:positionV relativeFrom="paragraph">
                        <wp:posOffset>369570</wp:posOffset>
                      </wp:positionV>
                      <wp:extent cx="0" cy="263399"/>
                      <wp:effectExtent l="76200" t="0" r="57150" b="60960"/>
                      <wp:wrapNone/>
                      <wp:docPr id="172" name="63 Conector recto de flecha"/>
                      <wp:cNvGraphicFramePr/>
                      <a:graphic xmlns:a="http://schemas.openxmlformats.org/drawingml/2006/main">
                        <a:graphicData uri="http://schemas.microsoft.com/office/word/2010/wordprocessingShape">
                          <wps:wsp>
                            <wps:cNvCnPr/>
                            <wps:spPr>
                              <a:xfrm>
                                <a:off x="0" y="0"/>
                                <a:ext cx="0" cy="263399"/>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F5E32A" id="63 Conector recto de flecha" o:spid="_x0000_s1026" type="#_x0000_t32" style="position:absolute;margin-left:66.5pt;margin-top:29.1pt;width:0;height:20.75pt;z-index:25247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" strokecolor="black [3040]">
                      <v:stroke endarrow="block"/>
                    </v:shape>
                  </w:pict>
                </mc:Fallback>
              </mc:AlternateContent>
            </w:r>
            <w:r w:rsidRPr="00C147D5">
              <w:rPr>
                <w:noProof/>
                <w:sz w:val="20"/>
                <w:szCs w:val="20"/>
                <w:lang w:eastAsia="es-CO"/>
              </w:rPr>
              <mc:AlternateContent>
                <mc:Choice Requires="wps">
                  <w:drawing>
                    <wp:anchor distT="0" distB="0" distL="114300" distR="114300" simplePos="0" relativeHeight="252472320" behindDoc="0" locked="0" layoutInCell="1" allowOverlap="1" wp14:anchorId="27F0F893" wp14:editId="34369A3B">
                      <wp:simplePos x="0" y="0"/>
                      <wp:positionH relativeFrom="column">
                        <wp:posOffset>330835</wp:posOffset>
                      </wp:positionH>
                      <wp:positionV relativeFrom="paragraph">
                        <wp:posOffset>118745</wp:posOffset>
                      </wp:positionV>
                      <wp:extent cx="1007745" cy="252000"/>
                      <wp:effectExtent l="0" t="0" r="20955" b="15240"/>
                      <wp:wrapNone/>
                      <wp:docPr id="173"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B76BB42" w14:textId="77777777" w:rsidR="00FB031C" w:rsidRPr="005F63F0" w:rsidRDefault="00FB031C" w:rsidP="001A31A9">
                                  <w:pPr>
                                    <w:jc w:val="center"/>
                                    <w:rPr>
                                      <w:sz w:val="20"/>
                                      <w:szCs w:val="22"/>
                                    </w:rPr>
                                  </w:pPr>
                                  <w:r w:rsidRPr="005F63F0">
                                    <w:rPr>
                                      <w:sz w:val="20"/>
                                      <w:szCs w:val="22"/>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0F893" id="_x0000_s1052" style="position:absolute;left:0;text-align:left;margin-left:26.05pt;margin-top:9.35pt;width:79.35pt;height:19.8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" fillcolor="white [3201]" strokecolor="black [3200]" strokeweight=".25pt">
                      <v:textbox>
                        <w:txbxContent>
                          <w:p w14:paraId="0B76BB42" w14:textId="77777777" w:rsidR="00FB031C" w:rsidRPr="005F63F0" w:rsidRDefault="00FB031C" w:rsidP="001A31A9">
                            <w:pPr>
                              <w:jc w:val="center"/>
                              <w:rPr>
                                <w:sz w:val="20"/>
                                <w:szCs w:val="22"/>
                              </w:rPr>
                            </w:pPr>
                            <w:r w:rsidRPr="005F63F0">
                              <w:rPr>
                                <w:sz w:val="20"/>
                                <w:szCs w:val="22"/>
                              </w:rPr>
                              <w:t>Registrar</w:t>
                            </w:r>
                          </w:p>
                        </w:txbxContent>
                      </v:textbox>
                    </v:rect>
                  </w:pict>
                </mc:Fallback>
              </mc:AlternateContent>
            </w:r>
          </w:p>
        </w:tc>
        <w:tc>
          <w:tcPr>
            <w:tcW w:w="3082" w:type="dxa"/>
            <w:vAlign w:val="center"/>
          </w:tcPr>
          <w:p w14:paraId="045BC65C" w14:textId="77777777" w:rsidR="00C343FE" w:rsidRPr="00C147D5" w:rsidRDefault="00C343FE" w:rsidP="00C343FE">
            <w:pPr>
              <w:jc w:val="both"/>
              <w:rPr>
                <w:sz w:val="20"/>
                <w:szCs w:val="20"/>
              </w:rPr>
            </w:pPr>
            <w:r w:rsidRPr="00C147D5">
              <w:rPr>
                <w:sz w:val="20"/>
                <w:szCs w:val="20"/>
              </w:rPr>
              <w:t>Registrar en formato las identificaciones de los especímenes</w:t>
            </w:r>
          </w:p>
        </w:tc>
        <w:tc>
          <w:tcPr>
            <w:tcW w:w="1741" w:type="dxa"/>
            <w:vAlign w:val="center"/>
          </w:tcPr>
          <w:p w14:paraId="4FD57B3C" w14:textId="31EDB60E" w:rsidR="00C343FE" w:rsidRPr="00C147D5" w:rsidRDefault="00C343FE" w:rsidP="00C343FE">
            <w:pPr>
              <w:jc w:val="center"/>
              <w:rPr>
                <w:sz w:val="20"/>
                <w:szCs w:val="20"/>
              </w:rPr>
            </w:pPr>
            <w:r w:rsidRPr="00C147D5">
              <w:rPr>
                <w:sz w:val="20"/>
                <w:szCs w:val="20"/>
              </w:rPr>
              <w:t>Analista de laboratorio</w:t>
            </w:r>
          </w:p>
        </w:tc>
        <w:tc>
          <w:tcPr>
            <w:tcW w:w="1652" w:type="dxa"/>
            <w:vAlign w:val="center"/>
          </w:tcPr>
          <w:p w14:paraId="4BE57A88" w14:textId="076E0A1C" w:rsidR="00C343FE" w:rsidRPr="00C147D5" w:rsidRDefault="00C343FE" w:rsidP="00C343FE">
            <w:pPr>
              <w:rPr>
                <w:sz w:val="20"/>
                <w:szCs w:val="20"/>
              </w:rPr>
            </w:pPr>
            <w:r w:rsidRPr="00C147D5">
              <w:rPr>
                <w:sz w:val="20"/>
                <w:szCs w:val="20"/>
              </w:rPr>
              <w:t>No aplica</w:t>
            </w:r>
          </w:p>
        </w:tc>
      </w:tr>
      <w:tr w:rsidR="00C343FE" w:rsidRPr="00C147D5" w14:paraId="477EC024" w14:textId="77777777" w:rsidTr="00AA29E8">
        <w:trPr>
          <w:trHeight w:val="584"/>
        </w:trPr>
        <w:tc>
          <w:tcPr>
            <w:tcW w:w="565" w:type="dxa"/>
            <w:tcBorders>
              <w:bottom w:val="dotted" w:sz="4" w:space="0" w:color="7F7F7F" w:themeColor="text1" w:themeTint="80"/>
            </w:tcBorders>
            <w:vAlign w:val="center"/>
          </w:tcPr>
          <w:p w14:paraId="6BBF4BDA" w14:textId="78C4A4D6" w:rsidR="00C343FE" w:rsidRPr="00C147D5" w:rsidRDefault="00C343FE" w:rsidP="00C343FE">
            <w:pPr>
              <w:jc w:val="center"/>
              <w:rPr>
                <w:sz w:val="20"/>
                <w:szCs w:val="20"/>
              </w:rPr>
            </w:pPr>
          </w:p>
        </w:tc>
        <w:tc>
          <w:tcPr>
            <w:tcW w:w="2869" w:type="dxa"/>
            <w:tcBorders>
              <w:top w:val="dotted" w:sz="4" w:space="0" w:color="FFFFFF" w:themeColor="background1"/>
              <w:bottom w:val="dotted" w:sz="4" w:space="0" w:color="7F7F7F" w:themeColor="text1" w:themeTint="80"/>
            </w:tcBorders>
          </w:tcPr>
          <w:p w14:paraId="24CDD81E" w14:textId="77777777" w:rsidR="00C343FE" w:rsidRPr="00C147D5" w:rsidRDefault="00C343FE" w:rsidP="00C343FE">
            <w:pPr>
              <w:jc w:val="both"/>
              <w:rPr>
                <w:noProof/>
                <w:sz w:val="20"/>
                <w:szCs w:val="20"/>
                <w:lang w:val="en-US"/>
              </w:rPr>
            </w:pPr>
            <w:r w:rsidRPr="00C147D5">
              <w:rPr>
                <w:noProof/>
                <w:sz w:val="20"/>
                <w:szCs w:val="20"/>
                <w:lang w:eastAsia="es-CO"/>
              </w:rPr>
              <mc:AlternateContent>
                <mc:Choice Requires="wps">
                  <w:drawing>
                    <wp:anchor distT="0" distB="0" distL="114300" distR="114300" simplePos="0" relativeHeight="252473344" behindDoc="0" locked="0" layoutInCell="1" allowOverlap="1" wp14:anchorId="6F899028" wp14:editId="12906D73">
                      <wp:simplePos x="0" y="0"/>
                      <wp:positionH relativeFrom="column">
                        <wp:posOffset>440690</wp:posOffset>
                      </wp:positionH>
                      <wp:positionV relativeFrom="paragraph">
                        <wp:posOffset>71755</wp:posOffset>
                      </wp:positionV>
                      <wp:extent cx="793630" cy="252000"/>
                      <wp:effectExtent l="0" t="0" r="26035" b="15240"/>
                      <wp:wrapNone/>
                      <wp:docPr id="174"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64FA8C5F" w14:textId="77777777" w:rsidR="00FB031C" w:rsidRPr="005F63F0" w:rsidRDefault="00FB031C" w:rsidP="001A31A9">
                                  <w:pPr>
                                    <w:jc w:val="center"/>
                                    <w:rPr>
                                      <w:sz w:val="20"/>
                                      <w:szCs w:val="22"/>
                                    </w:rPr>
                                  </w:pPr>
                                  <w:r w:rsidRPr="005F63F0">
                                    <w:rPr>
                                      <w:sz w:val="20"/>
                                      <w:szCs w:val="22"/>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99028" id="_x0000_s1053" style="position:absolute;left:0;text-align:left;margin-left:34.7pt;margin-top:5.65pt;width:62.5pt;height:19.8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" fillcolor="white [3201]" strokecolor="black [3200]" strokeweight=".25pt">
                      <v:textbox>
                        <w:txbxContent>
                          <w:p w14:paraId="64FA8C5F" w14:textId="77777777" w:rsidR="00FB031C" w:rsidRPr="005F63F0" w:rsidRDefault="00FB031C" w:rsidP="001A31A9">
                            <w:pPr>
                              <w:jc w:val="center"/>
                              <w:rPr>
                                <w:sz w:val="20"/>
                                <w:szCs w:val="22"/>
                              </w:rPr>
                            </w:pPr>
                            <w:r w:rsidRPr="005F63F0">
                              <w:rPr>
                                <w:sz w:val="20"/>
                                <w:szCs w:val="22"/>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30EE7802" w14:textId="650F4AFF" w:rsidR="00C343FE" w:rsidRPr="00C147D5" w:rsidRDefault="00C343FE" w:rsidP="00C343FE">
            <w:pPr>
              <w:jc w:val="both"/>
              <w:rPr>
                <w:sz w:val="20"/>
                <w:szCs w:val="20"/>
              </w:rPr>
            </w:pPr>
            <w:r w:rsidRPr="00C147D5">
              <w:rPr>
                <w:sz w:val="20"/>
                <w:szCs w:val="20"/>
              </w:rPr>
              <w:t>FIN</w:t>
            </w:r>
          </w:p>
        </w:tc>
      </w:tr>
    </w:tbl>
    <w:p w14:paraId="5055149D" w14:textId="41936CAE" w:rsidR="0081329B" w:rsidRDefault="00685D99" w:rsidP="006D7865">
      <w:pPr>
        <w:pStyle w:val="Ttulo3"/>
        <w:spacing w:before="240"/>
        <w:rPr>
          <w:noProof/>
        </w:rPr>
      </w:pPr>
      <w:r>
        <w:rPr>
          <w:noProof/>
        </w:rPr>
        <w:t>A</w:t>
      </w:r>
      <w:r w:rsidR="00AC3569" w:rsidRPr="00AC3569">
        <w:rPr>
          <w:noProof/>
        </w:rPr>
        <w:t>nálisis cuantitativo de fitoplancton</w:t>
      </w:r>
    </w:p>
    <w:p w14:paraId="74AE6363" w14:textId="77777777" w:rsidR="00A87368" w:rsidRDefault="00A87368" w:rsidP="00A87368">
      <w:pPr>
        <w:jc w:val="both"/>
        <w:rPr>
          <w:sz w:val="18"/>
          <w:szCs w:val="22"/>
        </w:rPr>
      </w:pPr>
    </w:p>
    <w:p w14:paraId="5C3EF8EF" w14:textId="75048689"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6</w:t>
      </w:r>
      <w:r w:rsidRPr="00D72520">
        <w:rPr>
          <w:sz w:val="18"/>
          <w:szCs w:val="18"/>
        </w:rPr>
        <w:fldChar w:fldCharType="end"/>
      </w:r>
      <w:r w:rsidRPr="00D72520">
        <w:rPr>
          <w:sz w:val="18"/>
          <w:szCs w:val="18"/>
        </w:rPr>
        <w:t>.</w:t>
      </w:r>
    </w:p>
    <w:p w14:paraId="4FBD387C" w14:textId="313916C8" w:rsidR="00A87368" w:rsidRPr="00D72520" w:rsidRDefault="00A87368" w:rsidP="00D72520">
      <w:pPr>
        <w:rPr>
          <w:sz w:val="18"/>
          <w:szCs w:val="18"/>
        </w:rPr>
      </w:pPr>
      <w:r w:rsidRPr="00D72520">
        <w:rPr>
          <w:sz w:val="18"/>
          <w:szCs w:val="18"/>
        </w:rPr>
        <w:t>Flujograma y descripción de actividades</w:t>
      </w:r>
      <w:r w:rsidR="00AA29E8">
        <w:rPr>
          <w:sz w:val="18"/>
          <w:szCs w:val="18"/>
        </w:rPr>
        <w:t xml:space="preserve"> a</w:t>
      </w:r>
      <w:r w:rsidR="00AA29E8" w:rsidRPr="00AA29E8">
        <w:rPr>
          <w:sz w:val="18"/>
          <w:szCs w:val="18"/>
        </w:rPr>
        <w:t>nálisis cuantitativo de fitoplancton</w:t>
      </w:r>
    </w:p>
    <w:tbl>
      <w:tblPr>
        <w:tblpPr w:leftFromText="141" w:rightFromText="141" w:vertAnchor="text" w:tblpXSpec="center" w:tblpY="1"/>
        <w:tblOverlap w:val="never"/>
        <w:tblW w:w="9909"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ayout w:type="fixed"/>
        <w:tblLook w:val="04A0" w:firstRow="1" w:lastRow="0" w:firstColumn="1" w:lastColumn="0" w:noHBand="0" w:noVBand="1"/>
      </w:tblPr>
      <w:tblGrid>
        <w:gridCol w:w="565"/>
        <w:gridCol w:w="2869"/>
        <w:gridCol w:w="3082"/>
        <w:gridCol w:w="1741"/>
        <w:gridCol w:w="1652"/>
      </w:tblGrid>
      <w:tr w:rsidR="0081329B" w:rsidRPr="000D41CA" w14:paraId="4211597D" w14:textId="77777777" w:rsidTr="00DA252F">
        <w:trPr>
          <w:trHeight w:val="397"/>
          <w:tblHeader/>
        </w:trPr>
        <w:tc>
          <w:tcPr>
            <w:tcW w:w="565" w:type="dxa"/>
            <w:shd w:val="clear" w:color="auto" w:fill="F2F2F2" w:themeFill="background1" w:themeFillShade="F2"/>
            <w:vAlign w:val="center"/>
          </w:tcPr>
          <w:p w14:paraId="1E678321" w14:textId="77777777" w:rsidR="0081329B" w:rsidRPr="00AA29E8" w:rsidRDefault="0081329B" w:rsidP="00EA4D10">
            <w:pPr>
              <w:jc w:val="center"/>
              <w:rPr>
                <w:b/>
                <w:sz w:val="20"/>
                <w:szCs w:val="20"/>
              </w:rPr>
            </w:pPr>
            <w:r w:rsidRPr="00AA29E8">
              <w:rPr>
                <w:b/>
                <w:sz w:val="20"/>
                <w:szCs w:val="20"/>
              </w:rPr>
              <w:t>No</w:t>
            </w:r>
          </w:p>
        </w:tc>
        <w:tc>
          <w:tcPr>
            <w:tcW w:w="2869" w:type="dxa"/>
            <w:shd w:val="clear" w:color="auto" w:fill="F2F2F2" w:themeFill="background1" w:themeFillShade="F2"/>
            <w:vAlign w:val="center"/>
          </w:tcPr>
          <w:p w14:paraId="041E586B" w14:textId="77777777" w:rsidR="0081329B" w:rsidRPr="00AA29E8" w:rsidRDefault="0081329B" w:rsidP="00EA4D10">
            <w:pPr>
              <w:jc w:val="center"/>
              <w:rPr>
                <w:b/>
                <w:sz w:val="20"/>
                <w:szCs w:val="20"/>
              </w:rPr>
            </w:pPr>
            <w:r w:rsidRPr="00AA29E8">
              <w:rPr>
                <w:b/>
                <w:sz w:val="20"/>
                <w:szCs w:val="20"/>
              </w:rPr>
              <w:t>FLUJOGRAMA</w:t>
            </w:r>
          </w:p>
        </w:tc>
        <w:tc>
          <w:tcPr>
            <w:tcW w:w="3082" w:type="dxa"/>
            <w:shd w:val="clear" w:color="auto" w:fill="F2F2F2" w:themeFill="background1" w:themeFillShade="F2"/>
            <w:vAlign w:val="center"/>
          </w:tcPr>
          <w:p w14:paraId="1B32A2AB" w14:textId="77777777" w:rsidR="0081329B" w:rsidRPr="00AA29E8" w:rsidRDefault="0081329B" w:rsidP="00EA4D10">
            <w:pPr>
              <w:jc w:val="center"/>
              <w:rPr>
                <w:b/>
                <w:sz w:val="20"/>
                <w:szCs w:val="20"/>
              </w:rPr>
            </w:pPr>
            <w:r w:rsidRPr="00AA29E8">
              <w:rPr>
                <w:b/>
                <w:sz w:val="20"/>
                <w:szCs w:val="20"/>
              </w:rPr>
              <w:t>DESCRIPCIÓN</w:t>
            </w:r>
          </w:p>
        </w:tc>
        <w:tc>
          <w:tcPr>
            <w:tcW w:w="1741" w:type="dxa"/>
            <w:shd w:val="clear" w:color="auto" w:fill="F2F2F2" w:themeFill="background1" w:themeFillShade="F2"/>
            <w:vAlign w:val="center"/>
          </w:tcPr>
          <w:p w14:paraId="00972A87" w14:textId="77777777" w:rsidR="0081329B" w:rsidRPr="00AA29E8" w:rsidRDefault="0081329B" w:rsidP="00EA4D10">
            <w:pPr>
              <w:jc w:val="center"/>
              <w:rPr>
                <w:b/>
                <w:sz w:val="20"/>
                <w:szCs w:val="20"/>
              </w:rPr>
            </w:pPr>
            <w:r w:rsidRPr="00AA29E8">
              <w:rPr>
                <w:b/>
                <w:sz w:val="20"/>
                <w:szCs w:val="20"/>
              </w:rPr>
              <w:t>RESPONSABLE</w:t>
            </w:r>
          </w:p>
        </w:tc>
        <w:tc>
          <w:tcPr>
            <w:tcW w:w="1652" w:type="dxa"/>
            <w:shd w:val="clear" w:color="auto" w:fill="F2F2F2" w:themeFill="background1" w:themeFillShade="F2"/>
            <w:vAlign w:val="center"/>
          </w:tcPr>
          <w:p w14:paraId="42473D8E" w14:textId="77777777" w:rsidR="0081329B" w:rsidRPr="00AA29E8" w:rsidRDefault="0081329B" w:rsidP="00EA4D10">
            <w:pPr>
              <w:jc w:val="center"/>
              <w:rPr>
                <w:b/>
                <w:sz w:val="20"/>
                <w:szCs w:val="20"/>
              </w:rPr>
            </w:pPr>
            <w:r w:rsidRPr="00AA29E8">
              <w:rPr>
                <w:b/>
                <w:sz w:val="20"/>
                <w:szCs w:val="20"/>
              </w:rPr>
              <w:t>REGISTRO</w:t>
            </w:r>
          </w:p>
        </w:tc>
      </w:tr>
      <w:tr w:rsidR="0081329B" w:rsidRPr="000D41CA" w14:paraId="1B05B8A0" w14:textId="77777777" w:rsidTr="00DA252F">
        <w:trPr>
          <w:trHeight w:val="584"/>
        </w:trPr>
        <w:tc>
          <w:tcPr>
            <w:tcW w:w="565" w:type="dxa"/>
          </w:tcPr>
          <w:p w14:paraId="2EA2DABE" w14:textId="77777777" w:rsidR="0081329B" w:rsidRPr="00AA29E8" w:rsidRDefault="0081329B" w:rsidP="00EA4D10">
            <w:pPr>
              <w:jc w:val="center"/>
              <w:rPr>
                <w:sz w:val="20"/>
                <w:szCs w:val="20"/>
              </w:rPr>
            </w:pPr>
          </w:p>
        </w:tc>
        <w:tc>
          <w:tcPr>
            <w:tcW w:w="2869" w:type="dxa"/>
            <w:tcBorders>
              <w:bottom w:val="dotted" w:sz="4" w:space="0" w:color="FFFFFF" w:themeColor="background1"/>
            </w:tcBorders>
          </w:tcPr>
          <w:p w14:paraId="38AE65B1" w14:textId="4BE2B265" w:rsidR="0081329B" w:rsidRPr="00AA29E8" w:rsidRDefault="004776AD" w:rsidP="00EA4D10">
            <w:pPr>
              <w:jc w:val="both"/>
              <w:rPr>
                <w:b/>
                <w:sz w:val="20"/>
                <w:szCs w:val="20"/>
              </w:rPr>
            </w:pPr>
            <w:r w:rsidRPr="00AA29E8">
              <w:rPr>
                <w:b/>
                <w:noProof/>
                <w:sz w:val="20"/>
                <w:szCs w:val="20"/>
                <w:lang w:eastAsia="es-CO"/>
              </w:rPr>
              <mc:AlternateContent>
                <mc:Choice Requires="wps">
                  <w:drawing>
                    <wp:anchor distT="0" distB="0" distL="114300" distR="114300" simplePos="0" relativeHeight="251983872" behindDoc="0" locked="0" layoutInCell="1" allowOverlap="1" wp14:anchorId="341120B2" wp14:editId="1AA1FB9A">
                      <wp:simplePos x="0" y="0"/>
                      <wp:positionH relativeFrom="column">
                        <wp:posOffset>829310</wp:posOffset>
                      </wp:positionH>
                      <wp:positionV relativeFrom="paragraph">
                        <wp:posOffset>335280</wp:posOffset>
                      </wp:positionV>
                      <wp:extent cx="0" cy="108000"/>
                      <wp:effectExtent l="76200" t="0" r="57150" b="63500"/>
                      <wp:wrapNone/>
                      <wp:docPr id="74" name="5 Conector recto de flecha"/>
                      <wp:cNvGraphicFramePr/>
                      <a:graphic xmlns:a="http://schemas.openxmlformats.org/drawingml/2006/main">
                        <a:graphicData uri="http://schemas.microsoft.com/office/word/2010/wordprocessingShape">
                          <wps:wsp>
                            <wps:cNvCnPr/>
                            <wps:spPr>
                              <a:xfrm>
                                <a:off x="0" y="0"/>
                                <a:ext cx="0" cy="10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960F1C" id="5 Conector recto de flecha" o:spid="_x0000_s1026" type="#_x0000_t32" style="position:absolute;margin-left:65.3pt;margin-top:26.4pt;width:0;height:8.5pt;z-index:25198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" strokecolor="black [3040]">
                      <v:stroke endarrow="block"/>
                    </v:shape>
                  </w:pict>
                </mc:Fallback>
              </mc:AlternateContent>
            </w:r>
            <w:r w:rsidRPr="00AA29E8">
              <w:rPr>
                <w:b/>
                <w:noProof/>
                <w:sz w:val="20"/>
                <w:szCs w:val="20"/>
                <w:lang w:eastAsia="es-CO"/>
              </w:rPr>
              <mc:AlternateContent>
                <mc:Choice Requires="wps">
                  <w:drawing>
                    <wp:anchor distT="0" distB="0" distL="114300" distR="114300" simplePos="0" relativeHeight="251982848" behindDoc="0" locked="0" layoutInCell="1" allowOverlap="1" wp14:anchorId="39EE1181" wp14:editId="57F5E04E">
                      <wp:simplePos x="0" y="0"/>
                      <wp:positionH relativeFrom="column">
                        <wp:posOffset>452120</wp:posOffset>
                      </wp:positionH>
                      <wp:positionV relativeFrom="paragraph">
                        <wp:posOffset>82550</wp:posOffset>
                      </wp:positionV>
                      <wp:extent cx="741680" cy="252000"/>
                      <wp:effectExtent l="0" t="0" r="20320" b="15240"/>
                      <wp:wrapNone/>
                      <wp:docPr id="72" name="2 Rectángulo redondeado"/>
                      <wp:cNvGraphicFramePr/>
                      <a:graphic xmlns:a="http://schemas.openxmlformats.org/drawingml/2006/main">
                        <a:graphicData uri="http://schemas.microsoft.com/office/word/2010/wordprocessingShape">
                          <wps:wsp>
                            <wps:cNvSpPr/>
                            <wps:spPr>
                              <a:xfrm>
                                <a:off x="0" y="0"/>
                                <a:ext cx="74168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1924196E" w14:textId="77777777" w:rsidR="00FB031C" w:rsidRPr="00AA29E8" w:rsidRDefault="00FB031C" w:rsidP="0081329B">
                                  <w:pPr>
                                    <w:jc w:val="center"/>
                                    <w:rPr>
                                      <w:sz w:val="20"/>
                                      <w:szCs w:val="22"/>
                                    </w:rPr>
                                  </w:pPr>
                                  <w:r w:rsidRPr="00AA29E8">
                                    <w:rPr>
                                      <w:sz w:val="20"/>
                                      <w:szCs w:val="22"/>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EE1181" id="_x0000_s1054" style="position:absolute;left:0;text-align:left;margin-left:35.6pt;margin-top:6.5pt;width:58.4pt;height:19.8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" fillcolor="white [3201]" strokecolor="black [3200]" strokeweight=".25pt">
                      <v:textbox>
                        <w:txbxContent>
                          <w:p w14:paraId="1924196E" w14:textId="77777777" w:rsidR="00FB031C" w:rsidRPr="00AA29E8" w:rsidRDefault="00FB031C" w:rsidP="0081329B">
                            <w:pPr>
                              <w:jc w:val="center"/>
                              <w:rPr>
                                <w:sz w:val="20"/>
                                <w:szCs w:val="22"/>
                              </w:rPr>
                            </w:pPr>
                            <w:r w:rsidRPr="00AA29E8">
                              <w:rPr>
                                <w:sz w:val="20"/>
                                <w:szCs w:val="22"/>
                              </w:rPr>
                              <w:t>Inicio</w:t>
                            </w:r>
                          </w:p>
                        </w:txbxContent>
                      </v:textbox>
                    </v:roundrect>
                  </w:pict>
                </mc:Fallback>
              </mc:AlternateContent>
            </w:r>
          </w:p>
        </w:tc>
        <w:tc>
          <w:tcPr>
            <w:tcW w:w="3082" w:type="dxa"/>
            <w:tcBorders>
              <w:right w:val="dotted" w:sz="4" w:space="0" w:color="FFFFFF" w:themeColor="background1"/>
            </w:tcBorders>
            <w:vAlign w:val="center"/>
          </w:tcPr>
          <w:p w14:paraId="158019C2" w14:textId="77777777" w:rsidR="0081329B" w:rsidRPr="00AA29E8" w:rsidRDefault="0081329B" w:rsidP="00EA4D10">
            <w:pPr>
              <w:jc w:val="both"/>
              <w:rPr>
                <w:b/>
                <w:sz w:val="20"/>
                <w:szCs w:val="20"/>
              </w:rPr>
            </w:pPr>
            <w:r w:rsidRPr="00AA29E8">
              <w:rPr>
                <w:sz w:val="20"/>
                <w:szCs w:val="20"/>
              </w:rPr>
              <w:t>INICIO</w:t>
            </w:r>
          </w:p>
        </w:tc>
        <w:tc>
          <w:tcPr>
            <w:tcW w:w="1741" w:type="dxa"/>
            <w:tcBorders>
              <w:left w:val="dotted" w:sz="4" w:space="0" w:color="FFFFFF" w:themeColor="background1"/>
              <w:right w:val="dotted" w:sz="4" w:space="0" w:color="FFFFFF" w:themeColor="background1"/>
            </w:tcBorders>
            <w:vAlign w:val="center"/>
          </w:tcPr>
          <w:p w14:paraId="6E68F4E0" w14:textId="77777777" w:rsidR="0081329B" w:rsidRPr="00AA29E8" w:rsidRDefault="0081329B" w:rsidP="00EA4D10">
            <w:pPr>
              <w:jc w:val="both"/>
              <w:rPr>
                <w:b/>
                <w:sz w:val="20"/>
                <w:szCs w:val="20"/>
              </w:rPr>
            </w:pPr>
          </w:p>
        </w:tc>
        <w:tc>
          <w:tcPr>
            <w:tcW w:w="1652" w:type="dxa"/>
            <w:tcBorders>
              <w:left w:val="dotted" w:sz="4" w:space="0" w:color="FFFFFF" w:themeColor="background1"/>
            </w:tcBorders>
            <w:vAlign w:val="center"/>
          </w:tcPr>
          <w:p w14:paraId="4B872791" w14:textId="77777777" w:rsidR="0081329B" w:rsidRPr="00AA29E8" w:rsidRDefault="0081329B" w:rsidP="00EA4D10">
            <w:pPr>
              <w:jc w:val="both"/>
              <w:rPr>
                <w:b/>
                <w:sz w:val="20"/>
                <w:szCs w:val="20"/>
              </w:rPr>
            </w:pPr>
          </w:p>
        </w:tc>
      </w:tr>
      <w:tr w:rsidR="0081329B" w:rsidRPr="000D41CA" w14:paraId="6F1CEDEC" w14:textId="77777777" w:rsidTr="00DA252F">
        <w:trPr>
          <w:trHeight w:val="624"/>
        </w:trPr>
        <w:tc>
          <w:tcPr>
            <w:tcW w:w="565" w:type="dxa"/>
            <w:vAlign w:val="center"/>
          </w:tcPr>
          <w:p w14:paraId="45888886" w14:textId="77777777" w:rsidR="0081329B" w:rsidRPr="00AA29E8" w:rsidRDefault="0081329B" w:rsidP="00EA4D10">
            <w:pPr>
              <w:jc w:val="center"/>
              <w:rPr>
                <w:sz w:val="20"/>
                <w:szCs w:val="20"/>
              </w:rPr>
            </w:pPr>
            <w:r w:rsidRPr="00AA29E8">
              <w:rPr>
                <w:sz w:val="20"/>
                <w:szCs w:val="20"/>
              </w:rPr>
              <w:t>1</w:t>
            </w:r>
          </w:p>
        </w:tc>
        <w:tc>
          <w:tcPr>
            <w:tcW w:w="2869" w:type="dxa"/>
            <w:tcBorders>
              <w:top w:val="dotted" w:sz="4" w:space="0" w:color="FFFFFF" w:themeColor="background1"/>
              <w:bottom w:val="dotted" w:sz="4" w:space="0" w:color="FFFFFF" w:themeColor="background1"/>
            </w:tcBorders>
          </w:tcPr>
          <w:p w14:paraId="21EA5193" w14:textId="77777777"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1584" behindDoc="0" locked="0" layoutInCell="1" allowOverlap="1" wp14:anchorId="2A6F96B4" wp14:editId="60D0FE36">
                      <wp:simplePos x="0" y="0"/>
                      <wp:positionH relativeFrom="column">
                        <wp:posOffset>833120</wp:posOffset>
                      </wp:positionH>
                      <wp:positionV relativeFrom="paragraph">
                        <wp:posOffset>334010</wp:posOffset>
                      </wp:positionV>
                      <wp:extent cx="1459" cy="288000"/>
                      <wp:effectExtent l="76200" t="0" r="74930" b="55245"/>
                      <wp:wrapNone/>
                      <wp:docPr id="183" name="25 Conector recto de flecha"/>
                      <wp:cNvGraphicFramePr/>
                      <a:graphic xmlns:a="http://schemas.openxmlformats.org/drawingml/2006/main">
                        <a:graphicData uri="http://schemas.microsoft.com/office/word/2010/wordprocessingShape">
                          <wps:wsp>
                            <wps:cNvCnPr/>
                            <wps:spPr>
                              <a:xfrm flipH="1">
                                <a:off x="0" y="0"/>
                                <a:ext cx="1459"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AD9E" id="25 Conector recto de flecha" o:spid="_x0000_s1026" type="#_x0000_t32" style="position:absolute;margin-left:65.6pt;margin-top:26.3pt;width:.1pt;height:22.7pt;flip:x;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0560" behindDoc="0" locked="0" layoutInCell="1" allowOverlap="1" wp14:anchorId="7A99CB62" wp14:editId="70C76CBB">
                      <wp:simplePos x="0" y="0"/>
                      <wp:positionH relativeFrom="column">
                        <wp:posOffset>327660</wp:posOffset>
                      </wp:positionH>
                      <wp:positionV relativeFrom="paragraph">
                        <wp:posOffset>73025</wp:posOffset>
                      </wp:positionV>
                      <wp:extent cx="1007745" cy="252000"/>
                      <wp:effectExtent l="0" t="0" r="20955" b="15240"/>
                      <wp:wrapNone/>
                      <wp:docPr id="184" name="1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8F04B2F" w14:textId="77777777" w:rsidR="00FB031C" w:rsidRPr="00AA29E8" w:rsidRDefault="00FB031C" w:rsidP="0081329B">
                                  <w:pPr>
                                    <w:jc w:val="center"/>
                                    <w:rPr>
                                      <w:sz w:val="20"/>
                                      <w:szCs w:val="22"/>
                                    </w:rPr>
                                  </w:pPr>
                                  <w:r w:rsidRPr="00AA29E8">
                                    <w:rPr>
                                      <w:sz w:val="20"/>
                                      <w:szCs w:val="22"/>
                                    </w:rPr>
                                    <w:t>Aclimatar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9CB62" id="_x0000_s1055" style="position:absolute;left:0;text-align:left;margin-left:25.8pt;margin-top:5.75pt;width:79.35pt;height:19.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" fillcolor="white [3201]" strokecolor="black [3200]" strokeweight=".25pt">
                      <v:textbox>
                        <w:txbxContent>
                          <w:p w14:paraId="18F04B2F" w14:textId="77777777" w:rsidR="00FB031C" w:rsidRPr="00AA29E8" w:rsidRDefault="00FB031C" w:rsidP="0081329B">
                            <w:pPr>
                              <w:jc w:val="center"/>
                              <w:rPr>
                                <w:sz w:val="20"/>
                                <w:szCs w:val="22"/>
                              </w:rPr>
                            </w:pPr>
                            <w:r w:rsidRPr="00AA29E8">
                              <w:rPr>
                                <w:sz w:val="20"/>
                                <w:szCs w:val="22"/>
                              </w:rPr>
                              <w:t>Aclimatar</w:t>
                            </w:r>
                          </w:p>
                        </w:txbxContent>
                      </v:textbox>
                    </v:rect>
                  </w:pict>
                </mc:Fallback>
              </mc:AlternateContent>
            </w:r>
          </w:p>
        </w:tc>
        <w:tc>
          <w:tcPr>
            <w:tcW w:w="3082" w:type="dxa"/>
            <w:vAlign w:val="center"/>
          </w:tcPr>
          <w:p w14:paraId="35484686" w14:textId="6B7D0A9D" w:rsidR="0081329B" w:rsidRPr="00AA29E8" w:rsidRDefault="00AA29E8" w:rsidP="00EA4D10">
            <w:pPr>
              <w:jc w:val="both"/>
              <w:rPr>
                <w:sz w:val="20"/>
                <w:szCs w:val="20"/>
              </w:rPr>
            </w:pPr>
            <w:r>
              <w:rPr>
                <w:sz w:val="20"/>
                <w:szCs w:val="20"/>
              </w:rPr>
              <w:t>A</w:t>
            </w:r>
            <w:r w:rsidRPr="00AA29E8">
              <w:rPr>
                <w:sz w:val="20"/>
                <w:szCs w:val="20"/>
              </w:rPr>
              <w:t xml:space="preserve">climatar </w:t>
            </w:r>
            <w:r w:rsidR="0081329B" w:rsidRPr="00AA29E8">
              <w:rPr>
                <w:sz w:val="20"/>
                <w:szCs w:val="20"/>
              </w:rPr>
              <w:t>la muestra durante un periodo de 12 horas.</w:t>
            </w:r>
          </w:p>
        </w:tc>
        <w:tc>
          <w:tcPr>
            <w:tcW w:w="1741" w:type="dxa"/>
            <w:vAlign w:val="center"/>
          </w:tcPr>
          <w:p w14:paraId="30C65F84"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454B26D1" w14:textId="77777777" w:rsidR="0081329B" w:rsidRPr="00AA29E8" w:rsidRDefault="0081329B" w:rsidP="00EA4D10">
            <w:pPr>
              <w:rPr>
                <w:sz w:val="20"/>
                <w:szCs w:val="20"/>
              </w:rPr>
            </w:pPr>
            <w:r w:rsidRPr="00AA29E8">
              <w:rPr>
                <w:sz w:val="20"/>
                <w:szCs w:val="20"/>
              </w:rPr>
              <w:t>No aplica</w:t>
            </w:r>
          </w:p>
        </w:tc>
      </w:tr>
      <w:tr w:rsidR="0081329B" w:rsidRPr="000D41CA" w14:paraId="0C9C13FC" w14:textId="77777777" w:rsidTr="00DA252F">
        <w:trPr>
          <w:trHeight w:val="1247"/>
        </w:trPr>
        <w:tc>
          <w:tcPr>
            <w:tcW w:w="565" w:type="dxa"/>
            <w:vAlign w:val="center"/>
          </w:tcPr>
          <w:p w14:paraId="43E07A4F" w14:textId="77777777" w:rsidR="0081329B" w:rsidRPr="00AA29E8" w:rsidRDefault="0081329B" w:rsidP="00EA4D10">
            <w:pPr>
              <w:jc w:val="center"/>
              <w:rPr>
                <w:sz w:val="20"/>
                <w:szCs w:val="20"/>
              </w:rPr>
            </w:pPr>
            <w:r w:rsidRPr="00AA29E8">
              <w:rPr>
                <w:sz w:val="20"/>
                <w:szCs w:val="20"/>
              </w:rPr>
              <w:t>2</w:t>
            </w:r>
          </w:p>
        </w:tc>
        <w:tc>
          <w:tcPr>
            <w:tcW w:w="2869" w:type="dxa"/>
            <w:tcBorders>
              <w:top w:val="dotted" w:sz="4" w:space="0" w:color="FFFFFF" w:themeColor="background1"/>
              <w:bottom w:val="dotted" w:sz="4" w:space="0" w:color="FFFFFF" w:themeColor="background1"/>
            </w:tcBorders>
          </w:tcPr>
          <w:p w14:paraId="15C1010B" w14:textId="7E20E3C8"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5920" behindDoc="0" locked="0" layoutInCell="1" allowOverlap="1" wp14:anchorId="543DD649" wp14:editId="50C0FB24">
                      <wp:simplePos x="0" y="0"/>
                      <wp:positionH relativeFrom="column">
                        <wp:posOffset>831850</wp:posOffset>
                      </wp:positionH>
                      <wp:positionV relativeFrom="paragraph">
                        <wp:posOffset>484505</wp:posOffset>
                      </wp:positionV>
                      <wp:extent cx="1905" cy="396000"/>
                      <wp:effectExtent l="76200" t="0" r="74295" b="61595"/>
                      <wp:wrapNone/>
                      <wp:docPr id="185" name="54 Conector recto de flecha"/>
                      <wp:cNvGraphicFramePr/>
                      <a:graphic xmlns:a="http://schemas.openxmlformats.org/drawingml/2006/main">
                        <a:graphicData uri="http://schemas.microsoft.com/office/word/2010/wordprocessingShape">
                          <wps:wsp>
                            <wps:cNvCnPr/>
                            <wps:spPr>
                              <a:xfrm>
                                <a:off x="0" y="0"/>
                                <a:ext cx="1905"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E389" id="54 Conector recto de flecha" o:spid="_x0000_s1026" type="#_x0000_t32" style="position:absolute;margin-left:65.5pt;margin-top:38.15pt;width:.15pt;height:31.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2608" behindDoc="0" locked="0" layoutInCell="1" allowOverlap="1" wp14:anchorId="73EF18EE" wp14:editId="4ECF5868">
                      <wp:simplePos x="0" y="0"/>
                      <wp:positionH relativeFrom="column">
                        <wp:posOffset>314325</wp:posOffset>
                      </wp:positionH>
                      <wp:positionV relativeFrom="paragraph">
                        <wp:posOffset>235585</wp:posOffset>
                      </wp:positionV>
                      <wp:extent cx="1007745" cy="252000"/>
                      <wp:effectExtent l="0" t="0" r="20955" b="15240"/>
                      <wp:wrapNone/>
                      <wp:docPr id="186" name="2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8102B8" w14:textId="77777777" w:rsidR="00FB031C" w:rsidRPr="00AA29E8" w:rsidRDefault="00FB031C" w:rsidP="0081329B">
                                  <w:pPr>
                                    <w:jc w:val="center"/>
                                    <w:rPr>
                                      <w:sz w:val="20"/>
                                      <w:szCs w:val="22"/>
                                    </w:rPr>
                                  </w:pPr>
                                  <w:r w:rsidRPr="00AA29E8">
                                    <w:rPr>
                                      <w:sz w:val="20"/>
                                      <w:szCs w:val="22"/>
                                    </w:rPr>
                                    <w:t>Agitar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18EE" id="_x0000_s1056" style="position:absolute;left:0;text-align:left;margin-left:24.75pt;margin-top:18.55pt;width:79.35pt;height:19.8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" fillcolor="white [3201]" strokecolor="black [3200]" strokeweight=".25pt">
                      <v:textbox>
                        <w:txbxContent>
                          <w:p w14:paraId="558102B8" w14:textId="77777777" w:rsidR="00FB031C" w:rsidRPr="00AA29E8" w:rsidRDefault="00FB031C" w:rsidP="0081329B">
                            <w:pPr>
                              <w:jc w:val="center"/>
                              <w:rPr>
                                <w:sz w:val="20"/>
                                <w:szCs w:val="22"/>
                              </w:rPr>
                            </w:pPr>
                            <w:r w:rsidRPr="00AA29E8">
                              <w:rPr>
                                <w:sz w:val="20"/>
                                <w:szCs w:val="22"/>
                              </w:rPr>
                              <w:t>Agitar</w:t>
                            </w:r>
                          </w:p>
                        </w:txbxContent>
                      </v:textbox>
                    </v:rect>
                  </w:pict>
                </mc:Fallback>
              </mc:AlternateContent>
            </w:r>
          </w:p>
        </w:tc>
        <w:tc>
          <w:tcPr>
            <w:tcW w:w="3082" w:type="dxa"/>
            <w:vAlign w:val="center"/>
          </w:tcPr>
          <w:p w14:paraId="2851BC65" w14:textId="77777777" w:rsidR="0081329B" w:rsidRPr="00AA29E8" w:rsidRDefault="0081329B" w:rsidP="00EA4D10">
            <w:pPr>
              <w:jc w:val="both"/>
              <w:rPr>
                <w:sz w:val="20"/>
                <w:szCs w:val="20"/>
              </w:rPr>
            </w:pPr>
            <w:r w:rsidRPr="00AA29E8">
              <w:rPr>
                <w:sz w:val="20"/>
                <w:szCs w:val="20"/>
              </w:rPr>
              <w:t xml:space="preserve">Agitar suavemente la muestra mediante combinaciones de movimientos horizontales circulares hasta homogeneizarla. </w:t>
            </w:r>
          </w:p>
        </w:tc>
        <w:tc>
          <w:tcPr>
            <w:tcW w:w="1741" w:type="dxa"/>
            <w:vAlign w:val="center"/>
          </w:tcPr>
          <w:p w14:paraId="62B52769"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AB5D43D" w14:textId="77777777" w:rsidR="0081329B" w:rsidRPr="00AA29E8" w:rsidRDefault="0081329B" w:rsidP="00EA4D10">
            <w:pPr>
              <w:rPr>
                <w:sz w:val="20"/>
                <w:szCs w:val="20"/>
              </w:rPr>
            </w:pPr>
            <w:r w:rsidRPr="00AA29E8">
              <w:rPr>
                <w:sz w:val="20"/>
                <w:szCs w:val="20"/>
              </w:rPr>
              <w:t>No aplica</w:t>
            </w:r>
          </w:p>
        </w:tc>
      </w:tr>
      <w:tr w:rsidR="0081329B" w:rsidRPr="000D41CA" w14:paraId="16235F51" w14:textId="77777777" w:rsidTr="00DA252F">
        <w:tc>
          <w:tcPr>
            <w:tcW w:w="565" w:type="dxa"/>
            <w:vAlign w:val="center"/>
          </w:tcPr>
          <w:p w14:paraId="5AB76CA2" w14:textId="792BC52E" w:rsidR="0081329B" w:rsidRPr="00AA29E8" w:rsidRDefault="00DA252F" w:rsidP="00EA4D10">
            <w:pPr>
              <w:jc w:val="center"/>
              <w:rPr>
                <w:sz w:val="20"/>
                <w:szCs w:val="20"/>
              </w:rPr>
            </w:pPr>
            <w:r>
              <w:rPr>
                <w:sz w:val="20"/>
                <w:szCs w:val="20"/>
              </w:rPr>
              <w:t>3</w:t>
            </w:r>
          </w:p>
        </w:tc>
        <w:tc>
          <w:tcPr>
            <w:tcW w:w="2869" w:type="dxa"/>
            <w:tcBorders>
              <w:top w:val="dotted" w:sz="4" w:space="0" w:color="FFFFFF" w:themeColor="background1"/>
              <w:bottom w:val="dotted" w:sz="4" w:space="0" w:color="FFFFFF" w:themeColor="background1"/>
            </w:tcBorders>
          </w:tcPr>
          <w:p w14:paraId="49CF64A2" w14:textId="343ABB07" w:rsidR="0081329B" w:rsidRPr="00AA29E8" w:rsidRDefault="00DA252F"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3632" behindDoc="0" locked="0" layoutInCell="1" allowOverlap="1" wp14:anchorId="2853E793" wp14:editId="310976E3">
                      <wp:simplePos x="0" y="0"/>
                      <wp:positionH relativeFrom="column">
                        <wp:posOffset>831850</wp:posOffset>
                      </wp:positionH>
                      <wp:positionV relativeFrom="paragraph">
                        <wp:posOffset>347943</wp:posOffset>
                      </wp:positionV>
                      <wp:extent cx="635" cy="211455"/>
                      <wp:effectExtent l="76200" t="0" r="75565" b="55245"/>
                      <wp:wrapNone/>
                      <wp:docPr id="187" name="33 Conector recto de flecha"/>
                      <wp:cNvGraphicFramePr/>
                      <a:graphic xmlns:a="http://schemas.openxmlformats.org/drawingml/2006/main">
                        <a:graphicData uri="http://schemas.microsoft.com/office/word/2010/wordprocessingShape">
                          <wps:wsp>
                            <wps:cNvCnPr/>
                            <wps:spPr>
                              <a:xfrm flipH="1">
                                <a:off x="0" y="0"/>
                                <a:ext cx="635" cy="21145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BEA79" id="33 Conector recto de flecha" o:spid="_x0000_s1026" type="#_x0000_t32" style="position:absolute;margin-left:65.5pt;margin-top:27.4pt;width:.05pt;height:16.6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1974656" behindDoc="0" locked="0" layoutInCell="1" allowOverlap="1" wp14:anchorId="17EF5F92" wp14:editId="4C25D814">
                      <wp:simplePos x="0" y="0"/>
                      <wp:positionH relativeFrom="column">
                        <wp:posOffset>325120</wp:posOffset>
                      </wp:positionH>
                      <wp:positionV relativeFrom="paragraph">
                        <wp:posOffset>82550</wp:posOffset>
                      </wp:positionV>
                      <wp:extent cx="1007745" cy="252000"/>
                      <wp:effectExtent l="0" t="0" r="20955" b="15240"/>
                      <wp:wrapNone/>
                      <wp:docPr id="188" name="36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15232F8" w14:textId="77777777" w:rsidR="00FB031C" w:rsidRPr="00AA29E8" w:rsidRDefault="00FB031C" w:rsidP="0081329B">
                                  <w:pPr>
                                    <w:jc w:val="center"/>
                                    <w:rPr>
                                      <w:sz w:val="20"/>
                                      <w:szCs w:val="20"/>
                                    </w:rPr>
                                  </w:pPr>
                                  <w:r w:rsidRPr="00AA29E8">
                                    <w:rPr>
                                      <w:sz w:val="20"/>
                                      <w:szCs w:val="20"/>
                                    </w:rPr>
                                    <w:t>Instalar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5F92" id="36 Rectángulo" o:spid="_x0000_s1057" style="position:absolute;left:0;text-align:left;margin-left:25.6pt;margin-top:6.5pt;width:79.35pt;height:19.8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EcWg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" fillcolor="white [3201]" strokecolor="black [3200]" strokeweight=".25pt">
                      <v:textbox>
                        <w:txbxContent>
                          <w:p w14:paraId="515232F8" w14:textId="77777777" w:rsidR="00FB031C" w:rsidRPr="00AA29E8" w:rsidRDefault="00FB031C" w:rsidP="0081329B">
                            <w:pPr>
                              <w:jc w:val="center"/>
                              <w:rPr>
                                <w:sz w:val="20"/>
                                <w:szCs w:val="20"/>
                              </w:rPr>
                            </w:pPr>
                            <w:r w:rsidRPr="00AA29E8">
                              <w:rPr>
                                <w:sz w:val="20"/>
                                <w:szCs w:val="20"/>
                              </w:rPr>
                              <w:t>Instalar</w:t>
                            </w:r>
                          </w:p>
                        </w:txbxContent>
                      </v:textbox>
                    </v:rect>
                  </w:pict>
                </mc:Fallback>
              </mc:AlternateContent>
            </w:r>
          </w:p>
        </w:tc>
        <w:tc>
          <w:tcPr>
            <w:tcW w:w="3082" w:type="dxa"/>
            <w:vAlign w:val="center"/>
          </w:tcPr>
          <w:p w14:paraId="34547644" w14:textId="77777777" w:rsidR="0081329B" w:rsidRPr="00AA29E8" w:rsidRDefault="0081329B" w:rsidP="00EA4D10">
            <w:pPr>
              <w:jc w:val="both"/>
              <w:rPr>
                <w:sz w:val="20"/>
                <w:szCs w:val="20"/>
              </w:rPr>
            </w:pPr>
            <w:r w:rsidRPr="00AA29E8">
              <w:rPr>
                <w:sz w:val="20"/>
                <w:szCs w:val="20"/>
              </w:rPr>
              <w:t xml:space="preserve">Instalar la cámara </w:t>
            </w:r>
            <w:proofErr w:type="spellStart"/>
            <w:r w:rsidRPr="00AA29E8">
              <w:rPr>
                <w:sz w:val="20"/>
                <w:szCs w:val="20"/>
              </w:rPr>
              <w:t>Utermöhl</w:t>
            </w:r>
            <w:proofErr w:type="spellEnd"/>
            <w:r w:rsidRPr="00AA29E8">
              <w:rPr>
                <w:sz w:val="20"/>
                <w:szCs w:val="20"/>
              </w:rPr>
              <w:t xml:space="preserve"> y colocarla sobre una superficie horizontal.</w:t>
            </w:r>
          </w:p>
        </w:tc>
        <w:tc>
          <w:tcPr>
            <w:tcW w:w="1741" w:type="dxa"/>
            <w:vAlign w:val="center"/>
          </w:tcPr>
          <w:p w14:paraId="2749D942"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5720888D" w14:textId="77777777" w:rsidR="0081329B" w:rsidRPr="00AA29E8" w:rsidRDefault="0081329B" w:rsidP="00EA4D10">
            <w:pPr>
              <w:rPr>
                <w:sz w:val="20"/>
                <w:szCs w:val="20"/>
              </w:rPr>
            </w:pPr>
            <w:r w:rsidRPr="00AA29E8">
              <w:rPr>
                <w:sz w:val="20"/>
                <w:szCs w:val="20"/>
              </w:rPr>
              <w:t>No aplica</w:t>
            </w:r>
          </w:p>
        </w:tc>
      </w:tr>
      <w:tr w:rsidR="0081329B" w:rsidRPr="000D41CA" w14:paraId="43072D16" w14:textId="77777777" w:rsidTr="00DA252F">
        <w:trPr>
          <w:trHeight w:val="747"/>
        </w:trPr>
        <w:tc>
          <w:tcPr>
            <w:tcW w:w="565" w:type="dxa"/>
            <w:vAlign w:val="center"/>
          </w:tcPr>
          <w:p w14:paraId="660C74F3" w14:textId="0398E2CA" w:rsidR="0081329B" w:rsidRPr="00AA29E8" w:rsidRDefault="00DA252F" w:rsidP="00EA4D10">
            <w:pPr>
              <w:jc w:val="center"/>
              <w:rPr>
                <w:sz w:val="20"/>
                <w:szCs w:val="20"/>
              </w:rPr>
            </w:pPr>
            <w:r>
              <w:rPr>
                <w:sz w:val="20"/>
                <w:szCs w:val="20"/>
              </w:rPr>
              <w:t>4</w:t>
            </w:r>
          </w:p>
        </w:tc>
        <w:tc>
          <w:tcPr>
            <w:tcW w:w="2869" w:type="dxa"/>
            <w:tcBorders>
              <w:top w:val="dotted" w:sz="4" w:space="0" w:color="FFFFFF" w:themeColor="background1"/>
              <w:bottom w:val="dotted" w:sz="4" w:space="0" w:color="FFFFFF" w:themeColor="background1"/>
            </w:tcBorders>
          </w:tcPr>
          <w:p w14:paraId="06EF75E8" w14:textId="417DA8B5" w:rsidR="0081329B" w:rsidRPr="00AA29E8" w:rsidRDefault="0081329B"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79776" behindDoc="0" locked="0" layoutInCell="1" allowOverlap="1" wp14:anchorId="7E60CD40" wp14:editId="40397CBF">
                      <wp:simplePos x="0" y="0"/>
                      <wp:positionH relativeFrom="column">
                        <wp:posOffset>828675</wp:posOffset>
                      </wp:positionH>
                      <wp:positionV relativeFrom="paragraph">
                        <wp:posOffset>362585</wp:posOffset>
                      </wp:positionV>
                      <wp:extent cx="0" cy="180000"/>
                      <wp:effectExtent l="76200" t="0" r="57150" b="48895"/>
                      <wp:wrapNone/>
                      <wp:docPr id="189" name="49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5A90" id="49 Conector recto de flecha" o:spid="_x0000_s1026" type="#_x0000_t32" style="position:absolute;margin-left:65.25pt;margin-top:28.55pt;width:0;height:14.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5680" behindDoc="0" locked="0" layoutInCell="1" allowOverlap="1" wp14:anchorId="7050ACE2" wp14:editId="25E6EC64">
                      <wp:simplePos x="0" y="0"/>
                      <wp:positionH relativeFrom="column">
                        <wp:posOffset>321945</wp:posOffset>
                      </wp:positionH>
                      <wp:positionV relativeFrom="paragraph">
                        <wp:posOffset>101600</wp:posOffset>
                      </wp:positionV>
                      <wp:extent cx="1007745" cy="252000"/>
                      <wp:effectExtent l="0" t="0" r="20955" b="15240"/>
                      <wp:wrapNone/>
                      <wp:docPr id="190" name="3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0ACE2" id="_x0000_s1058" style="position:absolute;left:0;text-align:left;margin-left:25.35pt;margin-top:8pt;width:79.35pt;height:19.8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hR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" fillcolor="white [3201]" strokecolor="black [3200]" strokeweight=".25pt">
                      <v:textbox>
                        <w:txbxContent>
                          <w:p w14:paraId="597A4409" w14:textId="77777777" w:rsidR="00FB031C" w:rsidRPr="00AA29E8" w:rsidRDefault="00FB031C" w:rsidP="0081329B">
                            <w:pPr>
                              <w:jc w:val="center"/>
                              <w:rPr>
                                <w:sz w:val="20"/>
                                <w:szCs w:val="20"/>
                                <w:lang w:val="es-ES"/>
                              </w:rPr>
                            </w:pPr>
                            <w:r w:rsidRPr="00AA29E8">
                              <w:rPr>
                                <w:sz w:val="20"/>
                                <w:szCs w:val="20"/>
                                <w:lang w:val="es-ES"/>
                              </w:rPr>
                              <w:t>Adicionar</w:t>
                            </w:r>
                          </w:p>
                        </w:txbxContent>
                      </v:textbox>
                    </v:rect>
                  </w:pict>
                </mc:Fallback>
              </mc:AlternateContent>
            </w:r>
          </w:p>
        </w:tc>
        <w:tc>
          <w:tcPr>
            <w:tcW w:w="3082" w:type="dxa"/>
            <w:vAlign w:val="center"/>
          </w:tcPr>
          <w:p w14:paraId="2B8B00C7" w14:textId="42E7D1D6" w:rsidR="0081329B" w:rsidRPr="00AA29E8" w:rsidRDefault="00AA29E8" w:rsidP="00EA4D10">
            <w:pPr>
              <w:jc w:val="both"/>
              <w:rPr>
                <w:sz w:val="20"/>
                <w:szCs w:val="20"/>
              </w:rPr>
            </w:pPr>
            <w:r>
              <w:rPr>
                <w:sz w:val="20"/>
                <w:szCs w:val="20"/>
              </w:rPr>
              <w:t>A</w:t>
            </w:r>
            <w:r w:rsidR="0081329B" w:rsidRPr="00AA29E8">
              <w:rPr>
                <w:sz w:val="20"/>
                <w:szCs w:val="20"/>
              </w:rPr>
              <w:t>dicionar la muestra suficiente para rellenar la cámara en una sola adición.</w:t>
            </w:r>
          </w:p>
        </w:tc>
        <w:tc>
          <w:tcPr>
            <w:tcW w:w="1741" w:type="dxa"/>
            <w:vAlign w:val="center"/>
          </w:tcPr>
          <w:p w14:paraId="0EA98E50"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19C5597F" w14:textId="79A809E5" w:rsidR="0081329B" w:rsidRPr="00AA29E8" w:rsidRDefault="0081329B" w:rsidP="00EA4D10">
            <w:pPr>
              <w:rPr>
                <w:sz w:val="20"/>
                <w:szCs w:val="20"/>
              </w:rPr>
            </w:pPr>
            <w:r w:rsidRPr="00AA29E8">
              <w:rPr>
                <w:sz w:val="18"/>
                <w:szCs w:val="20"/>
              </w:rPr>
              <w:t>M5-00-FOR-1</w:t>
            </w:r>
            <w:r w:rsidR="00D1545C">
              <w:rPr>
                <w:sz w:val="18"/>
                <w:szCs w:val="20"/>
              </w:rPr>
              <w:t>3</w:t>
            </w:r>
            <w:r w:rsidRPr="00AA29E8">
              <w:rPr>
                <w:sz w:val="18"/>
                <w:szCs w:val="20"/>
              </w:rPr>
              <w:t>6</w:t>
            </w:r>
          </w:p>
        </w:tc>
      </w:tr>
      <w:tr w:rsidR="0081329B" w:rsidRPr="000D41CA" w14:paraId="65617245" w14:textId="77777777" w:rsidTr="00DA252F">
        <w:trPr>
          <w:trHeight w:val="794"/>
        </w:trPr>
        <w:tc>
          <w:tcPr>
            <w:tcW w:w="565" w:type="dxa"/>
            <w:vAlign w:val="center"/>
          </w:tcPr>
          <w:p w14:paraId="05597791" w14:textId="1C00F171" w:rsidR="0081329B" w:rsidRPr="00AA29E8" w:rsidRDefault="00DA252F" w:rsidP="00EA4D10">
            <w:pPr>
              <w:jc w:val="center"/>
              <w:rPr>
                <w:sz w:val="20"/>
                <w:szCs w:val="20"/>
              </w:rPr>
            </w:pPr>
            <w:r>
              <w:rPr>
                <w:sz w:val="20"/>
                <w:szCs w:val="20"/>
              </w:rPr>
              <w:t>5</w:t>
            </w:r>
          </w:p>
        </w:tc>
        <w:tc>
          <w:tcPr>
            <w:tcW w:w="2869" w:type="dxa"/>
            <w:tcBorders>
              <w:top w:val="dotted" w:sz="4" w:space="0" w:color="FFFFFF" w:themeColor="background1"/>
              <w:bottom w:val="dotted" w:sz="4" w:space="0" w:color="FFFFFF" w:themeColor="background1"/>
            </w:tcBorders>
          </w:tcPr>
          <w:p w14:paraId="544CAF98" w14:textId="5CEDEB88" w:rsidR="0081329B" w:rsidRPr="00AA29E8" w:rsidRDefault="004776AD"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0800" behindDoc="0" locked="0" layoutInCell="1" allowOverlap="1" wp14:anchorId="010A63CF" wp14:editId="7F765510">
                      <wp:simplePos x="0" y="0"/>
                      <wp:positionH relativeFrom="column">
                        <wp:posOffset>835025</wp:posOffset>
                      </wp:positionH>
                      <wp:positionV relativeFrom="paragraph">
                        <wp:posOffset>327660</wp:posOffset>
                      </wp:positionV>
                      <wp:extent cx="0" cy="324000"/>
                      <wp:effectExtent l="76200" t="0" r="76200" b="57150"/>
                      <wp:wrapNone/>
                      <wp:docPr id="191" name="52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A255C" id="52 Conector recto de flecha" o:spid="_x0000_s1026" type="#_x0000_t32" style="position:absolute;margin-left:65.75pt;margin-top:25.8pt;width:0;height:25.5pt;flip:x;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1976704" behindDoc="0" locked="0" layoutInCell="1" allowOverlap="1" wp14:anchorId="5299DA5F" wp14:editId="27077493">
                      <wp:simplePos x="0" y="0"/>
                      <wp:positionH relativeFrom="column">
                        <wp:posOffset>331470</wp:posOffset>
                      </wp:positionH>
                      <wp:positionV relativeFrom="paragraph">
                        <wp:posOffset>56515</wp:posOffset>
                      </wp:positionV>
                      <wp:extent cx="1007745" cy="252000"/>
                      <wp:effectExtent l="0" t="0" r="20955" b="15240"/>
                      <wp:wrapNone/>
                      <wp:docPr id="192" name="42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DA5F" id="_x0000_s1059" style="position:absolute;left:0;text-align:left;margin-left:26.1pt;margin-top:4.45pt;width:79.35pt;height:19.8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DcWw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" fillcolor="white [3201]" strokecolor="black [3200]" strokeweight=".25pt">
                      <v:textbox>
                        <w:txbxContent>
                          <w:p w14:paraId="4290F558" w14:textId="77777777" w:rsidR="00FB031C" w:rsidRPr="00AA29E8" w:rsidRDefault="00FB031C" w:rsidP="0081329B">
                            <w:pPr>
                              <w:jc w:val="center"/>
                              <w:rPr>
                                <w:sz w:val="20"/>
                                <w:szCs w:val="20"/>
                                <w:lang w:val="es-ES"/>
                              </w:rPr>
                            </w:pPr>
                            <w:r w:rsidRPr="00AA29E8">
                              <w:rPr>
                                <w:sz w:val="20"/>
                                <w:szCs w:val="20"/>
                                <w:lang w:val="es-ES"/>
                              </w:rPr>
                              <w:t>Sedimentar</w:t>
                            </w:r>
                          </w:p>
                        </w:txbxContent>
                      </v:textbox>
                    </v:rect>
                  </w:pict>
                </mc:Fallback>
              </mc:AlternateContent>
            </w:r>
          </w:p>
        </w:tc>
        <w:tc>
          <w:tcPr>
            <w:tcW w:w="3082" w:type="dxa"/>
            <w:vAlign w:val="center"/>
          </w:tcPr>
          <w:p w14:paraId="1CF943B8" w14:textId="77777777" w:rsidR="0081329B" w:rsidRPr="00AA29E8" w:rsidRDefault="0081329B" w:rsidP="00EA4D10">
            <w:pPr>
              <w:jc w:val="both"/>
              <w:rPr>
                <w:sz w:val="20"/>
                <w:szCs w:val="20"/>
              </w:rPr>
            </w:pPr>
            <w:r w:rsidRPr="00AA29E8">
              <w:rPr>
                <w:sz w:val="20"/>
                <w:szCs w:val="20"/>
              </w:rPr>
              <w:t>Sedimentar a un tiempo determinado según la altura del cilindro.</w:t>
            </w:r>
          </w:p>
        </w:tc>
        <w:tc>
          <w:tcPr>
            <w:tcW w:w="1741" w:type="dxa"/>
            <w:vAlign w:val="center"/>
          </w:tcPr>
          <w:p w14:paraId="21A7BA18"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A9AF2CD" w14:textId="77777777" w:rsidR="0081329B" w:rsidRPr="00AA29E8" w:rsidRDefault="0081329B" w:rsidP="00EA4D10">
            <w:pPr>
              <w:rPr>
                <w:sz w:val="20"/>
                <w:szCs w:val="20"/>
              </w:rPr>
            </w:pPr>
            <w:r w:rsidRPr="00AA29E8">
              <w:rPr>
                <w:sz w:val="20"/>
                <w:szCs w:val="20"/>
              </w:rPr>
              <w:t>No aplica</w:t>
            </w:r>
          </w:p>
        </w:tc>
      </w:tr>
      <w:tr w:rsidR="0081329B" w:rsidRPr="000D41CA" w14:paraId="0C9C4B04" w14:textId="77777777" w:rsidTr="00DA252F">
        <w:tc>
          <w:tcPr>
            <w:tcW w:w="565" w:type="dxa"/>
            <w:vAlign w:val="center"/>
          </w:tcPr>
          <w:p w14:paraId="6669AC10" w14:textId="2C4A4C27" w:rsidR="0081329B" w:rsidRPr="00AA29E8" w:rsidRDefault="00DA252F" w:rsidP="00EA4D10">
            <w:pPr>
              <w:jc w:val="center"/>
              <w:rPr>
                <w:sz w:val="20"/>
                <w:szCs w:val="20"/>
              </w:rPr>
            </w:pPr>
            <w:r>
              <w:rPr>
                <w:sz w:val="20"/>
                <w:szCs w:val="20"/>
              </w:rPr>
              <w:t>6</w:t>
            </w:r>
          </w:p>
        </w:tc>
        <w:tc>
          <w:tcPr>
            <w:tcW w:w="2869" w:type="dxa"/>
            <w:tcBorders>
              <w:top w:val="dotted" w:sz="4" w:space="0" w:color="FFFFFF" w:themeColor="background1"/>
              <w:bottom w:val="dotted" w:sz="4" w:space="0" w:color="FFFFFF" w:themeColor="background1"/>
            </w:tcBorders>
          </w:tcPr>
          <w:p w14:paraId="7EFACA55" w14:textId="7B0843EA" w:rsidR="0081329B" w:rsidRPr="00AA29E8" w:rsidRDefault="0019041A" w:rsidP="00EA4D10">
            <w:pPr>
              <w:jc w:val="both"/>
              <w:rPr>
                <w:sz w:val="20"/>
                <w:szCs w:val="20"/>
              </w:rPr>
            </w:pPr>
            <w:r w:rsidRPr="00AA29E8">
              <w:rPr>
                <w:noProof/>
                <w:sz w:val="20"/>
                <w:szCs w:val="20"/>
                <w:lang w:eastAsia="es-CO"/>
              </w:rPr>
              <mc:AlternateContent>
                <mc:Choice Requires="wps">
                  <w:drawing>
                    <wp:anchor distT="0" distB="0" distL="114300" distR="114300" simplePos="0" relativeHeight="251981824" behindDoc="0" locked="0" layoutInCell="1" allowOverlap="1" wp14:anchorId="104AF475" wp14:editId="77CB6DAA">
                      <wp:simplePos x="0" y="0"/>
                      <wp:positionH relativeFrom="column">
                        <wp:posOffset>835025</wp:posOffset>
                      </wp:positionH>
                      <wp:positionV relativeFrom="paragraph">
                        <wp:posOffset>391795</wp:posOffset>
                      </wp:positionV>
                      <wp:extent cx="0" cy="216000"/>
                      <wp:effectExtent l="76200" t="0" r="57150" b="50800"/>
                      <wp:wrapNone/>
                      <wp:docPr id="193" name="53 Conector recto de flecha"/>
                      <wp:cNvGraphicFramePr/>
                      <a:graphic xmlns:a="http://schemas.openxmlformats.org/drawingml/2006/main">
                        <a:graphicData uri="http://schemas.microsoft.com/office/word/2010/wordprocessingShape">
                          <wps:wsp>
                            <wps:cNvCnPr/>
                            <wps:spPr>
                              <a:xfrm>
                                <a:off x="0" y="0"/>
                                <a:ext cx="0" cy="21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6DE454" id="53 Conector recto de flecha" o:spid="_x0000_s1026" type="#_x0000_t32" style="position:absolute;margin-left:65.75pt;margin-top:30.85pt;width:0;height:17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" strokecolor="black [3040]">
                      <v:stroke endarrow="block"/>
                    </v:shape>
                  </w:pict>
                </mc:Fallback>
              </mc:AlternateContent>
            </w:r>
            <w:r w:rsidR="0081329B" w:rsidRPr="00AA29E8">
              <w:rPr>
                <w:noProof/>
                <w:sz w:val="20"/>
                <w:szCs w:val="20"/>
                <w:lang w:eastAsia="es-CO"/>
              </w:rPr>
              <mc:AlternateContent>
                <mc:Choice Requires="wps">
                  <w:drawing>
                    <wp:anchor distT="0" distB="0" distL="114300" distR="114300" simplePos="0" relativeHeight="251977728" behindDoc="0" locked="0" layoutInCell="1" allowOverlap="1" wp14:anchorId="20859F7E" wp14:editId="640FE060">
                      <wp:simplePos x="0" y="0"/>
                      <wp:positionH relativeFrom="column">
                        <wp:posOffset>352425</wp:posOffset>
                      </wp:positionH>
                      <wp:positionV relativeFrom="paragraph">
                        <wp:posOffset>128905</wp:posOffset>
                      </wp:positionV>
                      <wp:extent cx="1007745" cy="252000"/>
                      <wp:effectExtent l="0" t="0" r="20955" b="15240"/>
                      <wp:wrapNone/>
                      <wp:docPr id="85" name="43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59F7E" id="_x0000_s1060" style="position:absolute;left:0;text-align:left;margin-left:27.75pt;margin-top:10.15pt;width:79.35pt;height:19.8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L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" fillcolor="white [3201]" strokecolor="black [3200]" strokeweight=".25pt">
                      <v:textbox>
                        <w:txbxContent>
                          <w:p w14:paraId="4E211645" w14:textId="77777777" w:rsidR="00FB031C" w:rsidRPr="00AA29E8" w:rsidRDefault="00FB031C" w:rsidP="0081329B">
                            <w:pPr>
                              <w:jc w:val="center"/>
                              <w:rPr>
                                <w:sz w:val="20"/>
                                <w:szCs w:val="20"/>
                                <w:lang w:val="es-ES"/>
                              </w:rPr>
                            </w:pPr>
                            <w:r w:rsidRPr="00AA29E8">
                              <w:rPr>
                                <w:sz w:val="20"/>
                                <w:szCs w:val="20"/>
                                <w:lang w:val="es-ES"/>
                              </w:rPr>
                              <w:t>Desplazar</w:t>
                            </w:r>
                          </w:p>
                        </w:txbxContent>
                      </v:textbox>
                    </v:rect>
                  </w:pict>
                </mc:Fallback>
              </mc:AlternateContent>
            </w:r>
          </w:p>
        </w:tc>
        <w:tc>
          <w:tcPr>
            <w:tcW w:w="3082" w:type="dxa"/>
            <w:vAlign w:val="center"/>
          </w:tcPr>
          <w:p w14:paraId="76312DFD" w14:textId="77777777" w:rsidR="0081329B" w:rsidRPr="00AA29E8" w:rsidRDefault="0081329B" w:rsidP="00EA4D10">
            <w:pPr>
              <w:jc w:val="both"/>
              <w:rPr>
                <w:sz w:val="20"/>
                <w:szCs w:val="20"/>
              </w:rPr>
            </w:pPr>
            <w:r w:rsidRPr="00AA29E8">
              <w:rPr>
                <w:sz w:val="20"/>
                <w:szCs w:val="20"/>
              </w:rPr>
              <w:t>Desplazar el cilindro de sedimentación suavemente sobre la placa base.</w:t>
            </w:r>
          </w:p>
        </w:tc>
        <w:tc>
          <w:tcPr>
            <w:tcW w:w="1741" w:type="dxa"/>
            <w:vAlign w:val="center"/>
          </w:tcPr>
          <w:p w14:paraId="57BE40B7" w14:textId="77777777" w:rsidR="0081329B" w:rsidRPr="00AA29E8" w:rsidRDefault="0081329B" w:rsidP="00EA4D10">
            <w:pPr>
              <w:jc w:val="center"/>
              <w:rPr>
                <w:sz w:val="20"/>
                <w:szCs w:val="20"/>
              </w:rPr>
            </w:pPr>
            <w:r w:rsidRPr="00AA29E8">
              <w:rPr>
                <w:sz w:val="20"/>
                <w:szCs w:val="20"/>
              </w:rPr>
              <w:t>Analista de laboratorio</w:t>
            </w:r>
          </w:p>
        </w:tc>
        <w:tc>
          <w:tcPr>
            <w:tcW w:w="1652" w:type="dxa"/>
            <w:vAlign w:val="center"/>
          </w:tcPr>
          <w:p w14:paraId="38C5856C" w14:textId="77777777" w:rsidR="0081329B" w:rsidRPr="00AA29E8" w:rsidRDefault="0081329B" w:rsidP="00EA4D10">
            <w:pPr>
              <w:rPr>
                <w:sz w:val="20"/>
                <w:szCs w:val="20"/>
              </w:rPr>
            </w:pPr>
            <w:r w:rsidRPr="00AA29E8">
              <w:rPr>
                <w:sz w:val="20"/>
                <w:szCs w:val="20"/>
              </w:rPr>
              <w:t>No aplica</w:t>
            </w:r>
          </w:p>
        </w:tc>
      </w:tr>
      <w:tr w:rsidR="00AA29E8" w:rsidRPr="000D41CA" w14:paraId="3EF6463D" w14:textId="77777777" w:rsidTr="00DA252F">
        <w:trPr>
          <w:trHeight w:val="850"/>
        </w:trPr>
        <w:tc>
          <w:tcPr>
            <w:tcW w:w="565" w:type="dxa"/>
          </w:tcPr>
          <w:p w14:paraId="5786E8C1"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6D9C263A" w14:textId="2887AA39" w:rsidR="00AA29E8" w:rsidRPr="00AA29E8" w:rsidRDefault="00AA29E8"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7376" behindDoc="0" locked="0" layoutInCell="1" allowOverlap="1" wp14:anchorId="779A1DED" wp14:editId="6E7B0967">
                      <wp:simplePos x="0" y="0"/>
                      <wp:positionH relativeFrom="column">
                        <wp:posOffset>702945</wp:posOffset>
                      </wp:positionH>
                      <wp:positionV relativeFrom="paragraph">
                        <wp:posOffset>87630</wp:posOffset>
                      </wp:positionV>
                      <wp:extent cx="321945" cy="2489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2F4F058B" w14:textId="77777777" w:rsidR="00FB031C" w:rsidRPr="00A9115A" w:rsidRDefault="00FB031C" w:rsidP="0081329B">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1DED" id="_x0000_s1061" type="#_x0000_t202" style="position:absolute;left:0;text-align:left;margin-left:55.35pt;margin-top:6.9pt;width:25.35pt;height:19.6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" filled="f" stroked="f">
                      <v:textbox>
                        <w:txbxContent>
                          <w:p w14:paraId="2F4F058B" w14:textId="77777777" w:rsidR="00FB031C" w:rsidRPr="00A9115A" w:rsidRDefault="00FB031C" w:rsidP="0081329B">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6352" behindDoc="1" locked="0" layoutInCell="1" allowOverlap="1" wp14:anchorId="01249B73" wp14:editId="746C34F6">
                      <wp:simplePos x="0" y="0"/>
                      <wp:positionH relativeFrom="column">
                        <wp:posOffset>724535</wp:posOffset>
                      </wp:positionH>
                      <wp:positionV relativeFrom="paragraph">
                        <wp:posOffset>98425</wp:posOffset>
                      </wp:positionV>
                      <wp:extent cx="219075" cy="278765"/>
                      <wp:effectExtent l="0" t="0" r="28575" b="45085"/>
                      <wp:wrapNone/>
                      <wp:docPr id="29"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E868" id="101 Conector fuera de página" o:spid="_x0000_s1026" type="#_x0000_t177" style="position:absolute;margin-left:57.05pt;margin-top:7.75pt;width:17.25pt;height:21.95pt;z-index:-2508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" fillcolor="white [3201]" strokecolor="black [3200]" strokeweight=".25pt"/>
                  </w:pict>
                </mc:Fallback>
              </mc:AlternateContent>
            </w:r>
          </w:p>
        </w:tc>
        <w:tc>
          <w:tcPr>
            <w:tcW w:w="3082" w:type="dxa"/>
            <w:vAlign w:val="center"/>
          </w:tcPr>
          <w:p w14:paraId="1A73716A" w14:textId="77777777" w:rsidR="00AA29E8" w:rsidRPr="00AA29E8" w:rsidRDefault="00AA29E8" w:rsidP="00AA29E8">
            <w:pPr>
              <w:jc w:val="both"/>
              <w:rPr>
                <w:sz w:val="20"/>
                <w:szCs w:val="20"/>
              </w:rPr>
            </w:pPr>
          </w:p>
        </w:tc>
        <w:tc>
          <w:tcPr>
            <w:tcW w:w="1741" w:type="dxa"/>
            <w:vAlign w:val="center"/>
          </w:tcPr>
          <w:p w14:paraId="59D2AA2D" w14:textId="77777777" w:rsidR="00AA29E8" w:rsidRPr="00AA29E8" w:rsidRDefault="00AA29E8" w:rsidP="00AA29E8">
            <w:pPr>
              <w:jc w:val="center"/>
              <w:rPr>
                <w:sz w:val="20"/>
                <w:szCs w:val="20"/>
              </w:rPr>
            </w:pPr>
          </w:p>
        </w:tc>
        <w:tc>
          <w:tcPr>
            <w:tcW w:w="1652" w:type="dxa"/>
            <w:vAlign w:val="center"/>
          </w:tcPr>
          <w:p w14:paraId="01D762CF" w14:textId="77777777" w:rsidR="00AA29E8" w:rsidRPr="00AA29E8" w:rsidRDefault="00AA29E8" w:rsidP="00AA29E8">
            <w:pPr>
              <w:rPr>
                <w:sz w:val="20"/>
                <w:szCs w:val="20"/>
              </w:rPr>
            </w:pPr>
          </w:p>
        </w:tc>
      </w:tr>
      <w:tr w:rsidR="00AA29E8" w:rsidRPr="000D41CA" w14:paraId="5499A9F3" w14:textId="77777777" w:rsidTr="00DA252F">
        <w:trPr>
          <w:trHeight w:val="850"/>
        </w:trPr>
        <w:tc>
          <w:tcPr>
            <w:tcW w:w="565" w:type="dxa"/>
          </w:tcPr>
          <w:p w14:paraId="5475BFC7" w14:textId="77777777" w:rsidR="00AA29E8" w:rsidRPr="00AA29E8" w:rsidRDefault="00AA29E8" w:rsidP="00AA29E8">
            <w:pPr>
              <w:jc w:val="center"/>
              <w:rPr>
                <w:sz w:val="20"/>
                <w:szCs w:val="20"/>
              </w:rPr>
            </w:pPr>
          </w:p>
        </w:tc>
        <w:tc>
          <w:tcPr>
            <w:tcW w:w="2869" w:type="dxa"/>
            <w:tcBorders>
              <w:top w:val="dotted" w:sz="4" w:space="0" w:color="FFFFFF" w:themeColor="background1"/>
              <w:bottom w:val="dotted" w:sz="4" w:space="0" w:color="FFFFFF" w:themeColor="background1"/>
            </w:tcBorders>
            <w:vAlign w:val="center"/>
          </w:tcPr>
          <w:p w14:paraId="444B2696" w14:textId="2ECBCC91" w:rsidR="00AA29E8" w:rsidRPr="00AA29E8" w:rsidRDefault="00DA252F" w:rsidP="00AA29E8">
            <w:pPr>
              <w:jc w:val="both"/>
              <w:rPr>
                <w:noProof/>
                <w:sz w:val="20"/>
                <w:szCs w:val="20"/>
                <w:lang w:eastAsia="es-CO"/>
              </w:rPr>
            </w:pPr>
            <w:r w:rsidRPr="00AA29E8">
              <w:rPr>
                <w:noProof/>
                <w:sz w:val="20"/>
                <w:szCs w:val="20"/>
                <w:lang w:eastAsia="es-CO"/>
              </w:rPr>
              <mc:AlternateContent>
                <mc:Choice Requires="wps">
                  <w:drawing>
                    <wp:anchor distT="0" distB="0" distL="114300" distR="114300" simplePos="0" relativeHeight="252518400" behindDoc="0" locked="0" layoutInCell="1" allowOverlap="1" wp14:anchorId="5AD58A1D" wp14:editId="1C7E7617">
                      <wp:simplePos x="0" y="0"/>
                      <wp:positionH relativeFrom="column">
                        <wp:posOffset>756920</wp:posOffset>
                      </wp:positionH>
                      <wp:positionV relativeFrom="paragraph">
                        <wp:posOffset>49530</wp:posOffset>
                      </wp:positionV>
                      <wp:extent cx="321945" cy="248920"/>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248920"/>
                              </a:xfrm>
                              <a:prstGeom prst="rect">
                                <a:avLst/>
                              </a:prstGeom>
                              <a:noFill/>
                              <a:ln w="9525">
                                <a:noFill/>
                                <a:miter lim="800000"/>
                                <a:headEnd/>
                                <a:tailEnd/>
                              </a:ln>
                            </wps:spPr>
                            <wps:txbx>
                              <w:txbxContent>
                                <w:p w14:paraId="7638A552" w14:textId="77777777" w:rsidR="00FB031C" w:rsidRPr="00A9115A" w:rsidRDefault="00FB031C" w:rsidP="00AA29E8">
                                  <w:pPr>
                                    <w:rPr>
                                      <w:sz w:val="20"/>
                                      <w:lang w:val="es-ES"/>
                                    </w:rPr>
                                  </w:pPr>
                                  <w:r>
                                    <w:rPr>
                                      <w:sz w:val="20"/>
                                      <w:lang w:val="es-E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58A1D" id="_x0000_s1062" type="#_x0000_t202" style="position:absolute;left:0;text-align:left;margin-left:59.6pt;margin-top:3.9pt;width:25.35pt;height:19.6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" filled="f" stroked="f">
                      <v:textbox>
                        <w:txbxContent>
                          <w:p w14:paraId="7638A552" w14:textId="77777777" w:rsidR="00FB031C" w:rsidRPr="00A9115A" w:rsidRDefault="00FB031C" w:rsidP="00AA29E8">
                            <w:pPr>
                              <w:rPr>
                                <w:sz w:val="20"/>
                                <w:lang w:val="es-ES"/>
                              </w:rPr>
                            </w:pPr>
                            <w:r>
                              <w:rPr>
                                <w:sz w:val="20"/>
                                <w:lang w:val="es-ES"/>
                              </w:rPr>
                              <w:t>A</w:t>
                            </w:r>
                          </w:p>
                        </w:txbxContent>
                      </v:textbox>
                    </v:shape>
                  </w:pict>
                </mc:Fallback>
              </mc:AlternateContent>
            </w:r>
            <w:r w:rsidRPr="00AA29E8">
              <w:rPr>
                <w:noProof/>
                <w:sz w:val="20"/>
                <w:szCs w:val="20"/>
                <w:lang w:eastAsia="es-CO"/>
              </w:rPr>
              <mc:AlternateContent>
                <mc:Choice Requires="wps">
                  <w:drawing>
                    <wp:anchor distT="0" distB="0" distL="114300" distR="114300" simplePos="0" relativeHeight="252519424" behindDoc="1" locked="0" layoutInCell="1" allowOverlap="1" wp14:anchorId="7109023A" wp14:editId="03D5C03F">
                      <wp:simplePos x="0" y="0"/>
                      <wp:positionH relativeFrom="column">
                        <wp:posOffset>794385</wp:posOffset>
                      </wp:positionH>
                      <wp:positionV relativeFrom="paragraph">
                        <wp:posOffset>46990</wp:posOffset>
                      </wp:positionV>
                      <wp:extent cx="219075" cy="278765"/>
                      <wp:effectExtent l="0" t="0" r="28575" b="45085"/>
                      <wp:wrapNone/>
                      <wp:docPr id="33" name="101 Conector fuera de página"/>
                      <wp:cNvGraphicFramePr/>
                      <a:graphic xmlns:a="http://schemas.openxmlformats.org/drawingml/2006/main">
                        <a:graphicData uri="http://schemas.microsoft.com/office/word/2010/wordprocessingShape">
                          <wps:wsp>
                            <wps:cNvSpPr/>
                            <wps:spPr>
                              <a:xfrm>
                                <a:off x="0" y="0"/>
                                <a:ext cx="219075" cy="278765"/>
                              </a:xfrm>
                              <a:prstGeom prst="flowChartOffpage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8E67" id="101 Conector fuera de página" o:spid="_x0000_s1026" type="#_x0000_t177" style="position:absolute;margin-left:62.55pt;margin-top:3.7pt;width:17.25pt;height:21.95pt;z-index:-2507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" fillcolor="white [3201]" strokecolor="black [3200]" strokeweight=".25pt"/>
                  </w:pict>
                </mc:Fallback>
              </mc:AlternateContent>
            </w:r>
          </w:p>
        </w:tc>
        <w:tc>
          <w:tcPr>
            <w:tcW w:w="3082" w:type="dxa"/>
            <w:vAlign w:val="center"/>
          </w:tcPr>
          <w:p w14:paraId="1214148C" w14:textId="37B20D28" w:rsidR="00AA29E8" w:rsidRPr="00AA29E8" w:rsidRDefault="00AA29E8" w:rsidP="00AA29E8">
            <w:pPr>
              <w:jc w:val="both"/>
              <w:rPr>
                <w:sz w:val="20"/>
                <w:szCs w:val="20"/>
              </w:rPr>
            </w:pPr>
          </w:p>
        </w:tc>
        <w:tc>
          <w:tcPr>
            <w:tcW w:w="1741" w:type="dxa"/>
            <w:vAlign w:val="center"/>
          </w:tcPr>
          <w:p w14:paraId="27650059" w14:textId="77777777" w:rsidR="00AA29E8" w:rsidRPr="00AA29E8" w:rsidRDefault="00AA29E8" w:rsidP="00AA29E8">
            <w:pPr>
              <w:jc w:val="center"/>
              <w:rPr>
                <w:sz w:val="20"/>
                <w:szCs w:val="20"/>
              </w:rPr>
            </w:pPr>
          </w:p>
        </w:tc>
        <w:tc>
          <w:tcPr>
            <w:tcW w:w="1652" w:type="dxa"/>
            <w:vAlign w:val="center"/>
          </w:tcPr>
          <w:p w14:paraId="68CB26BA" w14:textId="77777777" w:rsidR="00AA29E8" w:rsidRPr="00AA29E8" w:rsidRDefault="00AA29E8" w:rsidP="00AA29E8">
            <w:pPr>
              <w:rPr>
                <w:sz w:val="20"/>
                <w:szCs w:val="20"/>
              </w:rPr>
            </w:pPr>
          </w:p>
        </w:tc>
      </w:tr>
      <w:tr w:rsidR="00AA29E8" w:rsidRPr="000D41CA" w14:paraId="3CDB650E" w14:textId="77777777" w:rsidTr="00DA252F">
        <w:tc>
          <w:tcPr>
            <w:tcW w:w="565" w:type="dxa"/>
            <w:vAlign w:val="center"/>
          </w:tcPr>
          <w:p w14:paraId="62F69691" w14:textId="4FA075FF" w:rsidR="00AA29E8" w:rsidRPr="00AA29E8" w:rsidRDefault="00DA252F" w:rsidP="00AA29E8">
            <w:pPr>
              <w:jc w:val="center"/>
              <w:rPr>
                <w:sz w:val="20"/>
                <w:szCs w:val="20"/>
              </w:rPr>
            </w:pPr>
            <w:r>
              <w:rPr>
                <w:sz w:val="20"/>
                <w:szCs w:val="20"/>
              </w:rPr>
              <w:t>7</w:t>
            </w:r>
          </w:p>
        </w:tc>
        <w:tc>
          <w:tcPr>
            <w:tcW w:w="2869" w:type="dxa"/>
            <w:tcBorders>
              <w:top w:val="dotted" w:sz="4" w:space="0" w:color="FFFFFF" w:themeColor="background1"/>
              <w:bottom w:val="dotted" w:sz="4" w:space="0" w:color="FFFFFF" w:themeColor="background1"/>
            </w:tcBorders>
          </w:tcPr>
          <w:p w14:paraId="28FB28C5" w14:textId="5B73B23D"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21472" behindDoc="0" locked="0" layoutInCell="1" allowOverlap="1" wp14:anchorId="073AD176" wp14:editId="5D9CB3B1">
                      <wp:simplePos x="0" y="0"/>
                      <wp:positionH relativeFrom="column">
                        <wp:posOffset>898525</wp:posOffset>
                      </wp:positionH>
                      <wp:positionV relativeFrom="paragraph">
                        <wp:posOffset>-137160</wp:posOffset>
                      </wp:positionV>
                      <wp:extent cx="0" cy="252000"/>
                      <wp:effectExtent l="76200" t="0" r="57150" b="53340"/>
                      <wp:wrapNone/>
                      <wp:docPr id="34" name="61 Conector recto de flecha"/>
                      <wp:cNvGraphicFramePr/>
                      <a:graphic xmlns:a="http://schemas.openxmlformats.org/drawingml/2006/main">
                        <a:graphicData uri="http://schemas.microsoft.com/office/word/2010/wordprocessingShape">
                          <wps:wsp>
                            <wps:cNvCnPr/>
                            <wps:spPr>
                              <a:xfrm flipH="1">
                                <a:off x="0" y="0"/>
                                <a:ext cx="0" cy="252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4EB7" id="61 Conector recto de flecha" o:spid="_x0000_s1026" type="#_x0000_t32" style="position:absolute;margin-left:70.75pt;margin-top:-10.8pt;width:0;height:19.85pt;flip:x;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2016" behindDoc="0" locked="0" layoutInCell="1" allowOverlap="1" wp14:anchorId="164AC12B" wp14:editId="0FFD03D3">
                      <wp:simplePos x="0" y="0"/>
                      <wp:positionH relativeFrom="column">
                        <wp:posOffset>901700</wp:posOffset>
                      </wp:positionH>
                      <wp:positionV relativeFrom="paragraph">
                        <wp:posOffset>346710</wp:posOffset>
                      </wp:positionV>
                      <wp:extent cx="0" cy="324000"/>
                      <wp:effectExtent l="76200" t="0" r="76200" b="57150"/>
                      <wp:wrapNone/>
                      <wp:docPr id="86" name="61 Conector recto de flecha"/>
                      <wp:cNvGraphicFramePr/>
                      <a:graphic xmlns:a="http://schemas.openxmlformats.org/drawingml/2006/main">
                        <a:graphicData uri="http://schemas.microsoft.com/office/word/2010/wordprocessingShape">
                          <wps:wsp>
                            <wps:cNvCnPr/>
                            <wps:spPr>
                              <a:xfrm flipH="1">
                                <a:off x="0" y="0"/>
                                <a:ext cx="0" cy="32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F06A7" id="61 Conector recto de flecha" o:spid="_x0000_s1026" type="#_x0000_t32" style="position:absolute;margin-left:71pt;margin-top:27.3pt;width:0;height:25.5pt;flip:x;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" strokecolor="black [3040]">
                      <v:stroke endarrow="block"/>
                    </v:shape>
                  </w:pict>
                </mc:Fallback>
              </mc:AlternateContent>
            </w:r>
            <w:r w:rsidR="00AA29E8" w:rsidRPr="00AA29E8">
              <w:rPr>
                <w:noProof/>
                <w:sz w:val="20"/>
                <w:szCs w:val="20"/>
                <w:lang w:eastAsia="es-CO"/>
              </w:rPr>
              <mc:AlternateContent>
                <mc:Choice Requires="wps">
                  <w:drawing>
                    <wp:anchor distT="0" distB="0" distL="114300" distR="114300" simplePos="0" relativeHeight="252500992" behindDoc="0" locked="0" layoutInCell="1" allowOverlap="1" wp14:anchorId="7A33304B" wp14:editId="39A18BDC">
                      <wp:simplePos x="0" y="0"/>
                      <wp:positionH relativeFrom="column">
                        <wp:posOffset>314026</wp:posOffset>
                      </wp:positionH>
                      <wp:positionV relativeFrom="paragraph">
                        <wp:posOffset>94801</wp:posOffset>
                      </wp:positionV>
                      <wp:extent cx="1132205" cy="252000"/>
                      <wp:effectExtent l="0" t="0" r="10795" b="15240"/>
                      <wp:wrapNone/>
                      <wp:docPr id="87" name="44 Rectángulo"/>
                      <wp:cNvGraphicFramePr/>
                      <a:graphic xmlns:a="http://schemas.openxmlformats.org/drawingml/2006/main">
                        <a:graphicData uri="http://schemas.microsoft.com/office/word/2010/wordprocessingShape">
                          <wps:wsp>
                            <wps:cNvSpPr/>
                            <wps:spPr>
                              <a:xfrm>
                                <a:off x="0" y="0"/>
                                <a:ext cx="113220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66604515" w14:textId="2C32C7C3" w:rsidR="00FB031C" w:rsidRPr="00AA29E8" w:rsidRDefault="00FB031C" w:rsidP="004776AD">
                                  <w:pPr>
                                    <w:jc w:val="center"/>
                                    <w:rPr>
                                      <w:sz w:val="20"/>
                                      <w:szCs w:val="20"/>
                                    </w:rPr>
                                  </w:pPr>
                                  <w:r w:rsidRPr="00AA29E8">
                                    <w:rPr>
                                      <w:sz w:val="20"/>
                                      <w:szCs w:val="20"/>
                                    </w:rPr>
                                    <w:t>Reemplazar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3304B" id="_x0000_s1063" style="position:absolute;left:0;text-align:left;margin-left:24.75pt;margin-top:7.45pt;width:89.15pt;height:19.8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" fillcolor="white [3201]" strokecolor="black [3200]" strokeweight=".25pt">
                      <v:textbox>
                        <w:txbxContent>
                          <w:p w14:paraId="66604515" w14:textId="2C32C7C3" w:rsidR="00FB031C" w:rsidRPr="00AA29E8" w:rsidRDefault="00FB031C" w:rsidP="004776AD">
                            <w:pPr>
                              <w:jc w:val="center"/>
                              <w:rPr>
                                <w:sz w:val="20"/>
                                <w:szCs w:val="20"/>
                              </w:rPr>
                            </w:pPr>
                            <w:r w:rsidRPr="00AA29E8">
                              <w:rPr>
                                <w:sz w:val="20"/>
                                <w:szCs w:val="20"/>
                              </w:rPr>
                              <w:t>Reemplazar</w:t>
                            </w:r>
                          </w:p>
                        </w:txbxContent>
                      </v:textbox>
                    </v:rect>
                  </w:pict>
                </mc:Fallback>
              </mc:AlternateContent>
            </w:r>
          </w:p>
        </w:tc>
        <w:tc>
          <w:tcPr>
            <w:tcW w:w="3082" w:type="dxa"/>
            <w:vAlign w:val="center"/>
          </w:tcPr>
          <w:p w14:paraId="4657DD37" w14:textId="77777777" w:rsidR="00AA29E8" w:rsidRPr="00AA29E8" w:rsidRDefault="00AA29E8" w:rsidP="00AA29E8">
            <w:pPr>
              <w:jc w:val="both"/>
              <w:rPr>
                <w:sz w:val="20"/>
                <w:szCs w:val="20"/>
              </w:rPr>
            </w:pPr>
            <w:r w:rsidRPr="00AA29E8">
              <w:rPr>
                <w:sz w:val="20"/>
                <w:szCs w:val="20"/>
              </w:rPr>
              <w:t>Reemplazar por un cubreobjetos, evitando introducir burbujas de aire en esta etapa.</w:t>
            </w:r>
          </w:p>
        </w:tc>
        <w:tc>
          <w:tcPr>
            <w:tcW w:w="1741" w:type="dxa"/>
            <w:vAlign w:val="center"/>
          </w:tcPr>
          <w:p w14:paraId="33CE640B"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0FE0C467" w14:textId="77777777" w:rsidR="00AA29E8" w:rsidRPr="00AA29E8" w:rsidRDefault="00AA29E8" w:rsidP="00AA29E8">
            <w:pPr>
              <w:rPr>
                <w:sz w:val="20"/>
                <w:szCs w:val="20"/>
              </w:rPr>
            </w:pPr>
            <w:r w:rsidRPr="00AA29E8">
              <w:rPr>
                <w:sz w:val="20"/>
                <w:szCs w:val="20"/>
              </w:rPr>
              <w:t>No aplica</w:t>
            </w:r>
          </w:p>
        </w:tc>
      </w:tr>
      <w:tr w:rsidR="00AA29E8" w:rsidRPr="000D41CA" w14:paraId="5DC2E074" w14:textId="77777777" w:rsidTr="00DA252F">
        <w:trPr>
          <w:trHeight w:val="1247"/>
        </w:trPr>
        <w:tc>
          <w:tcPr>
            <w:tcW w:w="565" w:type="dxa"/>
            <w:vAlign w:val="center"/>
          </w:tcPr>
          <w:p w14:paraId="11D1A3CF" w14:textId="4068EC6A" w:rsidR="00AA29E8" w:rsidRPr="00AA29E8" w:rsidRDefault="00DA252F" w:rsidP="00AA29E8">
            <w:pPr>
              <w:jc w:val="center"/>
              <w:rPr>
                <w:sz w:val="20"/>
                <w:szCs w:val="20"/>
              </w:rPr>
            </w:pPr>
            <w:r>
              <w:rPr>
                <w:sz w:val="20"/>
                <w:szCs w:val="20"/>
              </w:rPr>
              <w:t>8</w:t>
            </w:r>
          </w:p>
        </w:tc>
        <w:tc>
          <w:tcPr>
            <w:tcW w:w="2869" w:type="dxa"/>
            <w:tcBorders>
              <w:top w:val="dotted" w:sz="4" w:space="0" w:color="FFFFFF" w:themeColor="background1"/>
              <w:bottom w:val="dotted" w:sz="4" w:space="0" w:color="FFFFFF" w:themeColor="background1"/>
            </w:tcBorders>
          </w:tcPr>
          <w:p w14:paraId="328609FA" w14:textId="7C3C2F7A"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4064" behindDoc="0" locked="0" layoutInCell="1" allowOverlap="1" wp14:anchorId="5E1952C4" wp14:editId="6EDD781A">
                      <wp:simplePos x="0" y="0"/>
                      <wp:positionH relativeFrom="column">
                        <wp:posOffset>902970</wp:posOffset>
                      </wp:positionH>
                      <wp:positionV relativeFrom="paragraph">
                        <wp:posOffset>478192</wp:posOffset>
                      </wp:positionV>
                      <wp:extent cx="635" cy="360000"/>
                      <wp:effectExtent l="76200" t="0" r="75565" b="59690"/>
                      <wp:wrapNone/>
                      <wp:docPr id="110" name="55 Conector recto de flecha"/>
                      <wp:cNvGraphicFramePr/>
                      <a:graphic xmlns:a="http://schemas.openxmlformats.org/drawingml/2006/main">
                        <a:graphicData uri="http://schemas.microsoft.com/office/word/2010/wordprocessingShape">
                          <wps:wsp>
                            <wps:cNvCnPr/>
                            <wps:spPr>
                              <a:xfrm>
                                <a:off x="0" y="0"/>
                                <a:ext cx="635" cy="36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6105B" id="55 Conector recto de flecha" o:spid="_x0000_s1026" type="#_x0000_t32" style="position:absolute;margin-left:71.1pt;margin-top:37.65pt;width:.05pt;height:28.3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3040" behindDoc="0" locked="0" layoutInCell="1" allowOverlap="1" wp14:anchorId="7F7D2C35" wp14:editId="527F4FD3">
                      <wp:simplePos x="0" y="0"/>
                      <wp:positionH relativeFrom="column">
                        <wp:posOffset>364303</wp:posOffset>
                      </wp:positionH>
                      <wp:positionV relativeFrom="paragraph">
                        <wp:posOffset>231402</wp:posOffset>
                      </wp:positionV>
                      <wp:extent cx="1007745" cy="252000"/>
                      <wp:effectExtent l="0" t="0" r="20955" b="15240"/>
                      <wp:wrapNone/>
                      <wp:docPr id="109" name="45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2C35" id="_x0000_s1064" style="position:absolute;left:0;text-align:left;margin-left:28.7pt;margin-top:18.2pt;width:79.35pt;height:19.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" fillcolor="white [3201]" strokecolor="black [3200]" strokeweight=".25pt">
                      <v:textbox>
                        <w:txbxContent>
                          <w:p w14:paraId="427D18AB" w14:textId="77777777" w:rsidR="00FB031C" w:rsidRPr="00DA252F" w:rsidRDefault="00FB031C" w:rsidP="0081329B">
                            <w:pPr>
                              <w:jc w:val="center"/>
                              <w:rPr>
                                <w:sz w:val="20"/>
                                <w:szCs w:val="22"/>
                                <w:lang w:val="es-ES"/>
                              </w:rPr>
                            </w:pPr>
                            <w:r w:rsidRPr="00DA252F">
                              <w:rPr>
                                <w:sz w:val="20"/>
                                <w:szCs w:val="22"/>
                                <w:lang w:val="es-ES"/>
                              </w:rPr>
                              <w:t>Realizar</w:t>
                            </w:r>
                          </w:p>
                        </w:txbxContent>
                      </v:textbox>
                    </v:rect>
                  </w:pict>
                </mc:Fallback>
              </mc:AlternateContent>
            </w:r>
          </w:p>
        </w:tc>
        <w:tc>
          <w:tcPr>
            <w:tcW w:w="3082" w:type="dxa"/>
            <w:vAlign w:val="center"/>
          </w:tcPr>
          <w:p w14:paraId="5B398420" w14:textId="77777777" w:rsidR="00AA29E8" w:rsidRPr="00AA29E8" w:rsidRDefault="00AA29E8" w:rsidP="00AA29E8">
            <w:pPr>
              <w:jc w:val="both"/>
              <w:rPr>
                <w:sz w:val="20"/>
                <w:szCs w:val="20"/>
              </w:rPr>
            </w:pPr>
            <w:r w:rsidRPr="00AA29E8">
              <w:rPr>
                <w:sz w:val="20"/>
                <w:szCs w:val="20"/>
              </w:rPr>
              <w:t>Realizar un barrido de cámara completa con la magnificación a 100X. para tener una visión general de la densidad y distribución de los individuos</w:t>
            </w:r>
          </w:p>
        </w:tc>
        <w:tc>
          <w:tcPr>
            <w:tcW w:w="1741" w:type="dxa"/>
            <w:vAlign w:val="center"/>
          </w:tcPr>
          <w:p w14:paraId="488EA454" w14:textId="77777777"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3430927" w14:textId="77777777" w:rsidR="00AA29E8" w:rsidRPr="00AA29E8" w:rsidRDefault="00AA29E8" w:rsidP="00AA29E8">
            <w:pPr>
              <w:rPr>
                <w:sz w:val="20"/>
                <w:szCs w:val="20"/>
              </w:rPr>
            </w:pPr>
            <w:r w:rsidRPr="00AA29E8">
              <w:rPr>
                <w:sz w:val="20"/>
                <w:szCs w:val="20"/>
              </w:rPr>
              <w:t>No aplica</w:t>
            </w:r>
          </w:p>
        </w:tc>
      </w:tr>
      <w:tr w:rsidR="00AA29E8" w:rsidRPr="000D41CA" w14:paraId="173713FE" w14:textId="77777777" w:rsidTr="00DA252F">
        <w:trPr>
          <w:trHeight w:val="624"/>
        </w:trPr>
        <w:tc>
          <w:tcPr>
            <w:tcW w:w="565" w:type="dxa"/>
            <w:vAlign w:val="center"/>
          </w:tcPr>
          <w:p w14:paraId="3393E7D0" w14:textId="01668CD5" w:rsidR="00AA29E8" w:rsidRPr="00AA29E8" w:rsidRDefault="00DA252F" w:rsidP="00AA29E8">
            <w:pPr>
              <w:jc w:val="center"/>
              <w:rPr>
                <w:sz w:val="20"/>
                <w:szCs w:val="20"/>
              </w:rPr>
            </w:pPr>
            <w:r>
              <w:rPr>
                <w:sz w:val="20"/>
                <w:szCs w:val="20"/>
              </w:rPr>
              <w:t>9</w:t>
            </w:r>
          </w:p>
        </w:tc>
        <w:tc>
          <w:tcPr>
            <w:tcW w:w="2869" w:type="dxa"/>
            <w:tcBorders>
              <w:top w:val="dotted" w:sz="4" w:space="0" w:color="FFFFFF" w:themeColor="background1"/>
              <w:bottom w:val="dotted" w:sz="4" w:space="0" w:color="FFFFFF" w:themeColor="background1"/>
            </w:tcBorders>
          </w:tcPr>
          <w:p w14:paraId="4C30EF6D" w14:textId="1E4BB37C" w:rsidR="00AA29E8" w:rsidRPr="00AA29E8" w:rsidRDefault="00DA252F" w:rsidP="00AA29E8">
            <w:pPr>
              <w:jc w:val="both"/>
              <w:rPr>
                <w:sz w:val="20"/>
                <w:szCs w:val="20"/>
              </w:rPr>
            </w:pPr>
            <w:r w:rsidRPr="00AA29E8">
              <w:rPr>
                <w:noProof/>
                <w:sz w:val="20"/>
                <w:szCs w:val="20"/>
                <w:lang w:eastAsia="es-CO"/>
              </w:rPr>
              <mc:AlternateContent>
                <mc:Choice Requires="wps">
                  <w:drawing>
                    <wp:anchor distT="0" distB="0" distL="114300" distR="114300" simplePos="0" relativeHeight="252505088" behindDoc="0" locked="0" layoutInCell="1" allowOverlap="1" wp14:anchorId="07C1E01B" wp14:editId="2E2AEB9A">
                      <wp:simplePos x="0" y="0"/>
                      <wp:positionH relativeFrom="column">
                        <wp:posOffset>902970</wp:posOffset>
                      </wp:positionH>
                      <wp:positionV relativeFrom="paragraph">
                        <wp:posOffset>300990</wp:posOffset>
                      </wp:positionV>
                      <wp:extent cx="0" cy="180000"/>
                      <wp:effectExtent l="76200" t="0" r="57150" b="48895"/>
                      <wp:wrapNone/>
                      <wp:docPr id="95" name="63 Conector recto de flecha"/>
                      <wp:cNvGraphicFramePr/>
                      <a:graphic xmlns:a="http://schemas.openxmlformats.org/drawingml/2006/main">
                        <a:graphicData uri="http://schemas.microsoft.com/office/word/2010/wordprocessingShape">
                          <wps:wsp>
                            <wps:cNvCnPr/>
                            <wps:spPr>
                              <a:xfrm>
                                <a:off x="0" y="0"/>
                                <a:ext cx="0" cy="180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F880F0" id="63 Conector recto de flecha" o:spid="_x0000_s1026" type="#_x0000_t32" style="position:absolute;margin-left:71.1pt;margin-top:23.7pt;width:0;height:14.15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7136" behindDoc="0" locked="0" layoutInCell="1" allowOverlap="1" wp14:anchorId="0CD8701B" wp14:editId="673ABD41">
                      <wp:simplePos x="0" y="0"/>
                      <wp:positionH relativeFrom="column">
                        <wp:posOffset>378012</wp:posOffset>
                      </wp:positionH>
                      <wp:positionV relativeFrom="paragraph">
                        <wp:posOffset>48447</wp:posOffset>
                      </wp:positionV>
                      <wp:extent cx="1007745" cy="252000"/>
                      <wp:effectExtent l="0" t="0" r="20955" b="15240"/>
                      <wp:wrapNone/>
                      <wp:docPr id="97"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8701B" id="_x0000_s1065" style="position:absolute;left:0;text-align:left;margin-left:29.75pt;margin-top:3.8pt;width:79.35pt;height:19.8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" fillcolor="white [3201]" strokecolor="black [3200]" strokeweight=".25pt">
                      <v:textbox>
                        <w:txbxContent>
                          <w:p w14:paraId="5FDA4A9F" w14:textId="77777777" w:rsidR="00FB031C" w:rsidRPr="00DA252F" w:rsidRDefault="00FB031C" w:rsidP="0081329B">
                            <w:pPr>
                              <w:jc w:val="center"/>
                              <w:rPr>
                                <w:sz w:val="20"/>
                                <w:szCs w:val="20"/>
                                <w:lang w:val="es-ES"/>
                              </w:rPr>
                            </w:pPr>
                            <w:r w:rsidRPr="00DA252F">
                              <w:rPr>
                                <w:sz w:val="20"/>
                                <w:szCs w:val="20"/>
                                <w:lang w:val="es-ES"/>
                              </w:rPr>
                              <w:t>Generar</w:t>
                            </w:r>
                          </w:p>
                        </w:txbxContent>
                      </v:textbox>
                    </v:rect>
                  </w:pict>
                </mc:Fallback>
              </mc:AlternateContent>
            </w:r>
          </w:p>
        </w:tc>
        <w:tc>
          <w:tcPr>
            <w:tcW w:w="3082" w:type="dxa"/>
            <w:vAlign w:val="center"/>
          </w:tcPr>
          <w:p w14:paraId="0C5E12C6" w14:textId="77777777" w:rsidR="00AA29E8" w:rsidRPr="00AA29E8" w:rsidRDefault="00AA29E8" w:rsidP="00AA29E8">
            <w:pPr>
              <w:jc w:val="both"/>
              <w:rPr>
                <w:sz w:val="20"/>
                <w:szCs w:val="20"/>
              </w:rPr>
            </w:pPr>
            <w:r w:rsidRPr="00AA29E8">
              <w:rPr>
                <w:sz w:val="20"/>
                <w:szCs w:val="20"/>
              </w:rPr>
              <w:t>Generar una lista preliminar de especies observadas</w:t>
            </w:r>
          </w:p>
        </w:tc>
        <w:tc>
          <w:tcPr>
            <w:tcW w:w="1741" w:type="dxa"/>
            <w:vAlign w:val="center"/>
          </w:tcPr>
          <w:p w14:paraId="1002F82B" w14:textId="11C315C2"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CF752F9" w14:textId="04267950" w:rsidR="00AA29E8" w:rsidRPr="00AA29E8" w:rsidRDefault="00AA29E8" w:rsidP="00AA29E8">
            <w:pPr>
              <w:rPr>
                <w:sz w:val="20"/>
                <w:szCs w:val="20"/>
              </w:rPr>
            </w:pPr>
            <w:r w:rsidRPr="00AA29E8">
              <w:rPr>
                <w:sz w:val="20"/>
                <w:szCs w:val="20"/>
              </w:rPr>
              <w:t>No aplica</w:t>
            </w:r>
          </w:p>
        </w:tc>
      </w:tr>
      <w:tr w:rsidR="00AA29E8" w:rsidRPr="000D41CA" w14:paraId="71742513" w14:textId="77777777" w:rsidTr="00DA252F">
        <w:trPr>
          <w:trHeight w:val="859"/>
        </w:trPr>
        <w:tc>
          <w:tcPr>
            <w:tcW w:w="565" w:type="dxa"/>
            <w:vAlign w:val="center"/>
          </w:tcPr>
          <w:p w14:paraId="3706C294" w14:textId="51B4DEEA" w:rsidR="00AA29E8" w:rsidRPr="00AA29E8" w:rsidRDefault="00DA252F" w:rsidP="00AA29E8">
            <w:pPr>
              <w:jc w:val="center"/>
              <w:rPr>
                <w:sz w:val="20"/>
                <w:szCs w:val="20"/>
              </w:rPr>
            </w:pPr>
            <w:r>
              <w:rPr>
                <w:sz w:val="20"/>
                <w:szCs w:val="20"/>
              </w:rPr>
              <w:t>10</w:t>
            </w:r>
          </w:p>
        </w:tc>
        <w:tc>
          <w:tcPr>
            <w:tcW w:w="2869" w:type="dxa"/>
            <w:tcBorders>
              <w:top w:val="dotted" w:sz="4" w:space="0" w:color="FFFFFF" w:themeColor="background1"/>
              <w:bottom w:val="dotted" w:sz="4" w:space="0" w:color="FFFFFF" w:themeColor="background1"/>
            </w:tcBorders>
          </w:tcPr>
          <w:p w14:paraId="1963704D" w14:textId="64294512"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08160" behindDoc="0" locked="0" layoutInCell="1" allowOverlap="1" wp14:anchorId="4705FAD8" wp14:editId="5A502D46">
                      <wp:simplePos x="0" y="0"/>
                      <wp:positionH relativeFrom="column">
                        <wp:posOffset>904875</wp:posOffset>
                      </wp:positionH>
                      <wp:positionV relativeFrom="paragraph">
                        <wp:posOffset>323850</wp:posOffset>
                      </wp:positionV>
                      <wp:extent cx="0" cy="396000"/>
                      <wp:effectExtent l="76200" t="0" r="57150" b="61595"/>
                      <wp:wrapNone/>
                      <wp:docPr id="194" name="63 Conector recto de flecha"/>
                      <wp:cNvGraphicFramePr/>
                      <a:graphic xmlns:a="http://schemas.openxmlformats.org/drawingml/2006/main">
                        <a:graphicData uri="http://schemas.microsoft.com/office/word/2010/wordprocessingShape">
                          <wps:wsp>
                            <wps:cNvCnPr/>
                            <wps:spPr>
                              <a:xfrm>
                                <a:off x="0" y="0"/>
                                <a:ext cx="0" cy="39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35C570C" id="63 Conector recto de flecha" o:spid="_x0000_s1026" type="#_x0000_t32" style="position:absolute;margin-left:71.25pt;margin-top:25.5pt;width:0;height:31.2pt;z-index:25250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6112" behindDoc="0" locked="0" layoutInCell="1" allowOverlap="1" wp14:anchorId="665DF03F" wp14:editId="45198C5F">
                      <wp:simplePos x="0" y="0"/>
                      <wp:positionH relativeFrom="column">
                        <wp:posOffset>379095</wp:posOffset>
                      </wp:positionH>
                      <wp:positionV relativeFrom="paragraph">
                        <wp:posOffset>71755</wp:posOffset>
                      </wp:positionV>
                      <wp:extent cx="1007745" cy="252000"/>
                      <wp:effectExtent l="0" t="0" r="20955" b="15240"/>
                      <wp:wrapNone/>
                      <wp:docPr id="99" name="57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F03F" id="_x0000_s1066" style="position:absolute;left:0;text-align:left;margin-left:29.85pt;margin-top:5.65pt;width:79.35pt;height:19.8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h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" fillcolor="white [3201]" strokecolor="black [3200]" strokeweight=".25pt">
                      <v:textbox>
                        <w:txbxContent>
                          <w:p w14:paraId="46C71E18" w14:textId="77777777" w:rsidR="00FB031C" w:rsidRPr="00DA252F" w:rsidRDefault="00FB031C" w:rsidP="0081329B">
                            <w:pPr>
                              <w:jc w:val="center"/>
                              <w:rPr>
                                <w:sz w:val="20"/>
                                <w:szCs w:val="20"/>
                                <w:lang w:val="es-ES"/>
                              </w:rPr>
                            </w:pPr>
                            <w:r w:rsidRPr="00DA252F">
                              <w:rPr>
                                <w:sz w:val="20"/>
                                <w:szCs w:val="20"/>
                                <w:lang w:val="es-ES"/>
                              </w:rPr>
                              <w:t>Seleccionar</w:t>
                            </w:r>
                          </w:p>
                        </w:txbxContent>
                      </v:textbox>
                    </v:rect>
                  </w:pict>
                </mc:Fallback>
              </mc:AlternateContent>
            </w:r>
          </w:p>
        </w:tc>
        <w:tc>
          <w:tcPr>
            <w:tcW w:w="3082" w:type="dxa"/>
            <w:vAlign w:val="center"/>
          </w:tcPr>
          <w:p w14:paraId="16D7E6DC" w14:textId="0395678C" w:rsidR="00AA29E8" w:rsidRPr="00AA29E8" w:rsidRDefault="00AA29E8" w:rsidP="00AA29E8">
            <w:pPr>
              <w:jc w:val="both"/>
              <w:rPr>
                <w:sz w:val="20"/>
                <w:szCs w:val="20"/>
              </w:rPr>
            </w:pPr>
            <w:r w:rsidRPr="00AA29E8">
              <w:rPr>
                <w:sz w:val="20"/>
                <w:szCs w:val="20"/>
              </w:rPr>
              <w:t>Seleccionar el conteo dependiendo de la magnificación a utilizar</w:t>
            </w:r>
          </w:p>
        </w:tc>
        <w:tc>
          <w:tcPr>
            <w:tcW w:w="1741" w:type="dxa"/>
            <w:vAlign w:val="center"/>
          </w:tcPr>
          <w:p w14:paraId="73C031D4" w14:textId="03D04A65"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2F447CCA" w14:textId="68C2AEF3" w:rsidR="00AA29E8" w:rsidRPr="00AA29E8" w:rsidRDefault="00AA29E8" w:rsidP="00AA29E8">
            <w:pPr>
              <w:rPr>
                <w:sz w:val="20"/>
                <w:szCs w:val="20"/>
              </w:rPr>
            </w:pPr>
            <w:r w:rsidRPr="00AA29E8">
              <w:rPr>
                <w:sz w:val="20"/>
                <w:szCs w:val="20"/>
              </w:rPr>
              <w:t>No aplica</w:t>
            </w:r>
          </w:p>
        </w:tc>
      </w:tr>
      <w:tr w:rsidR="00AA29E8" w:rsidRPr="000D41CA" w14:paraId="17410426" w14:textId="77777777" w:rsidTr="00DA252F">
        <w:trPr>
          <w:trHeight w:val="1247"/>
        </w:trPr>
        <w:tc>
          <w:tcPr>
            <w:tcW w:w="565" w:type="dxa"/>
            <w:vAlign w:val="center"/>
          </w:tcPr>
          <w:p w14:paraId="0FBF45FD" w14:textId="66B042D8" w:rsidR="00AA29E8" w:rsidRPr="00AA29E8" w:rsidRDefault="00DA252F" w:rsidP="00AA29E8">
            <w:pPr>
              <w:jc w:val="center"/>
              <w:rPr>
                <w:sz w:val="20"/>
                <w:szCs w:val="20"/>
              </w:rPr>
            </w:pPr>
            <w:r>
              <w:rPr>
                <w:sz w:val="20"/>
                <w:szCs w:val="20"/>
              </w:rPr>
              <w:t>11</w:t>
            </w:r>
          </w:p>
        </w:tc>
        <w:tc>
          <w:tcPr>
            <w:tcW w:w="2869" w:type="dxa"/>
            <w:tcBorders>
              <w:top w:val="dotted" w:sz="4" w:space="0" w:color="FFFFFF" w:themeColor="background1"/>
              <w:bottom w:val="dotted" w:sz="4" w:space="0" w:color="FFFFFF" w:themeColor="background1"/>
            </w:tcBorders>
          </w:tcPr>
          <w:p w14:paraId="37ECA698" w14:textId="0B1FA83E"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0208" behindDoc="0" locked="0" layoutInCell="1" allowOverlap="1" wp14:anchorId="5DAB4F3E" wp14:editId="4DC83A8E">
                      <wp:simplePos x="0" y="0"/>
                      <wp:positionH relativeFrom="column">
                        <wp:posOffset>904875</wp:posOffset>
                      </wp:positionH>
                      <wp:positionV relativeFrom="paragraph">
                        <wp:posOffset>414020</wp:posOffset>
                      </wp:positionV>
                      <wp:extent cx="0" cy="684000"/>
                      <wp:effectExtent l="76200" t="0" r="95250" b="59055"/>
                      <wp:wrapNone/>
                      <wp:docPr id="98" name="63 Conector recto de flecha"/>
                      <wp:cNvGraphicFramePr/>
                      <a:graphic xmlns:a="http://schemas.openxmlformats.org/drawingml/2006/main">
                        <a:graphicData uri="http://schemas.microsoft.com/office/word/2010/wordprocessingShape">
                          <wps:wsp>
                            <wps:cNvCnPr/>
                            <wps:spPr>
                              <a:xfrm>
                                <a:off x="0" y="0"/>
                                <a:ext cx="0" cy="684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0E1CAFB" id="63 Conector recto de flecha" o:spid="_x0000_s1026" type="#_x0000_t32" style="position:absolute;margin-left:71.25pt;margin-top:32.6pt;width:0;height:53.85pt;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09184" behindDoc="0" locked="0" layoutInCell="1" allowOverlap="1" wp14:anchorId="3196D95B" wp14:editId="58860852">
                      <wp:simplePos x="0" y="0"/>
                      <wp:positionH relativeFrom="column">
                        <wp:posOffset>376518</wp:posOffset>
                      </wp:positionH>
                      <wp:positionV relativeFrom="paragraph">
                        <wp:posOffset>166108</wp:posOffset>
                      </wp:positionV>
                      <wp:extent cx="1007745" cy="252000"/>
                      <wp:effectExtent l="0" t="0" r="20955" b="15240"/>
                      <wp:wrapNone/>
                      <wp:docPr id="195" name="58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A2DB87E" w14:textId="77777777" w:rsidR="00FB031C" w:rsidRPr="00DA252F" w:rsidRDefault="00FB031C" w:rsidP="0081329B">
                                  <w:pPr>
                                    <w:jc w:val="center"/>
                                    <w:rPr>
                                      <w:sz w:val="20"/>
                                      <w:szCs w:val="20"/>
                                    </w:rPr>
                                  </w:pPr>
                                  <w:r w:rsidRPr="00DA252F">
                                    <w:rPr>
                                      <w:sz w:val="20"/>
                                      <w:szCs w:val="20"/>
                                    </w:rPr>
                                    <w:t>Identificar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6D95B" id="_x0000_s1067" style="position:absolute;left:0;text-align:left;margin-left:29.65pt;margin-top:13.1pt;width:79.35pt;height:19.8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DK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" fillcolor="white [3201]" strokecolor="black [3200]" strokeweight=".25pt">
                      <v:textbox>
                        <w:txbxContent>
                          <w:p w14:paraId="0A2DB87E" w14:textId="77777777" w:rsidR="00FB031C" w:rsidRPr="00DA252F" w:rsidRDefault="00FB031C" w:rsidP="0081329B">
                            <w:pPr>
                              <w:jc w:val="center"/>
                              <w:rPr>
                                <w:sz w:val="20"/>
                                <w:szCs w:val="20"/>
                              </w:rPr>
                            </w:pPr>
                            <w:r w:rsidRPr="00DA252F">
                              <w:rPr>
                                <w:sz w:val="20"/>
                                <w:szCs w:val="20"/>
                              </w:rPr>
                              <w:t>Identificar</w:t>
                            </w:r>
                          </w:p>
                        </w:txbxContent>
                      </v:textbox>
                    </v:rect>
                  </w:pict>
                </mc:Fallback>
              </mc:AlternateContent>
            </w:r>
          </w:p>
        </w:tc>
        <w:tc>
          <w:tcPr>
            <w:tcW w:w="3082" w:type="dxa"/>
            <w:vAlign w:val="center"/>
          </w:tcPr>
          <w:p w14:paraId="0CBFEB17" w14:textId="77777777" w:rsidR="00AA29E8" w:rsidRPr="00AA29E8" w:rsidRDefault="00AA29E8" w:rsidP="00AA29E8">
            <w:pPr>
              <w:jc w:val="both"/>
              <w:rPr>
                <w:sz w:val="20"/>
                <w:szCs w:val="20"/>
              </w:rPr>
            </w:pPr>
            <w:r w:rsidRPr="00AA29E8">
              <w:rPr>
                <w:sz w:val="20"/>
                <w:szCs w:val="20"/>
              </w:rPr>
              <w:t>Identificar los organismos hasta el nivel taxonómico más bajo, usando guías taxonómicas especializadas disponibles en el laboratorio de biología.</w:t>
            </w:r>
          </w:p>
        </w:tc>
        <w:tc>
          <w:tcPr>
            <w:tcW w:w="1741" w:type="dxa"/>
            <w:vAlign w:val="center"/>
          </w:tcPr>
          <w:p w14:paraId="39AA8AFA" w14:textId="6F49B2AF"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5EA26672" w14:textId="7958D0BE" w:rsidR="00AA29E8" w:rsidRPr="00AA29E8" w:rsidRDefault="00AA29E8" w:rsidP="00AA29E8">
            <w:pPr>
              <w:rPr>
                <w:sz w:val="20"/>
                <w:szCs w:val="20"/>
              </w:rPr>
            </w:pPr>
            <w:r w:rsidRPr="00AA29E8">
              <w:rPr>
                <w:sz w:val="20"/>
                <w:szCs w:val="20"/>
              </w:rPr>
              <w:t>No aplica</w:t>
            </w:r>
          </w:p>
        </w:tc>
      </w:tr>
      <w:tr w:rsidR="00AA29E8" w:rsidRPr="000D41CA" w14:paraId="592AA1CD" w14:textId="77777777" w:rsidTr="00DA252F">
        <w:trPr>
          <w:trHeight w:val="1531"/>
        </w:trPr>
        <w:tc>
          <w:tcPr>
            <w:tcW w:w="565" w:type="dxa"/>
            <w:vAlign w:val="center"/>
          </w:tcPr>
          <w:p w14:paraId="3448EC63" w14:textId="1101D966" w:rsidR="00AA29E8" w:rsidRPr="00AA29E8" w:rsidRDefault="00DA252F" w:rsidP="00AA29E8">
            <w:pPr>
              <w:jc w:val="center"/>
              <w:rPr>
                <w:sz w:val="20"/>
                <w:szCs w:val="20"/>
              </w:rPr>
            </w:pPr>
            <w:r>
              <w:rPr>
                <w:sz w:val="20"/>
                <w:szCs w:val="20"/>
              </w:rPr>
              <w:t>12</w:t>
            </w:r>
          </w:p>
        </w:tc>
        <w:tc>
          <w:tcPr>
            <w:tcW w:w="2869" w:type="dxa"/>
            <w:tcBorders>
              <w:top w:val="dotted" w:sz="4" w:space="0" w:color="FFFFFF" w:themeColor="background1"/>
              <w:bottom w:val="dotted" w:sz="4" w:space="0" w:color="FFFFFF" w:themeColor="background1"/>
            </w:tcBorders>
          </w:tcPr>
          <w:p w14:paraId="6CA16FD9" w14:textId="17C1BFC7"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2256" behindDoc="0" locked="0" layoutInCell="1" allowOverlap="1" wp14:anchorId="13779D49" wp14:editId="33D2D648">
                      <wp:simplePos x="0" y="0"/>
                      <wp:positionH relativeFrom="column">
                        <wp:posOffset>901700</wp:posOffset>
                      </wp:positionH>
                      <wp:positionV relativeFrom="paragraph">
                        <wp:posOffset>540385</wp:posOffset>
                      </wp:positionV>
                      <wp:extent cx="0" cy="576000"/>
                      <wp:effectExtent l="76200" t="0" r="57150" b="52705"/>
                      <wp:wrapNone/>
                      <wp:docPr id="106" name="63 Conector recto de flecha"/>
                      <wp:cNvGraphicFramePr/>
                      <a:graphic xmlns:a="http://schemas.openxmlformats.org/drawingml/2006/main">
                        <a:graphicData uri="http://schemas.microsoft.com/office/word/2010/wordprocessingShape">
                          <wps:wsp>
                            <wps:cNvCnPr/>
                            <wps:spPr>
                              <a:xfrm>
                                <a:off x="0" y="0"/>
                                <a:ext cx="0" cy="576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D1AF1D6" id="63 Conector recto de flecha" o:spid="_x0000_s1026" type="#_x0000_t32" style="position:absolute;margin-left:71pt;margin-top:42.55pt;width:0;height:45.35pt;z-index:252512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1232" behindDoc="0" locked="0" layoutInCell="1" allowOverlap="1" wp14:anchorId="3246FEDC" wp14:editId="7EE6F3EE">
                      <wp:simplePos x="0" y="0"/>
                      <wp:positionH relativeFrom="column">
                        <wp:posOffset>377003</wp:posOffset>
                      </wp:positionH>
                      <wp:positionV relativeFrom="paragraph">
                        <wp:posOffset>296059</wp:posOffset>
                      </wp:positionV>
                      <wp:extent cx="1007745" cy="252000"/>
                      <wp:effectExtent l="0" t="0" r="20955" b="15240"/>
                      <wp:wrapNone/>
                      <wp:docPr id="196" name="59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2BBBA9D0" w14:textId="77777777" w:rsidR="00FB031C" w:rsidRPr="00DA252F" w:rsidRDefault="00FB031C" w:rsidP="0081329B">
                                  <w:pPr>
                                    <w:jc w:val="center"/>
                                    <w:rPr>
                                      <w:sz w:val="20"/>
                                      <w:szCs w:val="20"/>
                                    </w:rPr>
                                  </w:pPr>
                                  <w:r w:rsidRPr="00DA252F">
                                    <w:rPr>
                                      <w:sz w:val="20"/>
                                      <w:szCs w:val="20"/>
                                    </w:rPr>
                                    <w:t>Determinar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FEDC" id="_x0000_s1068" style="position:absolute;left:0;text-align:left;margin-left:29.7pt;margin-top:23.3pt;width:79.35pt;height:19.8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" fillcolor="white [3201]" strokecolor="black [3200]" strokeweight=".25pt">
                      <v:textbox>
                        <w:txbxContent>
                          <w:p w14:paraId="2BBBA9D0" w14:textId="77777777" w:rsidR="00FB031C" w:rsidRPr="00DA252F" w:rsidRDefault="00FB031C" w:rsidP="0081329B">
                            <w:pPr>
                              <w:jc w:val="center"/>
                              <w:rPr>
                                <w:sz w:val="20"/>
                                <w:szCs w:val="20"/>
                              </w:rPr>
                            </w:pPr>
                            <w:r w:rsidRPr="00DA252F">
                              <w:rPr>
                                <w:sz w:val="20"/>
                                <w:szCs w:val="20"/>
                              </w:rPr>
                              <w:t>Determinar</w:t>
                            </w:r>
                          </w:p>
                        </w:txbxContent>
                      </v:textbox>
                    </v:rect>
                  </w:pict>
                </mc:Fallback>
              </mc:AlternateContent>
            </w:r>
          </w:p>
        </w:tc>
        <w:tc>
          <w:tcPr>
            <w:tcW w:w="3082" w:type="dxa"/>
            <w:vAlign w:val="center"/>
          </w:tcPr>
          <w:p w14:paraId="084CC887" w14:textId="77777777" w:rsidR="00AA29E8" w:rsidRPr="00AA29E8" w:rsidRDefault="00AA29E8" w:rsidP="00AA29E8">
            <w:pPr>
              <w:jc w:val="both"/>
              <w:rPr>
                <w:sz w:val="20"/>
                <w:szCs w:val="20"/>
              </w:rPr>
            </w:pPr>
            <w:r w:rsidRPr="00AA29E8">
              <w:rPr>
                <w:sz w:val="20"/>
                <w:szCs w:val="20"/>
              </w:rPr>
              <w:t xml:space="preserve">Decidir la observación de la cámara mediante tres estrategias de recuento, puede ser por selección de campos aleatoriamente, </w:t>
            </w:r>
            <w:proofErr w:type="spellStart"/>
            <w:r w:rsidRPr="00AA29E8">
              <w:rPr>
                <w:sz w:val="20"/>
                <w:szCs w:val="20"/>
              </w:rPr>
              <w:t>transectas</w:t>
            </w:r>
            <w:proofErr w:type="spellEnd"/>
            <w:r w:rsidRPr="00AA29E8">
              <w:rPr>
                <w:sz w:val="20"/>
                <w:szCs w:val="20"/>
              </w:rPr>
              <w:t xml:space="preserve"> y cámara completa.</w:t>
            </w:r>
          </w:p>
        </w:tc>
        <w:tc>
          <w:tcPr>
            <w:tcW w:w="1741" w:type="dxa"/>
            <w:vAlign w:val="center"/>
          </w:tcPr>
          <w:p w14:paraId="04B59DB7" w14:textId="46A6111D"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46703193" w14:textId="6BEB5EEC" w:rsidR="00AA29E8" w:rsidRPr="00AA29E8" w:rsidRDefault="00AA29E8" w:rsidP="00AA29E8">
            <w:pPr>
              <w:rPr>
                <w:sz w:val="20"/>
                <w:szCs w:val="20"/>
              </w:rPr>
            </w:pPr>
            <w:r w:rsidRPr="00AA29E8">
              <w:rPr>
                <w:sz w:val="20"/>
                <w:szCs w:val="20"/>
              </w:rPr>
              <w:t>No aplica</w:t>
            </w:r>
          </w:p>
        </w:tc>
      </w:tr>
      <w:tr w:rsidR="00AA29E8" w:rsidRPr="000D41CA" w14:paraId="2D51D2AA" w14:textId="77777777" w:rsidTr="00DA252F">
        <w:trPr>
          <w:trHeight w:val="859"/>
        </w:trPr>
        <w:tc>
          <w:tcPr>
            <w:tcW w:w="565" w:type="dxa"/>
            <w:vAlign w:val="center"/>
          </w:tcPr>
          <w:p w14:paraId="538E27AA" w14:textId="4C70967A" w:rsidR="00AA29E8" w:rsidRPr="00AA29E8" w:rsidRDefault="00DA252F" w:rsidP="00AA29E8">
            <w:pPr>
              <w:jc w:val="center"/>
              <w:rPr>
                <w:sz w:val="20"/>
                <w:szCs w:val="20"/>
              </w:rPr>
            </w:pPr>
            <w:r>
              <w:rPr>
                <w:sz w:val="20"/>
                <w:szCs w:val="20"/>
              </w:rPr>
              <w:t>13</w:t>
            </w:r>
          </w:p>
        </w:tc>
        <w:tc>
          <w:tcPr>
            <w:tcW w:w="2869" w:type="dxa"/>
            <w:tcBorders>
              <w:top w:val="dotted" w:sz="4" w:space="0" w:color="FFFFFF" w:themeColor="background1"/>
              <w:bottom w:val="dotted" w:sz="4" w:space="0" w:color="FFFFFF" w:themeColor="background1"/>
            </w:tcBorders>
          </w:tcPr>
          <w:p w14:paraId="0F9477B5" w14:textId="2AD562F9" w:rsidR="00AA29E8" w:rsidRPr="00AA29E8" w:rsidRDefault="00DA252F"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5328" behindDoc="0" locked="0" layoutInCell="1" allowOverlap="1" wp14:anchorId="2DCA9D7F" wp14:editId="39A9A689">
                      <wp:simplePos x="0" y="0"/>
                      <wp:positionH relativeFrom="column">
                        <wp:posOffset>899795</wp:posOffset>
                      </wp:positionH>
                      <wp:positionV relativeFrom="paragraph">
                        <wp:posOffset>377825</wp:posOffset>
                      </wp:positionV>
                      <wp:extent cx="0" cy="288000"/>
                      <wp:effectExtent l="76200" t="0" r="57150" b="55245"/>
                      <wp:wrapNone/>
                      <wp:docPr id="197" name="63 Conector recto de flecha"/>
                      <wp:cNvGraphicFramePr/>
                      <a:graphic xmlns:a="http://schemas.openxmlformats.org/drawingml/2006/main">
                        <a:graphicData uri="http://schemas.microsoft.com/office/word/2010/wordprocessingShape">
                          <wps:wsp>
                            <wps:cNvCnPr/>
                            <wps:spPr>
                              <a:xfrm>
                                <a:off x="0" y="0"/>
                                <a:ext cx="0" cy="288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73D522D" id="63 Conector recto de flecha" o:spid="_x0000_s1026" type="#_x0000_t32" style="position:absolute;margin-left:70.85pt;margin-top:29.75pt;width:0;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" strokecolor="black [3040]">
                      <v:stroke endarrow="block"/>
                    </v:shape>
                  </w:pict>
                </mc:Fallback>
              </mc:AlternateContent>
            </w:r>
            <w:r w:rsidRPr="00AA29E8">
              <w:rPr>
                <w:noProof/>
                <w:sz w:val="20"/>
                <w:szCs w:val="20"/>
                <w:lang w:eastAsia="es-CO"/>
              </w:rPr>
              <mc:AlternateContent>
                <mc:Choice Requires="wps">
                  <w:drawing>
                    <wp:anchor distT="0" distB="0" distL="114300" distR="114300" simplePos="0" relativeHeight="252513280" behindDoc="0" locked="0" layoutInCell="1" allowOverlap="1" wp14:anchorId="5A4E76FB" wp14:editId="5742A400">
                      <wp:simplePos x="0" y="0"/>
                      <wp:positionH relativeFrom="column">
                        <wp:posOffset>380253</wp:posOffset>
                      </wp:positionH>
                      <wp:positionV relativeFrom="paragraph">
                        <wp:posOffset>124759</wp:posOffset>
                      </wp:positionV>
                      <wp:extent cx="1007745" cy="252000"/>
                      <wp:effectExtent l="0" t="0" r="20955" b="15240"/>
                      <wp:wrapNone/>
                      <wp:docPr id="107" name="64 Rectángulo"/>
                      <wp:cNvGraphicFramePr/>
                      <a:graphic xmlns:a="http://schemas.openxmlformats.org/drawingml/2006/main">
                        <a:graphicData uri="http://schemas.microsoft.com/office/word/2010/wordprocessingShape">
                          <wps:wsp>
                            <wps:cNvSpPr/>
                            <wps:spPr>
                              <a:xfrm>
                                <a:off x="0" y="0"/>
                                <a:ext cx="1007745" cy="2520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7951417A" w14:textId="77777777" w:rsidR="00FB031C" w:rsidRPr="00DA252F" w:rsidRDefault="00FB031C" w:rsidP="0081329B">
                                  <w:pPr>
                                    <w:jc w:val="center"/>
                                    <w:rPr>
                                      <w:sz w:val="20"/>
                                      <w:szCs w:val="20"/>
                                    </w:rPr>
                                  </w:pPr>
                                  <w:r w:rsidRPr="00DA252F">
                                    <w:rPr>
                                      <w:sz w:val="20"/>
                                      <w:szCs w:val="20"/>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76FB" id="_x0000_s1069" style="position:absolute;left:0;text-align:left;margin-left:29.95pt;margin-top:9.8pt;width:79.35pt;height:19.8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" fillcolor="white [3201]" strokecolor="black [3200]" strokeweight=".25pt">
                      <v:textbox>
                        <w:txbxContent>
                          <w:p w14:paraId="7951417A" w14:textId="77777777" w:rsidR="00FB031C" w:rsidRPr="00DA252F" w:rsidRDefault="00FB031C" w:rsidP="0081329B">
                            <w:pPr>
                              <w:jc w:val="center"/>
                              <w:rPr>
                                <w:sz w:val="20"/>
                                <w:szCs w:val="20"/>
                              </w:rPr>
                            </w:pPr>
                            <w:r w:rsidRPr="00DA252F">
                              <w:rPr>
                                <w:sz w:val="20"/>
                                <w:szCs w:val="20"/>
                              </w:rPr>
                              <w:t>Registrar</w:t>
                            </w:r>
                          </w:p>
                        </w:txbxContent>
                      </v:textbox>
                    </v:rect>
                  </w:pict>
                </mc:Fallback>
              </mc:AlternateContent>
            </w:r>
          </w:p>
        </w:tc>
        <w:tc>
          <w:tcPr>
            <w:tcW w:w="3082" w:type="dxa"/>
            <w:vAlign w:val="center"/>
          </w:tcPr>
          <w:p w14:paraId="4DC11127" w14:textId="77777777" w:rsidR="00AA29E8" w:rsidRPr="00AA29E8" w:rsidRDefault="00AA29E8" w:rsidP="00AA29E8">
            <w:pPr>
              <w:jc w:val="both"/>
              <w:rPr>
                <w:sz w:val="20"/>
                <w:szCs w:val="20"/>
              </w:rPr>
            </w:pPr>
            <w:r w:rsidRPr="00AA29E8">
              <w:rPr>
                <w:sz w:val="20"/>
                <w:szCs w:val="20"/>
              </w:rPr>
              <w:t xml:space="preserve">Registrar </w:t>
            </w:r>
            <w:r w:rsidRPr="0073783D">
              <w:rPr>
                <w:sz w:val="20"/>
                <w:szCs w:val="20"/>
              </w:rPr>
              <w:t>en formato</w:t>
            </w:r>
            <w:r w:rsidRPr="00AA29E8">
              <w:rPr>
                <w:sz w:val="20"/>
                <w:szCs w:val="20"/>
              </w:rPr>
              <w:t xml:space="preserve"> las identificaciones de los especímenes</w:t>
            </w:r>
          </w:p>
        </w:tc>
        <w:tc>
          <w:tcPr>
            <w:tcW w:w="1741" w:type="dxa"/>
            <w:vAlign w:val="center"/>
          </w:tcPr>
          <w:p w14:paraId="02BBDA11" w14:textId="4F338B6E" w:rsidR="00AA29E8" w:rsidRPr="00AA29E8" w:rsidRDefault="00AA29E8" w:rsidP="00AA29E8">
            <w:pPr>
              <w:jc w:val="center"/>
              <w:rPr>
                <w:sz w:val="20"/>
                <w:szCs w:val="20"/>
              </w:rPr>
            </w:pPr>
            <w:r w:rsidRPr="00AA29E8">
              <w:rPr>
                <w:sz w:val="20"/>
                <w:szCs w:val="20"/>
              </w:rPr>
              <w:t>Analista de laboratorio</w:t>
            </w:r>
          </w:p>
        </w:tc>
        <w:tc>
          <w:tcPr>
            <w:tcW w:w="1652" w:type="dxa"/>
            <w:vAlign w:val="center"/>
          </w:tcPr>
          <w:p w14:paraId="7BA969EE" w14:textId="3EFEBAFD" w:rsidR="00AA29E8" w:rsidRPr="00AA29E8" w:rsidRDefault="0073783D" w:rsidP="00AA29E8">
            <w:pPr>
              <w:rPr>
                <w:sz w:val="20"/>
                <w:szCs w:val="20"/>
              </w:rPr>
            </w:pPr>
            <w:r w:rsidRPr="0073783D">
              <w:rPr>
                <w:sz w:val="18"/>
                <w:shd w:val="clear" w:color="auto" w:fill="FFFFFF"/>
              </w:rPr>
              <w:t>M5-</w:t>
            </w:r>
            <w:r w:rsidRPr="0073783D">
              <w:rPr>
                <w:sz w:val="18"/>
                <w:szCs w:val="22"/>
                <w:shd w:val="clear" w:color="auto" w:fill="FFFFFF"/>
              </w:rPr>
              <w:t>00-FOR-136</w:t>
            </w:r>
          </w:p>
        </w:tc>
      </w:tr>
      <w:tr w:rsidR="00AA29E8" w:rsidRPr="000D41CA" w14:paraId="7ABCB24D" w14:textId="77777777" w:rsidTr="0073783D">
        <w:trPr>
          <w:trHeight w:val="624"/>
        </w:trPr>
        <w:tc>
          <w:tcPr>
            <w:tcW w:w="565" w:type="dxa"/>
            <w:tcBorders>
              <w:bottom w:val="dotted" w:sz="4" w:space="0" w:color="7F7F7F" w:themeColor="text1" w:themeTint="80"/>
            </w:tcBorders>
            <w:vAlign w:val="center"/>
          </w:tcPr>
          <w:p w14:paraId="370B9043" w14:textId="18E8C2A0" w:rsidR="00AA29E8" w:rsidRPr="00AA29E8" w:rsidRDefault="00AA29E8" w:rsidP="00DA252F">
            <w:pPr>
              <w:rPr>
                <w:sz w:val="20"/>
                <w:szCs w:val="20"/>
              </w:rPr>
            </w:pPr>
          </w:p>
        </w:tc>
        <w:tc>
          <w:tcPr>
            <w:tcW w:w="2869" w:type="dxa"/>
            <w:tcBorders>
              <w:top w:val="dotted" w:sz="4" w:space="0" w:color="FFFFFF" w:themeColor="background1"/>
              <w:bottom w:val="dotted" w:sz="4" w:space="0" w:color="7F7F7F" w:themeColor="text1" w:themeTint="80"/>
            </w:tcBorders>
          </w:tcPr>
          <w:p w14:paraId="51AA1F46" w14:textId="77777777" w:rsidR="00AA29E8" w:rsidRPr="00AA29E8" w:rsidRDefault="00AA29E8" w:rsidP="00AA29E8">
            <w:pPr>
              <w:jc w:val="both"/>
              <w:rPr>
                <w:noProof/>
                <w:sz w:val="20"/>
                <w:szCs w:val="20"/>
                <w:lang w:val="en-US"/>
              </w:rPr>
            </w:pPr>
            <w:r w:rsidRPr="00AA29E8">
              <w:rPr>
                <w:noProof/>
                <w:sz w:val="20"/>
                <w:szCs w:val="20"/>
                <w:lang w:eastAsia="es-CO"/>
              </w:rPr>
              <mc:AlternateContent>
                <mc:Choice Requires="wps">
                  <w:drawing>
                    <wp:anchor distT="0" distB="0" distL="114300" distR="114300" simplePos="0" relativeHeight="252514304" behindDoc="0" locked="0" layoutInCell="1" allowOverlap="1" wp14:anchorId="586F5CBB" wp14:editId="06C83077">
                      <wp:simplePos x="0" y="0"/>
                      <wp:positionH relativeFrom="column">
                        <wp:posOffset>511175</wp:posOffset>
                      </wp:positionH>
                      <wp:positionV relativeFrom="paragraph">
                        <wp:posOffset>104775</wp:posOffset>
                      </wp:positionV>
                      <wp:extent cx="793630" cy="252000"/>
                      <wp:effectExtent l="0" t="0" r="26035" b="15240"/>
                      <wp:wrapNone/>
                      <wp:docPr id="108" name="94 Rectángulo redondeado"/>
                      <wp:cNvGraphicFramePr/>
                      <a:graphic xmlns:a="http://schemas.openxmlformats.org/drawingml/2006/main">
                        <a:graphicData uri="http://schemas.microsoft.com/office/word/2010/wordprocessingShape">
                          <wps:wsp>
                            <wps:cNvSpPr/>
                            <wps:spPr>
                              <a:xfrm>
                                <a:off x="0" y="0"/>
                                <a:ext cx="793630" cy="252000"/>
                              </a:xfrm>
                              <a:prstGeom prst="roundRect">
                                <a:avLst/>
                              </a:prstGeom>
                              <a:ln w="3175"/>
                            </wps:spPr>
                            <wps:style>
                              <a:lnRef idx="2">
                                <a:schemeClr val="dk1"/>
                              </a:lnRef>
                              <a:fillRef idx="1">
                                <a:schemeClr val="lt1"/>
                              </a:fillRef>
                              <a:effectRef idx="0">
                                <a:schemeClr val="dk1"/>
                              </a:effectRef>
                              <a:fontRef idx="minor">
                                <a:schemeClr val="dk1"/>
                              </a:fontRef>
                            </wps:style>
                            <wps:txbx>
                              <w:txbxContent>
                                <w:p w14:paraId="584D281C" w14:textId="77777777" w:rsidR="00FB031C" w:rsidRPr="00DA252F" w:rsidRDefault="00FB031C" w:rsidP="0081329B">
                                  <w:pPr>
                                    <w:jc w:val="center"/>
                                    <w:rPr>
                                      <w:sz w:val="20"/>
                                      <w:szCs w:val="20"/>
                                    </w:rPr>
                                  </w:pPr>
                                  <w:r w:rsidRPr="00DA252F">
                                    <w:rPr>
                                      <w:sz w:val="20"/>
                                      <w:szCs w:val="20"/>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F5CBB" id="_x0000_s1070" style="position:absolute;left:0;text-align:left;margin-left:40.25pt;margin-top:8.25pt;width:62.5pt;height:19.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" fillcolor="white [3201]" strokecolor="black [3200]" strokeweight=".25pt">
                      <v:textbox>
                        <w:txbxContent>
                          <w:p w14:paraId="584D281C" w14:textId="77777777" w:rsidR="00FB031C" w:rsidRPr="00DA252F" w:rsidRDefault="00FB031C" w:rsidP="0081329B">
                            <w:pPr>
                              <w:jc w:val="center"/>
                              <w:rPr>
                                <w:sz w:val="20"/>
                                <w:szCs w:val="20"/>
                              </w:rPr>
                            </w:pPr>
                            <w:r w:rsidRPr="00DA252F">
                              <w:rPr>
                                <w:sz w:val="20"/>
                                <w:szCs w:val="20"/>
                              </w:rPr>
                              <w:t>Fin</w:t>
                            </w:r>
                          </w:p>
                        </w:txbxContent>
                      </v:textbox>
                    </v:roundrect>
                  </w:pict>
                </mc:Fallback>
              </mc:AlternateContent>
            </w:r>
          </w:p>
        </w:tc>
        <w:tc>
          <w:tcPr>
            <w:tcW w:w="6475" w:type="dxa"/>
            <w:gridSpan w:val="3"/>
            <w:tcBorders>
              <w:bottom w:val="dotted" w:sz="4" w:space="0" w:color="7F7F7F" w:themeColor="text1" w:themeTint="80"/>
            </w:tcBorders>
            <w:vAlign w:val="center"/>
          </w:tcPr>
          <w:p w14:paraId="7902C7EC" w14:textId="5362B833" w:rsidR="00AA29E8" w:rsidRPr="00AA29E8" w:rsidRDefault="00AA29E8" w:rsidP="00AA29E8">
            <w:pPr>
              <w:jc w:val="both"/>
              <w:rPr>
                <w:sz w:val="20"/>
                <w:szCs w:val="20"/>
              </w:rPr>
            </w:pPr>
            <w:r>
              <w:rPr>
                <w:sz w:val="20"/>
                <w:szCs w:val="20"/>
              </w:rPr>
              <w:t>FIN</w:t>
            </w:r>
          </w:p>
        </w:tc>
      </w:tr>
    </w:tbl>
    <w:p w14:paraId="129CB6FF" w14:textId="1F400221" w:rsidR="00AA29E8" w:rsidRDefault="00AA29E8" w:rsidP="00AA29E8">
      <w:pPr>
        <w:pStyle w:val="Ttulo3"/>
        <w:numPr>
          <w:ilvl w:val="0"/>
          <w:numId w:val="0"/>
        </w:numPr>
        <w:spacing w:before="240"/>
        <w:ind w:left="720"/>
        <w:rPr>
          <w:noProof/>
        </w:rPr>
      </w:pPr>
    </w:p>
    <w:p w14:paraId="66C4A562" w14:textId="7EB2C0F4" w:rsidR="00AA29E8" w:rsidRDefault="00AA29E8" w:rsidP="00AA29E8">
      <w:pPr>
        <w:rPr>
          <w:lang w:val="es-ES"/>
        </w:rPr>
      </w:pPr>
    </w:p>
    <w:p w14:paraId="2AA143E2" w14:textId="56391DE3" w:rsidR="00AA29E8" w:rsidRDefault="00AA29E8" w:rsidP="00AA29E8">
      <w:pPr>
        <w:rPr>
          <w:lang w:val="es-ES"/>
        </w:rPr>
      </w:pPr>
    </w:p>
    <w:p w14:paraId="683C6667" w14:textId="14AE1654" w:rsidR="00AA29E8" w:rsidRDefault="00AA29E8" w:rsidP="00AA29E8">
      <w:pPr>
        <w:rPr>
          <w:lang w:val="es-ES"/>
        </w:rPr>
      </w:pPr>
    </w:p>
    <w:p w14:paraId="759B62E3" w14:textId="5CB67CC1" w:rsidR="00AA29E8" w:rsidRDefault="00AA29E8" w:rsidP="00AA29E8">
      <w:pPr>
        <w:rPr>
          <w:lang w:val="es-ES"/>
        </w:rPr>
      </w:pPr>
    </w:p>
    <w:p w14:paraId="5FDCF2D8" w14:textId="5200BDE2" w:rsidR="00AA29E8" w:rsidRDefault="00AA29E8" w:rsidP="00AA29E8">
      <w:pPr>
        <w:rPr>
          <w:lang w:val="es-ES"/>
        </w:rPr>
      </w:pPr>
    </w:p>
    <w:p w14:paraId="018174F3" w14:textId="3B2FE211" w:rsidR="00AA29E8" w:rsidRDefault="00AA29E8" w:rsidP="00AA29E8">
      <w:pPr>
        <w:rPr>
          <w:lang w:val="es-ES"/>
        </w:rPr>
      </w:pPr>
    </w:p>
    <w:p w14:paraId="37006BB6" w14:textId="2275F40A" w:rsidR="00AA29E8" w:rsidRDefault="00AA29E8" w:rsidP="00AA29E8">
      <w:pPr>
        <w:rPr>
          <w:lang w:val="es-ES"/>
        </w:rPr>
      </w:pPr>
    </w:p>
    <w:p w14:paraId="221FDA42" w14:textId="53812913" w:rsidR="00AA29E8" w:rsidRDefault="00AA29E8" w:rsidP="00AA29E8">
      <w:pPr>
        <w:rPr>
          <w:lang w:val="es-ES"/>
        </w:rPr>
      </w:pPr>
    </w:p>
    <w:p w14:paraId="1D11B018" w14:textId="2D4346EF" w:rsidR="00AA29E8" w:rsidRDefault="00AA29E8" w:rsidP="00AA29E8">
      <w:pPr>
        <w:rPr>
          <w:lang w:val="es-ES"/>
        </w:rPr>
      </w:pPr>
    </w:p>
    <w:p w14:paraId="47191A5A" w14:textId="040042DB" w:rsidR="00AA29E8" w:rsidRPr="00AA29E8" w:rsidRDefault="00AA29E8" w:rsidP="00AA29E8">
      <w:pPr>
        <w:rPr>
          <w:lang w:val="es-ES"/>
        </w:rPr>
      </w:pPr>
    </w:p>
    <w:p w14:paraId="54914702" w14:textId="257EF57E" w:rsidR="006D7865" w:rsidRDefault="006D7865" w:rsidP="006D7865">
      <w:pPr>
        <w:pStyle w:val="Ttulo3"/>
        <w:spacing w:before="240"/>
        <w:rPr>
          <w:noProof/>
        </w:rPr>
      </w:pPr>
      <w:r>
        <w:rPr>
          <w:noProof/>
        </w:rPr>
        <w:t>A</w:t>
      </w:r>
      <w:r w:rsidRPr="00AC3569">
        <w:rPr>
          <w:noProof/>
        </w:rPr>
        <w:t xml:space="preserve">nálisis </w:t>
      </w:r>
      <w:r>
        <w:rPr>
          <w:noProof/>
        </w:rPr>
        <w:t>de viabilidad de fitoplancton en muestras de aguas de lastre.</w:t>
      </w:r>
    </w:p>
    <w:p w14:paraId="089EEDA6" w14:textId="58404CAD" w:rsidR="006D7865" w:rsidRDefault="006D7865" w:rsidP="006D7865">
      <w:pPr>
        <w:rPr>
          <w:lang w:val="es-ES"/>
        </w:rPr>
      </w:pPr>
    </w:p>
    <w:p w14:paraId="67CBD48C" w14:textId="23E31604" w:rsidR="00D72520" w:rsidRPr="00D72520" w:rsidRDefault="00D72520" w:rsidP="00D72520">
      <w:pPr>
        <w:rPr>
          <w:sz w:val="18"/>
          <w:szCs w:val="18"/>
        </w:rPr>
      </w:pPr>
      <w:r w:rsidRPr="00D72520">
        <w:rPr>
          <w:sz w:val="18"/>
          <w:szCs w:val="18"/>
        </w:rPr>
        <w:t xml:space="preserve">Tabla </w:t>
      </w:r>
      <w:r w:rsidRPr="00D72520">
        <w:rPr>
          <w:sz w:val="18"/>
          <w:szCs w:val="18"/>
        </w:rPr>
        <w:fldChar w:fldCharType="begin"/>
      </w:r>
      <w:r w:rsidRPr="00D72520">
        <w:rPr>
          <w:sz w:val="18"/>
          <w:szCs w:val="18"/>
        </w:rPr>
        <w:instrText xml:space="preserve"> SEQ Tabla \* ARABIC </w:instrText>
      </w:r>
      <w:r w:rsidRPr="00D72520">
        <w:rPr>
          <w:sz w:val="18"/>
          <w:szCs w:val="18"/>
        </w:rPr>
        <w:fldChar w:fldCharType="separate"/>
      </w:r>
      <w:r w:rsidRPr="00D72520">
        <w:rPr>
          <w:sz w:val="18"/>
          <w:szCs w:val="18"/>
        </w:rPr>
        <w:t>7</w:t>
      </w:r>
      <w:r w:rsidRPr="00D72520">
        <w:rPr>
          <w:sz w:val="18"/>
          <w:szCs w:val="18"/>
        </w:rPr>
        <w:fldChar w:fldCharType="end"/>
      </w:r>
      <w:r w:rsidRPr="00D72520">
        <w:rPr>
          <w:sz w:val="18"/>
          <w:szCs w:val="18"/>
        </w:rPr>
        <w:t>.</w:t>
      </w:r>
    </w:p>
    <w:p w14:paraId="35CA7F63" w14:textId="261DFEFC" w:rsidR="00A87368" w:rsidRPr="00D72520" w:rsidRDefault="00A87368" w:rsidP="00D72520">
      <w:pPr>
        <w:rPr>
          <w:sz w:val="18"/>
          <w:szCs w:val="18"/>
        </w:rPr>
      </w:pPr>
      <w:r w:rsidRPr="00D72520">
        <w:rPr>
          <w:sz w:val="18"/>
          <w:szCs w:val="18"/>
        </w:rPr>
        <w:t>Flujograma y descripción de actividades</w:t>
      </w:r>
    </w:p>
    <w:tbl>
      <w:tblPr>
        <w:tblW w:w="9750" w:type="dxa"/>
        <w:jc w:val="center"/>
        <w:tblBorders>
          <w:top w:val="dashSmallGap" w:sz="4" w:space="0" w:color="A6A6A6" w:themeColor="background1" w:themeShade="A6"/>
          <w:left w:val="dashSmallGap" w:sz="4" w:space="0" w:color="A6A6A6" w:themeColor="background1" w:themeShade="A6"/>
          <w:bottom w:val="dashSmallGap" w:sz="4" w:space="0" w:color="A6A6A6" w:themeColor="background1" w:themeShade="A6"/>
          <w:right w:val="dashSmallGap" w:sz="4" w:space="0" w:color="A6A6A6" w:themeColor="background1" w:themeShade="A6"/>
          <w:insideH w:val="dashSmallGap" w:sz="4" w:space="0" w:color="A6A6A6" w:themeColor="background1" w:themeShade="A6"/>
          <w:insideV w:val="dashSmallGap" w:sz="4" w:space="0" w:color="A6A6A6" w:themeColor="background1" w:themeShade="A6"/>
        </w:tblBorders>
        <w:tblLayout w:type="fixed"/>
        <w:tblLook w:val="04A0" w:firstRow="1" w:lastRow="0" w:firstColumn="1" w:lastColumn="0" w:noHBand="0" w:noVBand="1"/>
      </w:tblPr>
      <w:tblGrid>
        <w:gridCol w:w="567"/>
        <w:gridCol w:w="2830"/>
        <w:gridCol w:w="2977"/>
        <w:gridCol w:w="1843"/>
        <w:gridCol w:w="1533"/>
      </w:tblGrid>
      <w:tr w:rsidR="006D7865" w:rsidRPr="00DA252F" w14:paraId="1B22BAB8" w14:textId="77777777" w:rsidTr="0073783D">
        <w:trPr>
          <w:trHeight w:val="340"/>
          <w:tblHeader/>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694179EF" w14:textId="77777777" w:rsidR="006D7865" w:rsidRPr="00DA252F" w:rsidRDefault="006D7865" w:rsidP="006416F5">
            <w:pPr>
              <w:jc w:val="center"/>
              <w:rPr>
                <w:b/>
                <w:sz w:val="20"/>
                <w:szCs w:val="20"/>
              </w:rPr>
            </w:pPr>
            <w:r w:rsidRPr="00DA252F">
              <w:rPr>
                <w:b/>
                <w:sz w:val="20"/>
                <w:szCs w:val="20"/>
              </w:rPr>
              <w:t>No</w:t>
            </w:r>
          </w:p>
        </w:tc>
        <w:tc>
          <w:tcPr>
            <w:tcW w:w="2830"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EFBD90" w14:textId="77777777" w:rsidR="006D7865" w:rsidRPr="00DA252F" w:rsidRDefault="006D7865" w:rsidP="006416F5">
            <w:pPr>
              <w:jc w:val="center"/>
              <w:rPr>
                <w:b/>
                <w:sz w:val="20"/>
                <w:szCs w:val="20"/>
              </w:rPr>
            </w:pPr>
            <w:r w:rsidRPr="00DA252F">
              <w:rPr>
                <w:b/>
                <w:sz w:val="20"/>
                <w:szCs w:val="20"/>
              </w:rPr>
              <w:t>FLUJOGRAMA</w: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7B47FAD3" w14:textId="77777777" w:rsidR="006D7865" w:rsidRPr="00DA252F" w:rsidRDefault="006D7865" w:rsidP="006416F5">
            <w:pPr>
              <w:jc w:val="center"/>
              <w:rPr>
                <w:b/>
                <w:sz w:val="20"/>
                <w:szCs w:val="20"/>
              </w:rPr>
            </w:pPr>
            <w:r w:rsidRPr="00DA252F">
              <w:rPr>
                <w:b/>
                <w:sz w:val="20"/>
                <w:szCs w:val="20"/>
              </w:rPr>
              <w:t>DESCRIPCIÓN</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136E75BA" w14:textId="77777777" w:rsidR="006D7865" w:rsidRPr="00DA252F" w:rsidRDefault="006D7865" w:rsidP="006416F5">
            <w:pPr>
              <w:jc w:val="center"/>
              <w:rPr>
                <w:b/>
                <w:sz w:val="20"/>
                <w:szCs w:val="20"/>
              </w:rPr>
            </w:pPr>
            <w:r w:rsidRPr="00DA252F">
              <w:rPr>
                <w:b/>
                <w:sz w:val="20"/>
                <w:szCs w:val="20"/>
              </w:rPr>
              <w:t>RESPONSABLE</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vAlign w:val="center"/>
          </w:tcPr>
          <w:p w14:paraId="0FA72AD4" w14:textId="77777777" w:rsidR="006D7865" w:rsidRPr="00DA252F" w:rsidRDefault="006D7865" w:rsidP="006416F5">
            <w:pPr>
              <w:jc w:val="center"/>
              <w:rPr>
                <w:b/>
                <w:sz w:val="20"/>
                <w:szCs w:val="20"/>
              </w:rPr>
            </w:pPr>
            <w:r w:rsidRPr="00DA252F">
              <w:rPr>
                <w:b/>
                <w:sz w:val="20"/>
                <w:szCs w:val="20"/>
              </w:rPr>
              <w:t>REGISTRO</w:t>
            </w:r>
          </w:p>
        </w:tc>
      </w:tr>
      <w:tr w:rsidR="006D7865" w:rsidRPr="00DA252F" w14:paraId="3359C7A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tcPr>
          <w:p w14:paraId="1E61E50F" w14:textId="77777777" w:rsidR="006D7865" w:rsidRPr="00DA252F" w:rsidRDefault="006D7865" w:rsidP="006416F5">
            <w:pPr>
              <w:rPr>
                <w:sz w:val="20"/>
                <w:szCs w:val="20"/>
              </w:rPr>
            </w:pPr>
          </w:p>
        </w:tc>
        <w:tc>
          <w:tcPr>
            <w:tcW w:w="2830" w:type="dxa"/>
            <w:tcBorders>
              <w:top w:val="dotted" w:sz="4" w:space="0" w:color="7F7F7F" w:themeColor="text1" w:themeTint="80"/>
              <w:left w:val="dotted" w:sz="4" w:space="0" w:color="7F7F7F" w:themeColor="text1" w:themeTint="80"/>
              <w:bottom w:val="dashSmallGap" w:sz="4" w:space="0" w:color="FFFFFF" w:themeColor="background1"/>
              <w:right w:val="dotted" w:sz="4" w:space="0" w:color="7F7F7F" w:themeColor="text1" w:themeTint="80"/>
            </w:tcBorders>
          </w:tcPr>
          <w:p w14:paraId="2C9D3D7A" w14:textId="77777777" w:rsidR="006D7865" w:rsidRPr="00DA252F" w:rsidRDefault="006D7865" w:rsidP="006416F5">
            <w:pPr>
              <w:rPr>
                <w:sz w:val="20"/>
                <w:szCs w:val="20"/>
              </w:rPr>
            </w:pPr>
            <w:r w:rsidRPr="00DA252F">
              <w:rPr>
                <w:noProof/>
                <w:sz w:val="20"/>
                <w:szCs w:val="20"/>
                <w:lang w:eastAsia="es-CO"/>
              </w:rPr>
              <mc:AlternateContent>
                <mc:Choice Requires="wps">
                  <w:drawing>
                    <wp:anchor distT="0" distB="0" distL="114300" distR="114300" simplePos="0" relativeHeight="252378112" behindDoc="0" locked="0" layoutInCell="1" allowOverlap="1" wp14:anchorId="4E4EC3A7" wp14:editId="0CF67104">
                      <wp:simplePos x="0" y="0"/>
                      <wp:positionH relativeFrom="column">
                        <wp:posOffset>395844</wp:posOffset>
                      </wp:positionH>
                      <wp:positionV relativeFrom="paragraph">
                        <wp:posOffset>83687</wp:posOffset>
                      </wp:positionV>
                      <wp:extent cx="827405" cy="273133"/>
                      <wp:effectExtent l="0" t="0" r="10795" b="12700"/>
                      <wp:wrapNone/>
                      <wp:docPr id="524" name="5 Rectángulo redondeado"/>
                      <wp:cNvGraphicFramePr/>
                      <a:graphic xmlns:a="http://schemas.openxmlformats.org/drawingml/2006/main">
                        <a:graphicData uri="http://schemas.microsoft.com/office/word/2010/wordprocessingShape">
                          <wps:wsp>
                            <wps:cNvSpPr/>
                            <wps:spPr>
                              <a:xfrm>
                                <a:off x="0" y="0"/>
                                <a:ext cx="827405" cy="273133"/>
                              </a:xfrm>
                              <a:prstGeom prst="roundRect">
                                <a:avLst/>
                              </a:prstGeom>
                              <a:solidFill>
                                <a:sysClr val="window" lastClr="FFFFFF"/>
                              </a:solidFill>
                              <a:ln w="3175" cap="flat" cmpd="sng" algn="ctr">
                                <a:solidFill>
                                  <a:sysClr val="windowText" lastClr="000000"/>
                                </a:solidFill>
                                <a:prstDash val="solid"/>
                              </a:ln>
                              <a:effectLst/>
                            </wps:spPr>
                            <wps:txbx>
                              <w:txbxContent>
                                <w:p w14:paraId="32C736A8" w14:textId="77777777" w:rsidR="00FB031C" w:rsidRPr="00DC0447" w:rsidRDefault="00FB031C" w:rsidP="006D7865">
                                  <w:pPr>
                                    <w:jc w:val="center"/>
                                    <w:rPr>
                                      <w:sz w:val="18"/>
                                      <w:szCs w:val="18"/>
                                    </w:rPr>
                                  </w:pPr>
                                  <w:r w:rsidRPr="00DC0447">
                                    <w:rPr>
                                      <w:sz w:val="18"/>
                                      <w:szCs w:val="18"/>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EC3A7" id="5 Rectángulo redondeado" o:spid="_x0000_s1071" style="position:absolute;margin-left:31.15pt;margin-top:6.6pt;width:65.15pt;height:21.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" fillcolor="window" strokecolor="windowText" strokeweight=".25pt">
                      <v:textbox>
                        <w:txbxContent>
                          <w:p w14:paraId="32C736A8" w14:textId="77777777" w:rsidR="00FB031C" w:rsidRPr="00DC0447" w:rsidRDefault="00FB031C" w:rsidP="006D7865">
                            <w:pPr>
                              <w:jc w:val="center"/>
                              <w:rPr>
                                <w:sz w:val="18"/>
                                <w:szCs w:val="18"/>
                              </w:rPr>
                            </w:pPr>
                            <w:r w:rsidRPr="00DC0447">
                              <w:rPr>
                                <w:sz w:val="18"/>
                                <w:szCs w:val="18"/>
                              </w:rPr>
                              <w:t>Inicio</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74C40AC" w14:textId="77777777" w:rsidR="006D7865" w:rsidRPr="00DA252F" w:rsidRDefault="006D7865" w:rsidP="006416F5">
            <w:pPr>
              <w:rPr>
                <w:b/>
                <w:sz w:val="20"/>
                <w:szCs w:val="20"/>
              </w:rPr>
            </w:pPr>
            <w:r w:rsidRPr="00DA252F">
              <w:rPr>
                <w:sz w:val="20"/>
                <w:szCs w:val="20"/>
              </w:rPr>
              <w:t>INICIO</w:t>
            </w:r>
          </w:p>
        </w:tc>
      </w:tr>
      <w:tr w:rsidR="006D7865" w:rsidRPr="00DA252F" w14:paraId="37516D89" w14:textId="77777777" w:rsidTr="0073783D">
        <w:trPr>
          <w:trHeight w:val="915"/>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64DEC60" w14:textId="77777777" w:rsidR="006D7865" w:rsidRPr="00DA252F" w:rsidRDefault="006D7865" w:rsidP="0073783D">
            <w:pPr>
              <w:jc w:val="center"/>
              <w:rPr>
                <w:sz w:val="20"/>
                <w:szCs w:val="20"/>
              </w:rPr>
            </w:pPr>
            <w:r w:rsidRPr="00DA252F">
              <w:rPr>
                <w:sz w:val="20"/>
                <w:szCs w:val="20"/>
              </w:rPr>
              <w:t>1</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671DF03" w14:textId="3EACD568" w:rsidR="006D7865" w:rsidRPr="00DA252F" w:rsidRDefault="0073783D" w:rsidP="006416F5">
            <w:pPr>
              <w:rPr>
                <w:sz w:val="20"/>
                <w:szCs w:val="20"/>
              </w:rPr>
            </w:pPr>
            <w:r w:rsidRPr="00DA252F">
              <w:rPr>
                <w:noProof/>
                <w:sz w:val="20"/>
                <w:szCs w:val="20"/>
                <w:lang w:eastAsia="es-CO"/>
              </w:rPr>
              <mc:AlternateContent>
                <mc:Choice Requires="wps">
                  <w:drawing>
                    <wp:anchor distT="0" distB="0" distL="114300" distR="114300" simplePos="0" relativeHeight="252381184" behindDoc="0" locked="0" layoutInCell="1" allowOverlap="1" wp14:anchorId="01D79EC9" wp14:editId="018D35CA">
                      <wp:simplePos x="0" y="0"/>
                      <wp:positionH relativeFrom="column">
                        <wp:posOffset>327025</wp:posOffset>
                      </wp:positionH>
                      <wp:positionV relativeFrom="paragraph">
                        <wp:posOffset>182245</wp:posOffset>
                      </wp:positionV>
                      <wp:extent cx="1008000" cy="260985"/>
                      <wp:effectExtent l="0" t="0" r="20955" b="24765"/>
                      <wp:wrapThrough wrapText="bothSides">
                        <wp:wrapPolygon edited="0">
                          <wp:start x="0" y="0"/>
                          <wp:lineTo x="0" y="22073"/>
                          <wp:lineTo x="21641" y="22073"/>
                          <wp:lineTo x="21641" y="0"/>
                          <wp:lineTo x="0" y="0"/>
                        </wp:wrapPolygon>
                      </wp:wrapThrough>
                      <wp:docPr id="526" name="6 Rectángulo"/>
                      <wp:cNvGraphicFramePr/>
                      <a:graphic xmlns:a="http://schemas.openxmlformats.org/drawingml/2006/main">
                        <a:graphicData uri="http://schemas.microsoft.com/office/word/2010/wordprocessingShape">
                          <wps:wsp>
                            <wps:cNvSpPr/>
                            <wps:spPr>
                              <a:xfrm>
                                <a:off x="0" y="0"/>
                                <a:ext cx="1008000" cy="26098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1F88A612" w14:textId="77777777" w:rsidR="00FB031C" w:rsidRPr="00DC0447" w:rsidRDefault="00FB031C" w:rsidP="006D7865">
                                  <w:pPr>
                                    <w:jc w:val="center"/>
                                    <w:rPr>
                                      <w:sz w:val="18"/>
                                      <w:szCs w:val="18"/>
                                    </w:rPr>
                                  </w:pPr>
                                  <w:r w:rsidRPr="00DC0447">
                                    <w:rPr>
                                      <w:sz w:val="18"/>
                                      <w:szCs w:val="18"/>
                                    </w:rPr>
                                    <w:t>Colocar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79EC9" id="6 Rectángulo" o:spid="_x0000_s1072" style="position:absolute;margin-left:25.75pt;margin-top:14.35pt;width:79.35pt;height:20.5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" fillcolor="window" strokecolor="windowText" strokeweight=".25pt">
                      <v:textbox>
                        <w:txbxContent>
                          <w:p w14:paraId="1F88A612" w14:textId="77777777" w:rsidR="00FB031C" w:rsidRPr="00DC0447" w:rsidRDefault="00FB031C" w:rsidP="006D7865">
                            <w:pPr>
                              <w:jc w:val="center"/>
                              <w:rPr>
                                <w:sz w:val="18"/>
                                <w:szCs w:val="18"/>
                              </w:rPr>
                            </w:pPr>
                            <w:r w:rsidRPr="00DC0447">
                              <w:rPr>
                                <w:sz w:val="18"/>
                                <w:szCs w:val="18"/>
                              </w:rPr>
                              <w:t>Colocar</w:t>
                            </w:r>
                          </w:p>
                        </w:txbxContent>
                      </v:textbox>
                      <w10:wrap type="through"/>
                    </v:rect>
                  </w:pict>
                </mc:Fallback>
              </mc:AlternateContent>
            </w:r>
            <w:r w:rsidR="006D7865" w:rsidRPr="00DA252F">
              <w:rPr>
                <w:noProof/>
                <w:sz w:val="20"/>
                <w:szCs w:val="20"/>
                <w:lang w:eastAsia="es-CO"/>
              </w:rPr>
              <mc:AlternateContent>
                <mc:Choice Requires="wps">
                  <w:drawing>
                    <wp:anchor distT="0" distB="0" distL="114300" distR="114300" simplePos="0" relativeHeight="252385280" behindDoc="0" locked="0" layoutInCell="1" allowOverlap="1" wp14:anchorId="395AA096" wp14:editId="0850CE7B">
                      <wp:simplePos x="0" y="0"/>
                      <wp:positionH relativeFrom="column">
                        <wp:posOffset>825500</wp:posOffset>
                      </wp:positionH>
                      <wp:positionV relativeFrom="paragraph">
                        <wp:posOffset>435325</wp:posOffset>
                      </wp:positionV>
                      <wp:extent cx="0" cy="315015"/>
                      <wp:effectExtent l="76200" t="0" r="76200" b="66040"/>
                      <wp:wrapNone/>
                      <wp:docPr id="525" name="Conector recto de flecha 525"/>
                      <wp:cNvGraphicFramePr/>
                      <a:graphic xmlns:a="http://schemas.openxmlformats.org/drawingml/2006/main">
                        <a:graphicData uri="http://schemas.microsoft.com/office/word/2010/wordprocessingShape">
                          <wps:wsp>
                            <wps:cNvCnPr/>
                            <wps:spPr>
                              <a:xfrm>
                                <a:off x="0" y="0"/>
                                <a:ext cx="0" cy="31501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69C56E9B" id="Conector recto de flecha 525" o:spid="_x0000_s1026" type="#_x0000_t32" style="position:absolute;margin-left:65pt;margin-top:34.3pt;width:0;height:24.8pt;z-index:25238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9856284" w14:textId="77777777" w:rsidR="006D7865" w:rsidRPr="00DA252F" w:rsidRDefault="006D7865" w:rsidP="006416F5">
            <w:pPr>
              <w:rPr>
                <w:sz w:val="20"/>
                <w:szCs w:val="20"/>
              </w:rPr>
            </w:pPr>
            <w:r w:rsidRPr="00DA252F">
              <w:rPr>
                <w:sz w:val="20"/>
                <w:szCs w:val="20"/>
              </w:rPr>
              <w:t xml:space="preserve">Colocar la cámara Sedgwick-Rafter en el </w:t>
            </w:r>
            <w:proofErr w:type="spellStart"/>
            <w:r w:rsidRPr="00DA252F">
              <w:rPr>
                <w:sz w:val="20"/>
                <w:szCs w:val="20"/>
              </w:rPr>
              <w:t>portaplaca</w:t>
            </w:r>
            <w:proofErr w:type="spellEnd"/>
            <w:r w:rsidRPr="00DA252F">
              <w:rPr>
                <w:sz w:val="20"/>
                <w:szCs w:val="20"/>
              </w:rPr>
              <w:t xml:space="preserve"> y ubicar este último sobre la platina del microscopio invertido.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210F10"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84B99A0" w14:textId="77777777" w:rsidR="006D7865" w:rsidRPr="00DA252F" w:rsidRDefault="006D7865" w:rsidP="006416F5">
            <w:pPr>
              <w:rPr>
                <w:sz w:val="20"/>
                <w:szCs w:val="20"/>
              </w:rPr>
            </w:pPr>
            <w:r w:rsidRPr="00DA252F">
              <w:rPr>
                <w:sz w:val="20"/>
                <w:szCs w:val="20"/>
              </w:rPr>
              <w:t>No aplica</w:t>
            </w:r>
          </w:p>
        </w:tc>
      </w:tr>
      <w:tr w:rsidR="006D7865" w:rsidRPr="00DA252F" w14:paraId="6853C1C9"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9E3F583" w14:textId="77777777" w:rsidR="006D7865" w:rsidRPr="00DA252F" w:rsidRDefault="006D7865" w:rsidP="0073783D">
            <w:pPr>
              <w:jc w:val="center"/>
              <w:rPr>
                <w:sz w:val="20"/>
                <w:szCs w:val="20"/>
              </w:rPr>
            </w:pPr>
            <w:r w:rsidRPr="00DA252F">
              <w:rPr>
                <w:sz w:val="20"/>
                <w:szCs w:val="20"/>
              </w:rPr>
              <w:t>2</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94E8D23" w14:textId="46059EEE" w:rsidR="006D7865" w:rsidRPr="00DA252F" w:rsidRDefault="0073783D" w:rsidP="006416F5">
            <w:pPr>
              <w:rPr>
                <w:noProof/>
                <w:sz w:val="20"/>
                <w:szCs w:val="20"/>
                <w:lang w:val="en-US"/>
              </w:rPr>
            </w:pPr>
            <w:r w:rsidRPr="00DA252F">
              <w:rPr>
                <w:noProof/>
                <w:sz w:val="20"/>
                <w:szCs w:val="20"/>
                <w:lang w:eastAsia="es-CO"/>
              </w:rPr>
              <mc:AlternateContent>
                <mc:Choice Requires="wps">
                  <w:drawing>
                    <wp:anchor distT="0" distB="0" distL="114300" distR="114300" simplePos="0" relativeHeight="252387328" behindDoc="0" locked="0" layoutInCell="1" allowOverlap="1" wp14:anchorId="5738C3EA" wp14:editId="474AE45B">
                      <wp:simplePos x="0" y="0"/>
                      <wp:positionH relativeFrom="column">
                        <wp:posOffset>838200</wp:posOffset>
                      </wp:positionH>
                      <wp:positionV relativeFrom="paragraph">
                        <wp:posOffset>297180</wp:posOffset>
                      </wp:positionV>
                      <wp:extent cx="0" cy="157480"/>
                      <wp:effectExtent l="76200" t="0" r="57150" b="52070"/>
                      <wp:wrapNone/>
                      <wp:docPr id="527" name="Conector recto de flecha 527"/>
                      <wp:cNvGraphicFramePr/>
                      <a:graphic xmlns:a="http://schemas.openxmlformats.org/drawingml/2006/main">
                        <a:graphicData uri="http://schemas.microsoft.com/office/word/2010/wordprocessingShape">
                          <wps:wsp>
                            <wps:cNvCnPr/>
                            <wps:spPr>
                              <a:xfrm>
                                <a:off x="0" y="0"/>
                                <a:ext cx="0" cy="1574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E88B120" id="Conector recto de flecha 527" o:spid="_x0000_s1026" type="#_x0000_t32" style="position:absolute;margin-left:66pt;margin-top:23.4pt;width:0;height:12.4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382208" behindDoc="0" locked="0" layoutInCell="1" allowOverlap="1" wp14:anchorId="7C7429FD" wp14:editId="60AEE607">
                      <wp:simplePos x="0" y="0"/>
                      <wp:positionH relativeFrom="column">
                        <wp:posOffset>363220</wp:posOffset>
                      </wp:positionH>
                      <wp:positionV relativeFrom="paragraph">
                        <wp:posOffset>48260</wp:posOffset>
                      </wp:positionV>
                      <wp:extent cx="1007745" cy="238125"/>
                      <wp:effectExtent l="0" t="0" r="20955" b="28575"/>
                      <wp:wrapThrough wrapText="bothSides">
                        <wp:wrapPolygon edited="0">
                          <wp:start x="0" y="0"/>
                          <wp:lineTo x="0" y="22464"/>
                          <wp:lineTo x="21641" y="22464"/>
                          <wp:lineTo x="21641" y="0"/>
                          <wp:lineTo x="0" y="0"/>
                        </wp:wrapPolygon>
                      </wp:wrapThrough>
                      <wp:docPr id="528"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5857CE9D" w14:textId="77777777" w:rsidR="00FB031C" w:rsidRPr="00DC0447" w:rsidRDefault="00FB031C" w:rsidP="006D7865">
                                  <w:pPr>
                                    <w:jc w:val="center"/>
                                    <w:rPr>
                                      <w:sz w:val="18"/>
                                      <w:szCs w:val="18"/>
                                    </w:rPr>
                                  </w:pPr>
                                  <w:r w:rsidRPr="00DC0447">
                                    <w:rPr>
                                      <w:sz w:val="18"/>
                                      <w:szCs w:val="18"/>
                                    </w:rPr>
                                    <w:t>Asegurar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7429FD" id="_x0000_s1073" style="position:absolute;margin-left:28.6pt;margin-top:3.8pt;width:79.35pt;height:18.7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" fillcolor="window" strokecolor="windowText" strokeweight=".25pt">
                      <v:textbox>
                        <w:txbxContent>
                          <w:p w14:paraId="5857CE9D" w14:textId="77777777" w:rsidR="00FB031C" w:rsidRPr="00DC0447" w:rsidRDefault="00FB031C" w:rsidP="006D7865">
                            <w:pPr>
                              <w:jc w:val="center"/>
                              <w:rPr>
                                <w:sz w:val="18"/>
                                <w:szCs w:val="18"/>
                              </w:rPr>
                            </w:pPr>
                            <w:r w:rsidRPr="00DC0447">
                              <w:rPr>
                                <w:sz w:val="18"/>
                                <w:szCs w:val="18"/>
                              </w:rPr>
                              <w:t>Asegurar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5895CCB" w14:textId="77777777" w:rsidR="006D7865" w:rsidRPr="00DA252F" w:rsidRDefault="006D7865" w:rsidP="006416F5">
            <w:pPr>
              <w:rPr>
                <w:sz w:val="20"/>
                <w:szCs w:val="20"/>
              </w:rPr>
            </w:pPr>
            <w:r w:rsidRPr="00DA252F">
              <w:rPr>
                <w:sz w:val="20"/>
                <w:szCs w:val="20"/>
              </w:rPr>
              <w:t xml:space="preserve">Asegurar el </w:t>
            </w:r>
            <w:proofErr w:type="spellStart"/>
            <w:r w:rsidRPr="00DA252F">
              <w:rPr>
                <w:sz w:val="20"/>
                <w:szCs w:val="20"/>
              </w:rPr>
              <w:t>portaplaca</w:t>
            </w:r>
            <w:proofErr w:type="spellEnd"/>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1B9B2DB" w14:textId="77777777" w:rsidR="006D7865" w:rsidRPr="00DA252F" w:rsidRDefault="006D7865" w:rsidP="006416F5">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C0F76F8" w14:textId="77777777" w:rsidR="006D7865" w:rsidRPr="00DA252F" w:rsidRDefault="006D7865" w:rsidP="006416F5">
            <w:pPr>
              <w:rPr>
                <w:sz w:val="20"/>
                <w:szCs w:val="20"/>
              </w:rPr>
            </w:pPr>
            <w:r w:rsidRPr="00DA252F">
              <w:rPr>
                <w:sz w:val="20"/>
                <w:szCs w:val="20"/>
              </w:rPr>
              <w:t>No aplica</w:t>
            </w:r>
          </w:p>
        </w:tc>
      </w:tr>
      <w:tr w:rsidR="00DA252F" w:rsidRPr="00DA252F" w14:paraId="7837A45C" w14:textId="77777777" w:rsidTr="0073783D">
        <w:trPr>
          <w:trHeight w:val="567"/>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94A938" w14:textId="30D73DE5" w:rsidR="00DA252F" w:rsidRPr="00DA252F" w:rsidRDefault="0073783D" w:rsidP="0073783D">
            <w:pPr>
              <w:jc w:val="center"/>
              <w:rPr>
                <w:sz w:val="20"/>
                <w:szCs w:val="20"/>
              </w:rPr>
            </w:pPr>
            <w:r>
              <w:rPr>
                <w:sz w:val="20"/>
                <w:szCs w:val="20"/>
              </w:rPr>
              <w:t>3</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32CAD4C" w14:textId="54E286F8" w:rsidR="00DA252F" w:rsidRPr="00DA252F" w:rsidRDefault="00DA252F" w:rsidP="00DA252F">
            <w:pPr>
              <w:rPr>
                <w:noProof/>
                <w:sz w:val="20"/>
                <w:szCs w:val="20"/>
                <w:lang w:eastAsia="es-CO"/>
              </w:rPr>
            </w:pPr>
            <w:r w:rsidRPr="00DA252F">
              <w:rPr>
                <w:noProof/>
                <w:sz w:val="20"/>
                <w:szCs w:val="20"/>
                <w:lang w:eastAsia="es-CO"/>
              </w:rPr>
              <mc:AlternateContent>
                <mc:Choice Requires="wps">
                  <w:drawing>
                    <wp:anchor distT="0" distB="0" distL="114300" distR="114300" simplePos="0" relativeHeight="252525568" behindDoc="0" locked="0" layoutInCell="1" allowOverlap="1" wp14:anchorId="086F7FA7" wp14:editId="568B0FC8">
                      <wp:simplePos x="0" y="0"/>
                      <wp:positionH relativeFrom="column">
                        <wp:posOffset>366395</wp:posOffset>
                      </wp:positionH>
                      <wp:positionV relativeFrom="paragraph">
                        <wp:posOffset>95250</wp:posOffset>
                      </wp:positionV>
                      <wp:extent cx="1007745" cy="238125"/>
                      <wp:effectExtent l="0" t="0" r="20955" b="28575"/>
                      <wp:wrapThrough wrapText="bothSides">
                        <wp:wrapPolygon edited="0">
                          <wp:start x="0" y="0"/>
                          <wp:lineTo x="0" y="22464"/>
                          <wp:lineTo x="21641" y="22464"/>
                          <wp:lineTo x="21641" y="0"/>
                          <wp:lineTo x="0" y="0"/>
                        </wp:wrapPolygon>
                      </wp:wrapThrough>
                      <wp:docPr id="530"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3B9E4137" w14:textId="77777777" w:rsidR="00FB031C" w:rsidRPr="00DC0447" w:rsidRDefault="00FB031C" w:rsidP="006D7865">
                                  <w:pPr>
                                    <w:jc w:val="center"/>
                                    <w:rPr>
                                      <w:sz w:val="18"/>
                                      <w:szCs w:val="18"/>
                                    </w:rPr>
                                  </w:pPr>
                                  <w:r w:rsidRPr="00DC0447">
                                    <w:rPr>
                                      <w:sz w:val="18"/>
                                      <w:szCs w:val="18"/>
                                    </w:rPr>
                                    <w:t>Esperar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6F7FA7" id="_x0000_s1074" style="position:absolute;margin-left:28.85pt;margin-top:7.5pt;width:79.35pt;height:18.7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" fillcolor="window" strokecolor="windowText" strokeweight=".25pt">
                      <v:textbox>
                        <w:txbxContent>
                          <w:p w14:paraId="3B9E4137" w14:textId="77777777" w:rsidR="00FB031C" w:rsidRPr="00DC0447" w:rsidRDefault="00FB031C" w:rsidP="006D7865">
                            <w:pPr>
                              <w:jc w:val="center"/>
                              <w:rPr>
                                <w:sz w:val="18"/>
                                <w:szCs w:val="18"/>
                              </w:rPr>
                            </w:pPr>
                            <w:r w:rsidRPr="00DC0447">
                              <w:rPr>
                                <w:sz w:val="18"/>
                                <w:szCs w:val="18"/>
                              </w:rPr>
                              <w:t>Esperar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4012270" w14:textId="6337A69B" w:rsidR="00DA252F" w:rsidRPr="00DA252F" w:rsidRDefault="00DA252F" w:rsidP="00DA252F">
            <w:pPr>
              <w:rPr>
                <w:sz w:val="20"/>
                <w:szCs w:val="20"/>
              </w:rPr>
            </w:pPr>
            <w:r w:rsidRPr="00DA252F">
              <w:rPr>
                <w:sz w:val="20"/>
                <w:szCs w:val="20"/>
              </w:rPr>
              <w:t>Esperar 15 minutos</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92F6C1" w14:textId="68FF7CAC"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31142AC" w14:textId="2C5EAFB2" w:rsidR="00DA252F" w:rsidRPr="00DA252F" w:rsidRDefault="00DA252F" w:rsidP="00DA252F">
            <w:pPr>
              <w:rPr>
                <w:sz w:val="20"/>
                <w:szCs w:val="20"/>
              </w:rPr>
            </w:pPr>
            <w:r w:rsidRPr="00DA252F">
              <w:rPr>
                <w:sz w:val="20"/>
                <w:szCs w:val="20"/>
              </w:rPr>
              <w:t>No aplica</w:t>
            </w:r>
          </w:p>
        </w:tc>
      </w:tr>
      <w:tr w:rsidR="00DA252F" w:rsidRPr="00DA252F" w14:paraId="1280E046" w14:textId="77777777" w:rsidTr="0073783D">
        <w:trPr>
          <w:trHeight w:val="680"/>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0C5AF00" w14:textId="77777777" w:rsidR="00DA252F" w:rsidRPr="00DA252F" w:rsidRDefault="00DA252F" w:rsidP="0073783D">
            <w:pPr>
              <w:jc w:val="center"/>
              <w:rPr>
                <w:sz w:val="20"/>
                <w:szCs w:val="20"/>
              </w:rPr>
            </w:pPr>
            <w:r w:rsidRPr="00DA252F">
              <w:rPr>
                <w:sz w:val="20"/>
                <w:szCs w:val="20"/>
              </w:rPr>
              <w:t>4</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7AD76C76" w14:textId="69BFFECD"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27616" behindDoc="0" locked="0" layoutInCell="1" allowOverlap="1" wp14:anchorId="41FBA541" wp14:editId="5C105430">
                      <wp:simplePos x="0" y="0"/>
                      <wp:positionH relativeFrom="column">
                        <wp:posOffset>832485</wp:posOffset>
                      </wp:positionH>
                      <wp:positionV relativeFrom="paragraph">
                        <wp:posOffset>324485</wp:posOffset>
                      </wp:positionV>
                      <wp:extent cx="0" cy="216000"/>
                      <wp:effectExtent l="76200" t="0" r="57150" b="50800"/>
                      <wp:wrapNone/>
                      <wp:docPr id="531" name="Conector recto de flecha 531"/>
                      <wp:cNvGraphicFramePr/>
                      <a:graphic xmlns:a="http://schemas.openxmlformats.org/drawingml/2006/main">
                        <a:graphicData uri="http://schemas.microsoft.com/office/word/2010/wordprocessingShape">
                          <wps:wsp>
                            <wps:cNvCnPr/>
                            <wps:spPr>
                              <a:xfrm>
                                <a:off x="0" y="0"/>
                                <a:ext cx="0" cy="21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6AD7D741" id="Conector recto de flecha 531" o:spid="_x0000_s1026" type="#_x0000_t32" style="position:absolute;margin-left:65.55pt;margin-top:25.55pt;width:0;height:1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0" distB="0" distL="114300" distR="114300" simplePos="0" relativeHeight="252526592" behindDoc="0" locked="0" layoutInCell="1" allowOverlap="1" wp14:anchorId="7FD4D3CA" wp14:editId="059EF71C">
                      <wp:simplePos x="0" y="0"/>
                      <wp:positionH relativeFrom="column">
                        <wp:posOffset>372110</wp:posOffset>
                      </wp:positionH>
                      <wp:positionV relativeFrom="paragraph">
                        <wp:posOffset>80010</wp:posOffset>
                      </wp:positionV>
                      <wp:extent cx="1007745" cy="238125"/>
                      <wp:effectExtent l="0" t="0" r="20955" b="28575"/>
                      <wp:wrapThrough wrapText="bothSides">
                        <wp:wrapPolygon edited="0">
                          <wp:start x="0" y="0"/>
                          <wp:lineTo x="0" y="22464"/>
                          <wp:lineTo x="21641" y="22464"/>
                          <wp:lineTo x="21641" y="0"/>
                          <wp:lineTo x="0" y="0"/>
                        </wp:wrapPolygon>
                      </wp:wrapThrough>
                      <wp:docPr id="532" name="6 Rectángulo"/>
                      <wp:cNvGraphicFramePr/>
                      <a:graphic xmlns:a="http://schemas.openxmlformats.org/drawingml/2006/main">
                        <a:graphicData uri="http://schemas.microsoft.com/office/word/2010/wordprocessingShape">
                          <wps:wsp>
                            <wps:cNvSpPr/>
                            <wps:spPr>
                              <a:xfrm>
                                <a:off x="0" y="0"/>
                                <a:ext cx="1007745" cy="238125"/>
                              </a:xfrm>
                              <a:prstGeom prst="rect">
                                <a:avLst/>
                              </a:prstGeom>
                              <a:solidFill>
                                <a:sysClr val="window" lastClr="FFFFFF"/>
                              </a:solidFill>
                              <a:ln w="3175" cap="flat" cmpd="sng" algn="ctr">
                                <a:solidFill>
                                  <a:sysClr val="windowText" lastClr="000000"/>
                                </a:solidFill>
                                <a:prstDash val="solid"/>
                              </a:ln>
                              <a:effectLst/>
                            </wps:spPr>
                            <wps:txbx>
                              <w:txbxContent>
                                <w:p w14:paraId="4138AF33" w14:textId="77777777" w:rsidR="00FB031C" w:rsidRPr="00DC0447" w:rsidRDefault="00FB031C" w:rsidP="006D7865">
                                  <w:pPr>
                                    <w:jc w:val="center"/>
                                    <w:rPr>
                                      <w:sz w:val="18"/>
                                      <w:szCs w:val="18"/>
                                    </w:rPr>
                                  </w:pPr>
                                  <w:r w:rsidRPr="00DC0447">
                                    <w:rPr>
                                      <w:sz w:val="18"/>
                                      <w:szCs w:val="18"/>
                                    </w:rPr>
                                    <w:t>Revisar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D3CA" id="_x0000_s1075" style="position:absolute;margin-left:29.3pt;margin-top:6.3pt;width:79.35pt;height:18.7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" fillcolor="window" strokecolor="windowText" strokeweight=".25pt">
                      <v:textbox>
                        <w:txbxContent>
                          <w:p w14:paraId="4138AF33" w14:textId="77777777" w:rsidR="00FB031C" w:rsidRPr="00DC0447" w:rsidRDefault="00FB031C" w:rsidP="006D7865">
                            <w:pPr>
                              <w:jc w:val="center"/>
                              <w:rPr>
                                <w:sz w:val="18"/>
                                <w:szCs w:val="18"/>
                              </w:rPr>
                            </w:pPr>
                            <w:r w:rsidRPr="00DC0447">
                              <w:rPr>
                                <w:sz w:val="18"/>
                                <w:szCs w:val="18"/>
                              </w:rPr>
                              <w:t>Revisar</w:t>
                            </w:r>
                          </w:p>
                        </w:txbxContent>
                      </v:textbox>
                      <w10:wrap type="through"/>
                    </v:rect>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68E66D" w14:textId="77777777" w:rsidR="00DA252F" w:rsidRPr="00DA252F" w:rsidRDefault="00DA252F" w:rsidP="00DA252F">
            <w:pPr>
              <w:rPr>
                <w:sz w:val="20"/>
                <w:szCs w:val="20"/>
              </w:rPr>
            </w:pPr>
            <w:r w:rsidRPr="00DA252F">
              <w:rPr>
                <w:sz w:val="20"/>
                <w:szCs w:val="20"/>
              </w:rPr>
              <w:t xml:space="preserve">Revisar la cámara a baja magnificación (10X) </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45CAB4F"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224A2A8" w14:textId="77777777" w:rsidR="00DA252F" w:rsidRPr="00DA252F" w:rsidRDefault="00DA252F" w:rsidP="00DA252F">
            <w:pPr>
              <w:rPr>
                <w:sz w:val="20"/>
                <w:szCs w:val="20"/>
              </w:rPr>
            </w:pPr>
            <w:r w:rsidRPr="00DA252F">
              <w:rPr>
                <w:sz w:val="20"/>
                <w:szCs w:val="20"/>
              </w:rPr>
              <w:t>No aplica</w:t>
            </w:r>
          </w:p>
        </w:tc>
      </w:tr>
      <w:tr w:rsidR="00DA252F" w:rsidRPr="00DA252F" w14:paraId="0FAFF157" w14:textId="77777777" w:rsidTr="0073783D">
        <w:trPr>
          <w:trHeight w:val="1801"/>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5289DB7" w14:textId="77777777" w:rsidR="00DA252F" w:rsidRPr="00DA252F" w:rsidRDefault="00DA252F" w:rsidP="0073783D">
            <w:pPr>
              <w:jc w:val="center"/>
              <w:rPr>
                <w:sz w:val="20"/>
                <w:szCs w:val="20"/>
              </w:rPr>
            </w:pPr>
            <w:r w:rsidRPr="00DA252F">
              <w:rPr>
                <w:sz w:val="20"/>
                <w:szCs w:val="20"/>
              </w:rPr>
              <w:t>5</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2376FD7" w14:textId="46BF7E68" w:rsidR="00DA252F" w:rsidRPr="00DA252F" w:rsidRDefault="0073783D" w:rsidP="00DA252F">
            <w:pPr>
              <w:rPr>
                <w:noProof/>
                <w:sz w:val="20"/>
                <w:szCs w:val="20"/>
                <w:lang w:val="en-US"/>
              </w:rPr>
            </w:pPr>
            <w:r w:rsidRPr="00DA252F">
              <w:rPr>
                <w:noProof/>
                <w:sz w:val="20"/>
                <w:szCs w:val="20"/>
                <w:lang w:eastAsia="es-CO"/>
              </w:rPr>
              <mc:AlternateContent>
                <mc:Choice Requires="wps">
                  <w:drawing>
                    <wp:anchor distT="45720" distB="45720" distL="114300" distR="114300" simplePos="0" relativeHeight="252540928" behindDoc="0" locked="0" layoutInCell="1" allowOverlap="1" wp14:anchorId="3D6EEF05" wp14:editId="4B33E03D">
                      <wp:simplePos x="0" y="0"/>
                      <wp:positionH relativeFrom="column">
                        <wp:posOffset>464185</wp:posOffset>
                      </wp:positionH>
                      <wp:positionV relativeFrom="paragraph">
                        <wp:posOffset>958850</wp:posOffset>
                      </wp:positionV>
                      <wp:extent cx="304800" cy="238125"/>
                      <wp:effectExtent l="0" t="0" r="0" b="2540"/>
                      <wp:wrapSquare wrapText="bothSides"/>
                      <wp:docPr id="5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noFill/>
                              <a:ln w="9525">
                                <a:noFill/>
                                <a:miter lim="800000"/>
                                <a:headEnd/>
                                <a:tailEnd/>
                              </a:ln>
                            </wps:spPr>
                            <wps:txbx>
                              <w:txbxContent>
                                <w:p w14:paraId="1CE689F6" w14:textId="77777777" w:rsidR="00FB031C" w:rsidRPr="00DC0447" w:rsidRDefault="00FB031C" w:rsidP="006D7865">
                                  <w:pPr>
                                    <w:rPr>
                                      <w:sz w:val="18"/>
                                      <w:szCs w:val="18"/>
                                    </w:rPr>
                                  </w:pPr>
                                  <w:r w:rsidRPr="00DC0447">
                                    <w:rPr>
                                      <w:sz w:val="18"/>
                                      <w:szCs w:val="18"/>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EF05" id="_x0000_s1076" type="#_x0000_t202" style="position:absolute;margin-left:36.55pt;margin-top:75.5pt;width:24pt;height:18.75pt;z-index:25254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" filled="f" stroked="f">
                      <v:textbox>
                        <w:txbxContent>
                          <w:p w14:paraId="1CE689F6" w14:textId="77777777" w:rsidR="00FB031C" w:rsidRPr="00DC0447" w:rsidRDefault="00FB031C" w:rsidP="006D7865">
                            <w:pPr>
                              <w:rPr>
                                <w:sz w:val="18"/>
                                <w:szCs w:val="18"/>
                              </w:rPr>
                            </w:pPr>
                            <w:r w:rsidRPr="00DC0447">
                              <w:rPr>
                                <w:sz w:val="18"/>
                                <w:szCs w:val="18"/>
                              </w:rPr>
                              <w:t>Si</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52192" behindDoc="0" locked="0" layoutInCell="1" allowOverlap="1" wp14:anchorId="0505167D" wp14:editId="5C1DD974">
                      <wp:simplePos x="0" y="0"/>
                      <wp:positionH relativeFrom="column">
                        <wp:posOffset>826770</wp:posOffset>
                      </wp:positionH>
                      <wp:positionV relativeFrom="paragraph">
                        <wp:posOffset>1041400</wp:posOffset>
                      </wp:positionV>
                      <wp:extent cx="0" cy="288000"/>
                      <wp:effectExtent l="76200" t="0" r="57150" b="55245"/>
                      <wp:wrapNone/>
                      <wp:docPr id="505" name="Conector recto de flecha 505"/>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3388F098" id="Conector recto de flecha 505" o:spid="_x0000_s1026" type="#_x0000_t32" style="position:absolute;margin-left:65.1pt;margin-top:82pt;width:0;height:22.7pt;z-index:25255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29664" behindDoc="0" locked="0" layoutInCell="1" allowOverlap="1" wp14:anchorId="6BF69148" wp14:editId="64792602">
                      <wp:simplePos x="0" y="0"/>
                      <wp:positionH relativeFrom="column">
                        <wp:posOffset>228600</wp:posOffset>
                      </wp:positionH>
                      <wp:positionV relativeFrom="paragraph">
                        <wp:posOffset>116205</wp:posOffset>
                      </wp:positionV>
                      <wp:extent cx="1194435" cy="920750"/>
                      <wp:effectExtent l="0" t="0" r="24765" b="12700"/>
                      <wp:wrapNone/>
                      <wp:docPr id="536" name="Rombo 536"/>
                      <wp:cNvGraphicFramePr/>
                      <a:graphic xmlns:a="http://schemas.openxmlformats.org/drawingml/2006/main">
                        <a:graphicData uri="http://schemas.microsoft.com/office/word/2010/wordprocessingShape">
                          <wps:wsp>
                            <wps:cNvSpPr/>
                            <wps:spPr>
                              <a:xfrm>
                                <a:off x="0" y="0"/>
                                <a:ext cx="1194435" cy="920750"/>
                              </a:xfrm>
                              <a:prstGeom prst="diamond">
                                <a:avLst/>
                              </a:prstGeom>
                              <a:noFill/>
                              <a:ln w="3175" cap="flat" cmpd="sng" algn="ctr">
                                <a:solidFill>
                                  <a:sysClr val="windowText" lastClr="000000"/>
                                </a:solidFill>
                                <a:prstDash val="solid"/>
                              </a:ln>
                              <a:effectLst/>
                            </wps:spPr>
                            <wps:txbx>
                              <w:txbxContent>
                                <w:p w14:paraId="5347547E" w14:textId="77777777" w:rsidR="00FB031C" w:rsidRPr="00DC0447" w:rsidRDefault="00FB031C" w:rsidP="006D786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69148" id="_x0000_t4" coordsize="21600,21600" o:spt="4" path="m10800,l,10800,10800,21600,21600,10800xe">
                      <v:stroke joinstyle="miter"/>
                      <v:path gradientshapeok="t" o:connecttype="rect" textboxrect="5400,5400,16200,16200"/>
                    </v:shapetype>
                    <v:shape id="Rombo 536" o:spid="_x0000_s1077" type="#_x0000_t4" style="position:absolute;margin-left:18pt;margin-top:9.15pt;width:94.05pt;height:72.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" filled="f" strokecolor="windowText" strokeweight=".25pt">
                      <v:textbox>
                        <w:txbxContent>
                          <w:p w14:paraId="5347547E" w14:textId="77777777" w:rsidR="00FB031C" w:rsidRPr="00DC0447" w:rsidRDefault="00FB031C" w:rsidP="006D7865">
                            <w:pPr>
                              <w:jc w:val="center"/>
                              <w:rPr>
                                <w:sz w:val="18"/>
                                <w:szCs w:val="18"/>
                              </w:rPr>
                            </w:pPr>
                          </w:p>
                        </w:txbxContent>
                      </v:textbox>
                    </v:shape>
                  </w:pict>
                </mc:Fallback>
              </mc:AlternateContent>
            </w:r>
            <w:r w:rsidR="00DA252F" w:rsidRPr="00DA252F">
              <w:rPr>
                <w:noProof/>
                <w:sz w:val="20"/>
                <w:szCs w:val="20"/>
                <w:lang w:eastAsia="es-CO"/>
              </w:rPr>
              <mc:AlternateContent>
                <mc:Choice Requires="wps">
                  <w:drawing>
                    <wp:anchor distT="45720" distB="45720" distL="114300" distR="114300" simplePos="0" relativeHeight="252524544" behindDoc="0" locked="0" layoutInCell="1" allowOverlap="1" wp14:anchorId="52DCF283" wp14:editId="449624EF">
                      <wp:simplePos x="0" y="0"/>
                      <wp:positionH relativeFrom="page">
                        <wp:posOffset>346710</wp:posOffset>
                      </wp:positionH>
                      <wp:positionV relativeFrom="paragraph">
                        <wp:posOffset>405765</wp:posOffset>
                      </wp:positionV>
                      <wp:extent cx="1079500" cy="1404620"/>
                      <wp:effectExtent l="0" t="0" r="6350" b="0"/>
                      <wp:wrapSquare wrapText="bothSides"/>
                      <wp:docPr id="5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4620"/>
                              </a:xfrm>
                              <a:prstGeom prst="rect">
                                <a:avLst/>
                              </a:prstGeom>
                              <a:solidFill>
                                <a:srgbClr val="FFFFFF"/>
                              </a:solidFill>
                              <a:ln w="9525">
                                <a:noFill/>
                                <a:miter lim="800000"/>
                                <a:headEnd/>
                                <a:tailEnd/>
                              </a:ln>
                            </wps:spPr>
                            <wps:txbx>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CF283" id="_x0000_s1078" type="#_x0000_t202" style="position:absolute;margin-left:27.3pt;margin-top:31.95pt;width:85pt;height:110.6pt;z-index:252524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" stroked="f">
                      <v:textbox style="mso-fit-shape-to-text:t">
                        <w:txbxContent>
                          <w:p w14:paraId="36A617A9" w14:textId="77777777" w:rsidR="00FB031C" w:rsidRPr="00DC0447" w:rsidRDefault="00FB031C" w:rsidP="006D7865">
                            <w:pPr>
                              <w:jc w:val="center"/>
                              <w:rPr>
                                <w:sz w:val="18"/>
                                <w:szCs w:val="18"/>
                              </w:rPr>
                            </w:pPr>
                            <w:r w:rsidRPr="00DC0447">
                              <w:rPr>
                                <w:sz w:val="18"/>
                                <w:szCs w:val="18"/>
                              </w:rPr>
                              <w:t>¿La densidad de organismos es alta?</w:t>
                            </w:r>
                          </w:p>
                        </w:txbxContent>
                      </v:textbox>
                      <w10:wrap type="square" anchorx="page"/>
                    </v:shape>
                  </w:pict>
                </mc:Fallback>
              </mc:AlternateContent>
            </w:r>
            <w:r w:rsidR="00DA252F" w:rsidRPr="00DA252F">
              <w:rPr>
                <w:noProof/>
                <w:sz w:val="20"/>
                <w:szCs w:val="20"/>
                <w:lang w:eastAsia="es-CO"/>
              </w:rPr>
              <mc:AlternateContent>
                <mc:Choice Requires="wps">
                  <w:drawing>
                    <wp:anchor distT="0" distB="0" distL="114300" distR="114300" simplePos="0" relativeHeight="252551168" behindDoc="0" locked="0" layoutInCell="1" allowOverlap="1" wp14:anchorId="6788A888" wp14:editId="322D5D53">
                      <wp:simplePos x="0" y="0"/>
                      <wp:positionH relativeFrom="column">
                        <wp:posOffset>1429635</wp:posOffset>
                      </wp:positionH>
                      <wp:positionV relativeFrom="paragraph">
                        <wp:posOffset>625850</wp:posOffset>
                      </wp:positionV>
                      <wp:extent cx="72765" cy="0"/>
                      <wp:effectExtent l="0" t="76200" r="22860" b="95250"/>
                      <wp:wrapNone/>
                      <wp:docPr id="534" name="Conector recto de flecha 534"/>
                      <wp:cNvGraphicFramePr/>
                      <a:graphic xmlns:a="http://schemas.openxmlformats.org/drawingml/2006/main">
                        <a:graphicData uri="http://schemas.microsoft.com/office/word/2010/wordprocessingShape">
                          <wps:wsp>
                            <wps:cNvCnPr/>
                            <wps:spPr>
                              <a:xfrm>
                                <a:off x="0" y="0"/>
                                <a:ext cx="72765"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DC94141" id="Conector recto de flecha 534" o:spid="_x0000_s1026" type="#_x0000_t32" style="position:absolute;margin-left:112.55pt;margin-top:49.3pt;width:5.75pt;height:0;z-index:25255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48096" behindDoc="0" locked="0" layoutInCell="1" allowOverlap="1" wp14:anchorId="7246DC6B" wp14:editId="11621205">
                      <wp:simplePos x="0" y="0"/>
                      <wp:positionH relativeFrom="column">
                        <wp:posOffset>1489495</wp:posOffset>
                      </wp:positionH>
                      <wp:positionV relativeFrom="paragraph">
                        <wp:posOffset>504190</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37" name="Elipse 53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666BF96F" w14:textId="340394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6DC6B" id="Elipse 537" o:spid="_x0000_s1079" style="position:absolute;margin-left:117.3pt;margin-top:39.7pt;width:16.5pt;height:16.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" filled="f" strokecolor="windowText" strokeweight=".25pt">
                      <v:textbox>
                        <w:txbxContent>
                          <w:p w14:paraId="666BF96F" w14:textId="340394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41952" behindDoc="0" locked="0" layoutInCell="1" allowOverlap="1" wp14:anchorId="71823156" wp14:editId="7A5A0DA0">
                      <wp:simplePos x="0" y="0"/>
                      <wp:positionH relativeFrom="column">
                        <wp:posOffset>1479800</wp:posOffset>
                      </wp:positionH>
                      <wp:positionV relativeFrom="paragraph">
                        <wp:posOffset>488900</wp:posOffset>
                      </wp:positionV>
                      <wp:extent cx="219075" cy="247650"/>
                      <wp:effectExtent l="0" t="0" r="0" b="0"/>
                      <wp:wrapSquare wrapText="bothSides"/>
                      <wp:docPr id="5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74D053E" w14:textId="35A0DC0A"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23156" id="_x0000_s1080" type="#_x0000_t202" style="position:absolute;margin-left:116.5pt;margin-top:38.5pt;width:17.25pt;height:19.5pt;z-index:25254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SW/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" filled="f" stroked="f">
                      <v:textbox>
                        <w:txbxContent>
                          <w:p w14:paraId="574D053E" w14:textId="35A0DC0A"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45720" distB="45720" distL="114300" distR="114300" simplePos="0" relativeHeight="252539904" behindDoc="0" locked="0" layoutInCell="1" allowOverlap="1" wp14:anchorId="17047E18" wp14:editId="6BC99BB9">
                      <wp:simplePos x="0" y="0"/>
                      <wp:positionH relativeFrom="column">
                        <wp:posOffset>1253650</wp:posOffset>
                      </wp:positionH>
                      <wp:positionV relativeFrom="paragraph">
                        <wp:posOffset>123355</wp:posOffset>
                      </wp:positionV>
                      <wp:extent cx="400050" cy="247650"/>
                      <wp:effectExtent l="0" t="0" r="0" b="0"/>
                      <wp:wrapSquare wrapText="bothSides"/>
                      <wp:docPr id="5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7650"/>
                              </a:xfrm>
                              <a:prstGeom prst="rect">
                                <a:avLst/>
                              </a:prstGeom>
                              <a:noFill/>
                              <a:ln w="9525">
                                <a:noFill/>
                                <a:miter lim="800000"/>
                                <a:headEnd/>
                                <a:tailEnd/>
                              </a:ln>
                            </wps:spPr>
                            <wps:txbx>
                              <w:txbxContent>
                                <w:p w14:paraId="40CF0745" w14:textId="77777777" w:rsidR="00FB031C" w:rsidRPr="009C79E6" w:rsidRDefault="00FB031C" w:rsidP="006D7865">
                                  <w:r w:rsidRPr="009C79E6">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47E18" id="_x0000_s1081" type="#_x0000_t202" style="position:absolute;margin-left:98.7pt;margin-top:9.7pt;width:31.5pt;height:19.5pt;z-index:25253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" filled="f" stroked="f">
                      <v:textbox>
                        <w:txbxContent>
                          <w:p w14:paraId="40CF0745" w14:textId="77777777" w:rsidR="00FB031C" w:rsidRPr="009C79E6" w:rsidRDefault="00FB031C" w:rsidP="006D7865">
                            <w:r w:rsidRPr="009C79E6">
                              <w:t>No</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7D0182D" w14:textId="6EF76EF3" w:rsidR="00DA252F" w:rsidRPr="00DA252F" w:rsidRDefault="00DA252F" w:rsidP="00DA252F">
            <w:pPr>
              <w:rPr>
                <w:sz w:val="20"/>
                <w:szCs w:val="20"/>
              </w:rPr>
            </w:pPr>
            <w:r w:rsidRPr="00DA252F">
              <w:rPr>
                <w:sz w:val="20"/>
                <w:szCs w:val="20"/>
              </w:rPr>
              <w:t>¿La densidad de células</w:t>
            </w:r>
            <w:r>
              <w:rPr>
                <w:sz w:val="20"/>
                <w:szCs w:val="20"/>
              </w:rPr>
              <w:t xml:space="preserve"> es alta?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53C62D9"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8A8D2E8" w14:textId="77777777" w:rsidR="00DA252F" w:rsidRPr="00DA252F" w:rsidRDefault="00DA252F" w:rsidP="00DA252F">
            <w:pPr>
              <w:rPr>
                <w:sz w:val="20"/>
                <w:szCs w:val="20"/>
              </w:rPr>
            </w:pPr>
            <w:r w:rsidRPr="00DA252F">
              <w:rPr>
                <w:sz w:val="20"/>
                <w:szCs w:val="20"/>
              </w:rPr>
              <w:t>No aplica</w:t>
            </w:r>
          </w:p>
        </w:tc>
      </w:tr>
      <w:tr w:rsidR="00DA252F" w:rsidRPr="00DA252F" w14:paraId="5F94B26C"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CA4F06" w14:textId="77777777" w:rsidR="00DA252F" w:rsidRPr="00DA252F" w:rsidRDefault="00DA252F" w:rsidP="0073783D">
            <w:pPr>
              <w:jc w:val="center"/>
              <w:rPr>
                <w:sz w:val="20"/>
                <w:szCs w:val="20"/>
              </w:rPr>
            </w:pPr>
            <w:r w:rsidRPr="00DA252F">
              <w:rPr>
                <w:sz w:val="20"/>
                <w:szCs w:val="20"/>
              </w:rPr>
              <w:t>6</w:t>
            </w:r>
          </w:p>
          <w:p w14:paraId="4B4690C4" w14:textId="77777777" w:rsidR="00DA252F" w:rsidRPr="00DA252F" w:rsidRDefault="00DA252F" w:rsidP="0073783D">
            <w:pPr>
              <w:jc w:val="center"/>
              <w:rPr>
                <w:sz w:val="20"/>
                <w:szCs w:val="20"/>
              </w:rPr>
            </w:pP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2C8525" w14:textId="3BCA4B37" w:rsidR="00DA252F" w:rsidRPr="00DA252F" w:rsidRDefault="00DA252F" w:rsidP="00DA252F">
            <w:pPr>
              <w:rPr>
                <w:noProof/>
                <w:sz w:val="20"/>
                <w:szCs w:val="20"/>
                <w:lang w:val="en-US"/>
              </w:rPr>
            </w:pPr>
            <w:r w:rsidRPr="00DA252F">
              <w:rPr>
                <w:noProof/>
                <w:sz w:val="20"/>
                <w:szCs w:val="20"/>
                <w:lang w:eastAsia="es-CO"/>
              </w:rPr>
              <mc:AlternateContent>
                <mc:Choice Requires="wps">
                  <w:drawing>
                    <wp:anchor distT="0" distB="0" distL="114300" distR="114300" simplePos="0" relativeHeight="252546048" behindDoc="0" locked="0" layoutInCell="1" allowOverlap="1" wp14:anchorId="4116F6DD" wp14:editId="3E01D6B9">
                      <wp:simplePos x="0" y="0"/>
                      <wp:positionH relativeFrom="column">
                        <wp:posOffset>842010</wp:posOffset>
                      </wp:positionH>
                      <wp:positionV relativeFrom="paragraph">
                        <wp:posOffset>297815</wp:posOffset>
                      </wp:positionV>
                      <wp:extent cx="0" cy="360000"/>
                      <wp:effectExtent l="76200" t="0" r="76200" b="59690"/>
                      <wp:wrapNone/>
                      <wp:docPr id="540" name="Conector recto de flecha 540"/>
                      <wp:cNvGraphicFramePr/>
                      <a:graphic xmlns:a="http://schemas.openxmlformats.org/drawingml/2006/main">
                        <a:graphicData uri="http://schemas.microsoft.com/office/word/2010/wordprocessingShape">
                          <wps:wsp>
                            <wps:cNvCnPr/>
                            <wps:spPr>
                              <a:xfrm>
                                <a:off x="0" y="0"/>
                                <a:ext cx="0" cy="360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2E3DF06E" id="Conector recto de flecha 540" o:spid="_x0000_s1026" type="#_x0000_t32" style="position:absolute;margin-left:66.3pt;margin-top:23.45pt;width:0;height:28.35pt;z-index:2525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0688" behindDoc="0" locked="0" layoutInCell="1" allowOverlap="1" wp14:anchorId="6074963A" wp14:editId="5AB4467C">
                      <wp:simplePos x="0" y="0"/>
                      <wp:positionH relativeFrom="column">
                        <wp:posOffset>358560</wp:posOffset>
                      </wp:positionH>
                      <wp:positionV relativeFrom="paragraph">
                        <wp:posOffset>79200</wp:posOffset>
                      </wp:positionV>
                      <wp:extent cx="985520" cy="213360"/>
                      <wp:effectExtent l="0" t="0" r="24130" b="15240"/>
                      <wp:wrapSquare wrapText="bothSides"/>
                      <wp:docPr id="5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104C1BD1"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963A" id="_x0000_s1082" type="#_x0000_t202" style="position:absolute;margin-left:28.25pt;margin-top:6.25pt;width:77.6pt;height:16.8pt;z-index:25253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0g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" strokecolor="windowText" strokeweight=".25pt">
                      <v:textbox>
                        <w:txbxContent>
                          <w:p w14:paraId="104C1BD1"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FFCC364" w14:textId="77777777" w:rsidR="00DA252F" w:rsidRPr="00DA252F" w:rsidRDefault="00DA252F" w:rsidP="00DA252F">
            <w:pPr>
              <w:rPr>
                <w:sz w:val="20"/>
                <w:szCs w:val="20"/>
              </w:rPr>
            </w:pPr>
            <w:r w:rsidRPr="00DA252F">
              <w:rPr>
                <w:sz w:val="20"/>
                <w:szCs w:val="20"/>
              </w:rPr>
              <w:t>Realizar una dilución con agua de mar filtrada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EE0C358"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FB2F604" w14:textId="77777777" w:rsidR="00DA252F" w:rsidRPr="00DA252F" w:rsidRDefault="00DA252F" w:rsidP="00DA252F">
            <w:pPr>
              <w:rPr>
                <w:sz w:val="20"/>
                <w:szCs w:val="20"/>
              </w:rPr>
            </w:pPr>
            <w:r w:rsidRPr="00DA252F">
              <w:rPr>
                <w:sz w:val="20"/>
                <w:szCs w:val="20"/>
              </w:rPr>
              <w:t>No aplica</w:t>
            </w:r>
          </w:p>
        </w:tc>
      </w:tr>
      <w:tr w:rsidR="00DA252F" w:rsidRPr="00DA252F" w14:paraId="55FA28EF"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68DB133" w14:textId="77777777" w:rsidR="00DA252F" w:rsidRPr="00DA252F" w:rsidRDefault="00DA252F" w:rsidP="0073783D">
            <w:pPr>
              <w:jc w:val="center"/>
              <w:rPr>
                <w:sz w:val="20"/>
                <w:szCs w:val="20"/>
              </w:rPr>
            </w:pPr>
            <w:r w:rsidRPr="00DA252F">
              <w:rPr>
                <w:sz w:val="20"/>
                <w:szCs w:val="20"/>
              </w:rPr>
              <w:t>7</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4D3D4CE" w14:textId="5C221050" w:rsidR="00DA252F" w:rsidRPr="00DA252F" w:rsidRDefault="0073783D" w:rsidP="00DA252F">
            <w:pPr>
              <w:rPr>
                <w:noProof/>
                <w:sz w:val="20"/>
                <w:szCs w:val="20"/>
              </w:rPr>
            </w:pPr>
            <w:r w:rsidRPr="00DA252F">
              <w:rPr>
                <w:noProof/>
                <w:sz w:val="20"/>
                <w:szCs w:val="20"/>
                <w:lang w:eastAsia="es-CO"/>
              </w:rPr>
              <mc:AlternateContent>
                <mc:Choice Requires="wps">
                  <w:drawing>
                    <wp:anchor distT="0" distB="0" distL="114300" distR="114300" simplePos="0" relativeHeight="252537856" behindDoc="0" locked="0" layoutInCell="1" allowOverlap="1" wp14:anchorId="05FF6473" wp14:editId="14903CA5">
                      <wp:simplePos x="0" y="0"/>
                      <wp:positionH relativeFrom="column">
                        <wp:posOffset>847725</wp:posOffset>
                      </wp:positionH>
                      <wp:positionV relativeFrom="paragraph">
                        <wp:posOffset>454660</wp:posOffset>
                      </wp:positionV>
                      <wp:extent cx="0" cy="396000"/>
                      <wp:effectExtent l="76200" t="0" r="57150" b="61595"/>
                      <wp:wrapNone/>
                      <wp:docPr id="548" name="Conector recto de flecha 548"/>
                      <wp:cNvGraphicFramePr/>
                      <a:graphic xmlns:a="http://schemas.openxmlformats.org/drawingml/2006/main">
                        <a:graphicData uri="http://schemas.microsoft.com/office/word/2010/wordprocessingShape">
                          <wps:wsp>
                            <wps:cNvCnPr/>
                            <wps:spPr>
                              <a:xfrm>
                                <a:off x="0" y="0"/>
                                <a:ext cx="0" cy="396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0C53D26C" id="Conector recto de flecha 548" o:spid="_x0000_s1026" type="#_x0000_t32" style="position:absolute;margin-left:66.75pt;margin-top:35.8pt;width:0;height:31.2pt;z-index:2525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">
                      <v:stroke endarrow="block"/>
                    </v:shape>
                  </w:pict>
                </mc:Fallback>
              </mc:AlternateContent>
            </w:r>
            <w:r w:rsidR="00DA252F" w:rsidRPr="00DA252F">
              <w:rPr>
                <w:noProof/>
                <w:sz w:val="20"/>
                <w:szCs w:val="20"/>
                <w:lang w:eastAsia="es-CO"/>
              </w:rPr>
              <mc:AlternateContent>
                <mc:Choice Requires="wps">
                  <w:drawing>
                    <wp:anchor distT="0" distB="0" distL="114300" distR="114300" simplePos="0" relativeHeight="252550144" behindDoc="0" locked="0" layoutInCell="1" allowOverlap="1" wp14:anchorId="5D845BC8" wp14:editId="42F6322B">
                      <wp:simplePos x="0" y="0"/>
                      <wp:positionH relativeFrom="column">
                        <wp:posOffset>235950</wp:posOffset>
                      </wp:positionH>
                      <wp:positionV relativeFrom="paragraph">
                        <wp:posOffset>338460</wp:posOffset>
                      </wp:positionV>
                      <wp:extent cx="114450" cy="0"/>
                      <wp:effectExtent l="0" t="76200" r="19050" b="95250"/>
                      <wp:wrapNone/>
                      <wp:docPr id="545" name="Conector recto de flecha 545"/>
                      <wp:cNvGraphicFramePr/>
                      <a:graphic xmlns:a="http://schemas.openxmlformats.org/drawingml/2006/main">
                        <a:graphicData uri="http://schemas.microsoft.com/office/word/2010/wordprocessingShape">
                          <wps:wsp>
                            <wps:cNvCnPr/>
                            <wps:spPr>
                              <a:xfrm>
                                <a:off x="0" y="0"/>
                                <a:ext cx="11445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7A1ED80F" id="Conector recto de flecha 545" o:spid="_x0000_s1026" type="#_x0000_t32" style="position:absolute;margin-left:18.6pt;margin-top:26.65pt;width:9pt;height:0;z-index:25255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">
                      <v:stroke endarrow="block"/>
                    </v:shape>
                  </w:pict>
                </mc:Fallback>
              </mc:AlternateContent>
            </w:r>
            <w:r w:rsidR="00DA252F" w:rsidRPr="00DA252F">
              <w:rPr>
                <w:noProof/>
                <w:sz w:val="20"/>
                <w:szCs w:val="20"/>
                <w:lang w:eastAsia="es-CO"/>
              </w:rPr>
              <mc:AlternateContent>
                <mc:Choice Requires="wps">
                  <w:drawing>
                    <wp:anchor distT="45720" distB="45720" distL="114300" distR="114300" simplePos="0" relativeHeight="252549120" behindDoc="0" locked="0" layoutInCell="1" allowOverlap="1" wp14:anchorId="5D5F1D88" wp14:editId="79EF626D">
                      <wp:simplePos x="0" y="0"/>
                      <wp:positionH relativeFrom="column">
                        <wp:posOffset>6565</wp:posOffset>
                      </wp:positionH>
                      <wp:positionV relativeFrom="paragraph">
                        <wp:posOffset>219075</wp:posOffset>
                      </wp:positionV>
                      <wp:extent cx="219075" cy="247650"/>
                      <wp:effectExtent l="0" t="0" r="0" b="0"/>
                      <wp:wrapSquare wrapText="bothSides"/>
                      <wp:docPr id="5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14:paraId="52D3DEE4" w14:textId="7C064C66" w:rsidR="00FB031C" w:rsidRPr="00EA37D9" w:rsidRDefault="00FB031C" w:rsidP="006D78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F1D88" id="_x0000_s1083" type="#_x0000_t202" style="position:absolute;margin-left:.5pt;margin-top:17.25pt;width:17.25pt;height:19.5pt;z-index:25254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" filled="f" stroked="f">
                      <v:textbox>
                        <w:txbxContent>
                          <w:p w14:paraId="52D3DEE4" w14:textId="7C064C66" w:rsidR="00FB031C" w:rsidRPr="00EA37D9" w:rsidRDefault="00FB031C" w:rsidP="006D7865">
                            <w:r>
                              <w:t>1</w:t>
                            </w:r>
                          </w:p>
                        </w:txbxContent>
                      </v:textbox>
                      <w10:wrap type="square"/>
                    </v:shape>
                  </w:pict>
                </mc:Fallback>
              </mc:AlternateContent>
            </w:r>
            <w:r w:rsidR="00DA252F" w:rsidRPr="00DA252F">
              <w:rPr>
                <w:noProof/>
                <w:sz w:val="20"/>
                <w:szCs w:val="20"/>
                <w:lang w:eastAsia="es-CO"/>
              </w:rPr>
              <mc:AlternateContent>
                <mc:Choice Requires="wps">
                  <w:drawing>
                    <wp:anchor distT="0" distB="0" distL="114300" distR="114300" simplePos="0" relativeHeight="252547072" behindDoc="0" locked="0" layoutInCell="1" allowOverlap="1" wp14:anchorId="134E908A" wp14:editId="27174DCA">
                      <wp:simplePos x="0" y="0"/>
                      <wp:positionH relativeFrom="column">
                        <wp:posOffset>29650</wp:posOffset>
                      </wp:positionH>
                      <wp:positionV relativeFrom="paragraph">
                        <wp:posOffset>230955</wp:posOffset>
                      </wp:positionV>
                      <wp:extent cx="209550" cy="209550"/>
                      <wp:effectExtent l="0" t="0" r="19050" b="19050"/>
                      <wp:wrapThrough wrapText="bothSides">
                        <wp:wrapPolygon edited="0">
                          <wp:start x="1964" y="0"/>
                          <wp:lineTo x="0" y="5891"/>
                          <wp:lineTo x="0" y="17673"/>
                          <wp:lineTo x="1964" y="21600"/>
                          <wp:lineTo x="19636" y="21600"/>
                          <wp:lineTo x="21600" y="17673"/>
                          <wp:lineTo x="21600" y="5891"/>
                          <wp:lineTo x="19636" y="0"/>
                          <wp:lineTo x="1964" y="0"/>
                        </wp:wrapPolygon>
                      </wp:wrapThrough>
                      <wp:docPr id="547" name="Elipse 547"/>
                      <wp:cNvGraphicFramePr/>
                      <a:graphic xmlns:a="http://schemas.openxmlformats.org/drawingml/2006/main">
                        <a:graphicData uri="http://schemas.microsoft.com/office/word/2010/wordprocessingShape">
                          <wps:wsp>
                            <wps:cNvSpPr/>
                            <wps:spPr>
                              <a:xfrm>
                                <a:off x="0" y="0"/>
                                <a:ext cx="209550" cy="209550"/>
                              </a:xfrm>
                              <a:prstGeom prst="ellipse">
                                <a:avLst/>
                              </a:prstGeom>
                              <a:noFill/>
                              <a:ln w="3175" cap="flat" cmpd="sng" algn="ctr">
                                <a:solidFill>
                                  <a:sysClr val="windowText" lastClr="000000"/>
                                </a:solidFill>
                                <a:prstDash val="solid"/>
                              </a:ln>
                              <a:effectLst/>
                            </wps:spPr>
                            <wps:txbx>
                              <w:txbxContent>
                                <w:p w14:paraId="251AB2FC" w14:textId="77777777" w:rsidR="00FB031C" w:rsidRPr="008B0E34" w:rsidRDefault="00FB031C" w:rsidP="006D7865"/>
                                <w:p w14:paraId="0C514571" w14:textId="77777777" w:rsidR="00FB031C" w:rsidRDefault="00FB031C" w:rsidP="006D78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E908A" id="Elipse 547" o:spid="_x0000_s1084" style="position:absolute;margin-left:2.35pt;margin-top:18.2pt;width:16.5pt;height:16.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" filled="f" strokecolor="windowText" strokeweight=".25pt">
                      <v:textbox>
                        <w:txbxContent>
                          <w:p w14:paraId="251AB2FC" w14:textId="77777777" w:rsidR="00FB031C" w:rsidRPr="008B0E34" w:rsidRDefault="00FB031C" w:rsidP="006D7865"/>
                          <w:p w14:paraId="0C514571" w14:textId="77777777" w:rsidR="00FB031C" w:rsidRDefault="00FB031C" w:rsidP="006D7865"/>
                        </w:txbxContent>
                      </v:textbox>
                      <w10:wrap type="through"/>
                    </v:oval>
                  </w:pict>
                </mc:Fallback>
              </mc:AlternateContent>
            </w:r>
            <w:r w:rsidR="00DA252F" w:rsidRPr="00DA252F">
              <w:rPr>
                <w:noProof/>
                <w:sz w:val="20"/>
                <w:szCs w:val="20"/>
                <w:lang w:eastAsia="es-CO"/>
              </w:rPr>
              <mc:AlternateContent>
                <mc:Choice Requires="wps">
                  <w:drawing>
                    <wp:anchor distT="45720" distB="45720" distL="114300" distR="114300" simplePos="0" relativeHeight="252531712" behindDoc="0" locked="0" layoutInCell="1" allowOverlap="1" wp14:anchorId="42BEBDD3" wp14:editId="15BF168B">
                      <wp:simplePos x="0" y="0"/>
                      <wp:positionH relativeFrom="column">
                        <wp:posOffset>359830</wp:posOffset>
                      </wp:positionH>
                      <wp:positionV relativeFrom="paragraph">
                        <wp:posOffset>217805</wp:posOffset>
                      </wp:positionV>
                      <wp:extent cx="985520" cy="213360"/>
                      <wp:effectExtent l="0" t="0" r="24130" b="15240"/>
                      <wp:wrapSquare wrapText="bothSides"/>
                      <wp:docPr id="5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24E1B600" w14:textId="77777777" w:rsidR="00FB031C" w:rsidRPr="00DC0447" w:rsidRDefault="00FB031C" w:rsidP="006D7865">
                                  <w:pPr>
                                    <w:jc w:val="center"/>
                                    <w:rPr>
                                      <w:sz w:val="18"/>
                                      <w:szCs w:val="18"/>
                                    </w:rPr>
                                  </w:pPr>
                                  <w:r w:rsidRPr="00DC0447">
                                    <w:rPr>
                                      <w:sz w:val="18"/>
                                      <w:szCs w:val="18"/>
                                    </w:rPr>
                                    <w:t>Contar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EBDD3" id="_x0000_s1085" type="#_x0000_t202" style="position:absolute;margin-left:28.35pt;margin-top:17.15pt;width:77.6pt;height:16.8pt;z-index:252531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" strokecolor="windowText" strokeweight=".25pt">
                      <v:textbox>
                        <w:txbxContent>
                          <w:p w14:paraId="24E1B600" w14:textId="77777777" w:rsidR="00FB031C" w:rsidRPr="00DC0447" w:rsidRDefault="00FB031C" w:rsidP="006D7865">
                            <w:pPr>
                              <w:jc w:val="center"/>
                              <w:rPr>
                                <w:sz w:val="18"/>
                                <w:szCs w:val="18"/>
                              </w:rPr>
                            </w:pPr>
                            <w:r w:rsidRPr="00DC0447">
                              <w:rPr>
                                <w:sz w:val="18"/>
                                <w:szCs w:val="18"/>
                              </w:rPr>
                              <w:t>Contar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D97D687" w14:textId="77777777" w:rsidR="00DA252F" w:rsidRPr="00DA252F" w:rsidRDefault="00DA252F" w:rsidP="00DA252F">
            <w:pPr>
              <w:rPr>
                <w:sz w:val="20"/>
                <w:szCs w:val="20"/>
              </w:rPr>
            </w:pPr>
            <w:r w:rsidRPr="00DA252F">
              <w:rPr>
                <w:sz w:val="20"/>
                <w:szCs w:val="20"/>
              </w:rPr>
              <w:t>Contar el número de organismos presentes en toda la cámara e identificar hasta el nivel taxonómico más bajo posible.</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350DBDE7"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B3B1DFB" w14:textId="0F108ACD" w:rsidR="00DA252F" w:rsidRPr="00DA252F" w:rsidRDefault="0073783D" w:rsidP="00DA252F">
            <w:pPr>
              <w:rPr>
                <w:sz w:val="20"/>
                <w:szCs w:val="20"/>
              </w:rPr>
            </w:pPr>
            <w:r w:rsidRPr="0073783D">
              <w:rPr>
                <w:sz w:val="18"/>
                <w:szCs w:val="20"/>
              </w:rPr>
              <w:t>M5-00-FOR-136</w:t>
            </w:r>
          </w:p>
        </w:tc>
      </w:tr>
      <w:tr w:rsidR="00DA252F" w:rsidRPr="00DA252F" w14:paraId="47080012"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9013150" w14:textId="77777777" w:rsidR="00DA252F" w:rsidRPr="00DA252F" w:rsidRDefault="00DA252F" w:rsidP="0073783D">
            <w:pPr>
              <w:jc w:val="center"/>
              <w:rPr>
                <w:sz w:val="20"/>
                <w:szCs w:val="20"/>
              </w:rPr>
            </w:pPr>
            <w:r w:rsidRPr="00DA252F">
              <w:rPr>
                <w:sz w:val="20"/>
                <w:szCs w:val="20"/>
              </w:rPr>
              <w:t>8</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3DCDB7C2"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8880" behindDoc="0" locked="0" layoutInCell="1" allowOverlap="1" wp14:anchorId="4DBC4EF7" wp14:editId="69C0A934">
                      <wp:simplePos x="0" y="0"/>
                      <wp:positionH relativeFrom="column">
                        <wp:posOffset>856615</wp:posOffset>
                      </wp:positionH>
                      <wp:positionV relativeFrom="paragraph">
                        <wp:posOffset>365760</wp:posOffset>
                      </wp:positionV>
                      <wp:extent cx="0" cy="288000"/>
                      <wp:effectExtent l="76200" t="0" r="57150" b="55245"/>
                      <wp:wrapNone/>
                      <wp:docPr id="550" name="Conector recto de flecha 550"/>
                      <wp:cNvGraphicFramePr/>
                      <a:graphic xmlns:a="http://schemas.openxmlformats.org/drawingml/2006/main">
                        <a:graphicData uri="http://schemas.microsoft.com/office/word/2010/wordprocessingShape">
                          <wps:wsp>
                            <wps:cNvCnPr/>
                            <wps:spPr>
                              <a:xfrm>
                                <a:off x="0" y="0"/>
                                <a:ext cx="0" cy="288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75CAB1F4" id="Conector recto de flecha 550" o:spid="_x0000_s1026" type="#_x0000_t32" style="position:absolute;margin-left:67.45pt;margin-top:28.8pt;width:0;height:22.7pt;z-index:25253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2736" behindDoc="0" locked="0" layoutInCell="1" allowOverlap="1" wp14:anchorId="25716336" wp14:editId="09F7CD7C">
                      <wp:simplePos x="0" y="0"/>
                      <wp:positionH relativeFrom="column">
                        <wp:posOffset>352210</wp:posOffset>
                      </wp:positionH>
                      <wp:positionV relativeFrom="paragraph">
                        <wp:posOffset>138430</wp:posOffset>
                      </wp:positionV>
                      <wp:extent cx="985520" cy="213360"/>
                      <wp:effectExtent l="0" t="0" r="24130" b="15240"/>
                      <wp:wrapSquare wrapText="bothSides"/>
                      <wp:docPr id="5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020FEF73" w14:textId="77777777" w:rsidR="00FB031C" w:rsidRPr="00DC0447" w:rsidRDefault="00FB031C" w:rsidP="006D7865">
                                  <w:pPr>
                                    <w:jc w:val="center"/>
                                    <w:rPr>
                                      <w:sz w:val="18"/>
                                      <w:szCs w:val="18"/>
                                    </w:rPr>
                                  </w:pPr>
                                  <w:r w:rsidRPr="00DC0447">
                                    <w:rPr>
                                      <w:sz w:val="18"/>
                                      <w:szCs w:val="18"/>
                                    </w:rPr>
                                    <w:t>Realizar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16336" id="_x0000_s1086" type="#_x0000_t202" style="position:absolute;margin-left:27.75pt;margin-top:10.9pt;width:77.6pt;height:16.8pt;z-index:25253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" strokecolor="windowText" strokeweight=".25pt">
                      <v:textbox>
                        <w:txbxContent>
                          <w:p w14:paraId="020FEF73" w14:textId="77777777" w:rsidR="00FB031C" w:rsidRPr="00DC0447" w:rsidRDefault="00FB031C" w:rsidP="006D7865">
                            <w:pPr>
                              <w:jc w:val="center"/>
                              <w:rPr>
                                <w:sz w:val="18"/>
                                <w:szCs w:val="18"/>
                              </w:rPr>
                            </w:pPr>
                            <w:r w:rsidRPr="00DC0447">
                              <w:rPr>
                                <w:sz w:val="18"/>
                                <w:szCs w:val="18"/>
                              </w:rPr>
                              <w:t>Realizar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0F6452" w14:textId="77777777" w:rsidR="00DA252F" w:rsidRPr="00DA252F" w:rsidRDefault="00DA252F" w:rsidP="00DA252F">
            <w:pPr>
              <w:rPr>
                <w:sz w:val="20"/>
                <w:szCs w:val="20"/>
              </w:rPr>
            </w:pPr>
            <w:r w:rsidRPr="00DA252F">
              <w:rPr>
                <w:sz w:val="20"/>
                <w:szCs w:val="20"/>
              </w:rPr>
              <w:t>Realizar registro fotográfico con cámara fotográfica o con el microscopio invertido y el software necesario</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21886546"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8A1ECD9" w14:textId="77777777" w:rsidR="00DA252F" w:rsidRPr="00DA252F" w:rsidRDefault="00DA252F" w:rsidP="00DA252F">
            <w:pPr>
              <w:rPr>
                <w:sz w:val="20"/>
                <w:szCs w:val="20"/>
              </w:rPr>
            </w:pPr>
            <w:r w:rsidRPr="00DA252F">
              <w:rPr>
                <w:sz w:val="20"/>
                <w:szCs w:val="20"/>
              </w:rPr>
              <w:t>No aplica</w:t>
            </w:r>
          </w:p>
        </w:tc>
      </w:tr>
      <w:tr w:rsidR="00DA252F" w:rsidRPr="00DA252F" w14:paraId="5D25561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8F79812" w14:textId="77777777" w:rsidR="00DA252F" w:rsidRPr="00DA252F" w:rsidRDefault="00DA252F" w:rsidP="0073783D">
            <w:pPr>
              <w:jc w:val="center"/>
              <w:rPr>
                <w:sz w:val="20"/>
                <w:szCs w:val="20"/>
              </w:rPr>
            </w:pPr>
            <w:r w:rsidRPr="00DA252F">
              <w:rPr>
                <w:sz w:val="20"/>
                <w:szCs w:val="20"/>
              </w:rPr>
              <w:t>9</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6D91A2BC"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36832" behindDoc="0" locked="0" layoutInCell="1" allowOverlap="1" wp14:anchorId="0292D0BD" wp14:editId="113E5313">
                      <wp:simplePos x="0" y="0"/>
                      <wp:positionH relativeFrom="column">
                        <wp:posOffset>868680</wp:posOffset>
                      </wp:positionH>
                      <wp:positionV relativeFrom="paragraph">
                        <wp:posOffset>291465</wp:posOffset>
                      </wp:positionV>
                      <wp:extent cx="0" cy="252000"/>
                      <wp:effectExtent l="76200" t="0" r="57150" b="53340"/>
                      <wp:wrapNone/>
                      <wp:docPr id="552" name="Conector recto de flecha 552"/>
                      <wp:cNvGraphicFramePr/>
                      <a:graphic xmlns:a="http://schemas.openxmlformats.org/drawingml/2006/main">
                        <a:graphicData uri="http://schemas.microsoft.com/office/word/2010/wordprocessingShape">
                          <wps:wsp>
                            <wps:cNvCnPr/>
                            <wps:spPr>
                              <a:xfrm>
                                <a:off x="0" y="0"/>
                                <a:ext cx="0" cy="2520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V relativeFrom="margin">
                        <wp14:pctHeight>0</wp14:pctHeight>
                      </wp14:sizeRelV>
                    </wp:anchor>
                  </w:drawing>
                </mc:Choice>
                <mc:Fallback>
                  <w:pict>
                    <v:shape w14:anchorId="53D8F590" id="Conector recto de flecha 552" o:spid="_x0000_s1026" type="#_x0000_t32" style="position:absolute;margin-left:68.4pt;margin-top:22.95pt;width:0;height:19.85pt;z-index:25253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">
                      <v:stroke endarrow="block"/>
                    </v:shape>
                  </w:pict>
                </mc:Fallback>
              </mc:AlternateContent>
            </w:r>
            <w:r w:rsidRPr="00DA252F">
              <w:rPr>
                <w:noProof/>
                <w:sz w:val="20"/>
                <w:szCs w:val="20"/>
                <w:lang w:eastAsia="es-CO"/>
              </w:rPr>
              <mc:AlternateContent>
                <mc:Choice Requires="wps">
                  <w:drawing>
                    <wp:anchor distT="45720" distB="45720" distL="114300" distR="114300" simplePos="0" relativeHeight="252533760" behindDoc="0" locked="0" layoutInCell="1" allowOverlap="1" wp14:anchorId="26BE64E5" wp14:editId="71316361">
                      <wp:simplePos x="0" y="0"/>
                      <wp:positionH relativeFrom="column">
                        <wp:posOffset>346450</wp:posOffset>
                      </wp:positionH>
                      <wp:positionV relativeFrom="paragraph">
                        <wp:posOffset>82060</wp:posOffset>
                      </wp:positionV>
                      <wp:extent cx="985520" cy="213360"/>
                      <wp:effectExtent l="0" t="0" r="24130" b="15240"/>
                      <wp:wrapSquare wrapText="bothSides"/>
                      <wp:docPr id="5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3861D343"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4E5" id="_x0000_s1087" type="#_x0000_t202" style="position:absolute;margin-left:27.3pt;margin-top:6.45pt;width:77.6pt;height:16.8pt;z-index:25253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s2Ig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" strokecolor="windowText" strokeweight=".25pt">
                      <v:textbox>
                        <w:txbxContent>
                          <w:p w14:paraId="3861D343"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1CE8FB" w14:textId="77777777" w:rsidR="00DA252F" w:rsidRPr="00DA252F" w:rsidRDefault="00DA252F" w:rsidP="00DA252F">
            <w:pPr>
              <w:rPr>
                <w:sz w:val="20"/>
                <w:szCs w:val="20"/>
              </w:rPr>
            </w:pPr>
            <w:r w:rsidRPr="00DA252F">
              <w:rPr>
                <w:sz w:val="20"/>
                <w:szCs w:val="20"/>
              </w:rPr>
              <w:t>Lavar cuidadosamente la cámara al finalizar el conteo de cada alícuota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B22A133"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A8F0E52" w14:textId="77777777" w:rsidR="00DA252F" w:rsidRPr="00DA252F" w:rsidRDefault="00DA252F" w:rsidP="00DA252F">
            <w:pPr>
              <w:rPr>
                <w:sz w:val="20"/>
                <w:szCs w:val="20"/>
              </w:rPr>
            </w:pPr>
            <w:r w:rsidRPr="00DA252F">
              <w:rPr>
                <w:sz w:val="20"/>
                <w:szCs w:val="20"/>
              </w:rPr>
              <w:t>No aplica</w:t>
            </w:r>
          </w:p>
        </w:tc>
      </w:tr>
      <w:tr w:rsidR="00DA252F" w:rsidRPr="00DA252F" w14:paraId="41B996F9" w14:textId="77777777" w:rsidTr="0073783D">
        <w:trPr>
          <w:trHeight w:val="673"/>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C64F616" w14:textId="77777777" w:rsidR="00DA252F" w:rsidRPr="00DA252F" w:rsidRDefault="00DA252F" w:rsidP="0073783D">
            <w:pPr>
              <w:jc w:val="center"/>
              <w:rPr>
                <w:sz w:val="20"/>
                <w:szCs w:val="20"/>
              </w:rPr>
            </w:pPr>
            <w:r w:rsidRPr="00DA252F">
              <w:rPr>
                <w:sz w:val="20"/>
                <w:szCs w:val="20"/>
              </w:rPr>
              <w:t>10</w:t>
            </w:r>
          </w:p>
        </w:tc>
        <w:tc>
          <w:tcPr>
            <w:tcW w:w="2830" w:type="dxa"/>
            <w:tcBorders>
              <w:top w:val="dashSmallGap" w:sz="4" w:space="0" w:color="FFFFFF" w:themeColor="background1"/>
              <w:left w:val="dotted" w:sz="4" w:space="0" w:color="7F7F7F" w:themeColor="text1" w:themeTint="80"/>
              <w:bottom w:val="dashSmallGap" w:sz="4" w:space="0" w:color="FFFFFF" w:themeColor="background1"/>
              <w:right w:val="dotted" w:sz="4" w:space="0" w:color="7F7F7F" w:themeColor="text1" w:themeTint="80"/>
            </w:tcBorders>
          </w:tcPr>
          <w:p w14:paraId="4841B79B"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45720" distB="45720" distL="114300" distR="114300" simplePos="0" relativeHeight="252534784" behindDoc="0" locked="0" layoutInCell="1" allowOverlap="1" wp14:anchorId="0EBE774D" wp14:editId="3BF39093">
                      <wp:simplePos x="0" y="0"/>
                      <wp:positionH relativeFrom="column">
                        <wp:posOffset>344805</wp:posOffset>
                      </wp:positionH>
                      <wp:positionV relativeFrom="paragraph">
                        <wp:posOffset>72390</wp:posOffset>
                      </wp:positionV>
                      <wp:extent cx="985520" cy="213360"/>
                      <wp:effectExtent l="0" t="0" r="24130" b="15240"/>
                      <wp:wrapSquare wrapText="bothSides"/>
                      <wp:docPr id="5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13360"/>
                              </a:xfrm>
                              <a:prstGeom prst="rect">
                                <a:avLst/>
                              </a:prstGeom>
                              <a:solidFill>
                                <a:srgbClr val="FFFFFF"/>
                              </a:solidFill>
                              <a:ln w="3175">
                                <a:solidFill>
                                  <a:sysClr val="windowText" lastClr="000000"/>
                                </a:solidFill>
                                <a:miter lim="800000"/>
                                <a:headEnd/>
                                <a:tailEnd/>
                              </a:ln>
                            </wps:spPr>
                            <wps:txbx>
                              <w:txbxContent>
                                <w:p w14:paraId="42EF0B18" w14:textId="77777777" w:rsidR="00FB031C" w:rsidRPr="00DC0447" w:rsidRDefault="00FB031C" w:rsidP="006D7865">
                                  <w:pPr>
                                    <w:jc w:val="center"/>
                                    <w:rPr>
                                      <w:sz w:val="18"/>
                                      <w:szCs w:val="18"/>
                                    </w:rPr>
                                  </w:pPr>
                                  <w:r w:rsidRPr="00DC0447">
                                    <w:rPr>
                                      <w:sz w:val="18"/>
                                      <w:szCs w:val="18"/>
                                    </w:rPr>
                                    <w:t>Lavar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E774D" id="_x0000_s1088" type="#_x0000_t202" style="position:absolute;margin-left:27.15pt;margin-top:5.7pt;width:77.6pt;height:16.8pt;z-index:25253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" strokecolor="windowText" strokeweight=".25pt">
                      <v:textbox>
                        <w:txbxContent>
                          <w:p w14:paraId="42EF0B18" w14:textId="77777777" w:rsidR="00FB031C" w:rsidRPr="00DC0447" w:rsidRDefault="00FB031C" w:rsidP="006D7865">
                            <w:pPr>
                              <w:jc w:val="center"/>
                              <w:rPr>
                                <w:sz w:val="18"/>
                                <w:szCs w:val="18"/>
                              </w:rPr>
                            </w:pPr>
                            <w:r w:rsidRPr="00DC0447">
                              <w:rPr>
                                <w:sz w:val="18"/>
                                <w:szCs w:val="18"/>
                              </w:rPr>
                              <w:t>Lavar</w:t>
                            </w:r>
                          </w:p>
                        </w:txbxContent>
                      </v:textbox>
                      <w10:wrap type="square"/>
                    </v:shape>
                  </w:pict>
                </mc:Fallback>
              </mc:AlternateContent>
            </w:r>
            <w:r w:rsidRPr="00DA252F">
              <w:rPr>
                <w:noProof/>
                <w:sz w:val="20"/>
                <w:szCs w:val="20"/>
                <w:lang w:eastAsia="es-CO"/>
              </w:rPr>
              <mc:AlternateContent>
                <mc:Choice Requires="wps">
                  <w:drawing>
                    <wp:anchor distT="0" distB="0" distL="114300" distR="114300" simplePos="0" relativeHeight="252535808" behindDoc="0" locked="0" layoutInCell="1" allowOverlap="1" wp14:anchorId="09FE3BCF" wp14:editId="794936F5">
                      <wp:simplePos x="0" y="0"/>
                      <wp:positionH relativeFrom="column">
                        <wp:posOffset>868800</wp:posOffset>
                      </wp:positionH>
                      <wp:positionV relativeFrom="paragraph">
                        <wp:posOffset>293215</wp:posOffset>
                      </wp:positionV>
                      <wp:extent cx="0" cy="187200"/>
                      <wp:effectExtent l="76200" t="0" r="57150" b="60960"/>
                      <wp:wrapNone/>
                      <wp:docPr id="555" name="Conector recto de flecha 555"/>
                      <wp:cNvGraphicFramePr/>
                      <a:graphic xmlns:a="http://schemas.openxmlformats.org/drawingml/2006/main">
                        <a:graphicData uri="http://schemas.microsoft.com/office/word/2010/wordprocessingShape">
                          <wps:wsp>
                            <wps:cNvCnPr/>
                            <wps:spPr>
                              <a:xfrm>
                                <a:off x="0" y="0"/>
                                <a:ext cx="0" cy="1872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4645E86D" id="Conector recto de flecha 555" o:spid="_x0000_s1026" type="#_x0000_t32" style="position:absolute;margin-left:68.4pt;margin-top:23.1pt;width:0;height:14.75pt;z-index:25253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">
                      <v:stroke endarrow="block"/>
                    </v:shape>
                  </w:pict>
                </mc:Fallback>
              </mc:AlternateContent>
            </w:r>
          </w:p>
        </w:tc>
        <w:tc>
          <w:tcPr>
            <w:tcW w:w="297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2D9AD7" w14:textId="77777777" w:rsidR="00DA252F" w:rsidRPr="00DA252F" w:rsidRDefault="00DA252F" w:rsidP="00DA252F">
            <w:pPr>
              <w:rPr>
                <w:sz w:val="20"/>
                <w:szCs w:val="20"/>
              </w:rPr>
            </w:pPr>
            <w:r w:rsidRPr="00DA252F">
              <w:rPr>
                <w:sz w:val="20"/>
                <w:szCs w:val="20"/>
              </w:rPr>
              <w:t>Lavar en repetidas ocasiones la pipeta al cambiar de muestra</w:t>
            </w:r>
          </w:p>
        </w:tc>
        <w:tc>
          <w:tcPr>
            <w:tcW w:w="184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C99E24E" w14:textId="77777777" w:rsidR="00DA252F" w:rsidRPr="00DA252F" w:rsidRDefault="00DA252F" w:rsidP="00DA252F">
            <w:pPr>
              <w:rPr>
                <w:sz w:val="20"/>
                <w:szCs w:val="20"/>
              </w:rPr>
            </w:pPr>
            <w:r w:rsidRPr="00DA252F">
              <w:rPr>
                <w:sz w:val="20"/>
                <w:szCs w:val="20"/>
              </w:rPr>
              <w:t>Analista de laboratorio</w:t>
            </w:r>
          </w:p>
        </w:tc>
        <w:tc>
          <w:tcPr>
            <w:tcW w:w="1533"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568B86A7" w14:textId="77777777" w:rsidR="00DA252F" w:rsidRPr="00DA252F" w:rsidRDefault="00DA252F" w:rsidP="00DA252F">
            <w:pPr>
              <w:rPr>
                <w:sz w:val="20"/>
                <w:szCs w:val="20"/>
              </w:rPr>
            </w:pPr>
            <w:r w:rsidRPr="00DA252F">
              <w:rPr>
                <w:sz w:val="20"/>
                <w:szCs w:val="20"/>
              </w:rPr>
              <w:t>No aplica</w:t>
            </w:r>
          </w:p>
        </w:tc>
      </w:tr>
      <w:tr w:rsidR="00DA252F" w:rsidRPr="00DA252F" w14:paraId="1F67059B" w14:textId="77777777" w:rsidTr="0073783D">
        <w:trPr>
          <w:trHeight w:val="624"/>
          <w:jc w:val="center"/>
        </w:trPr>
        <w:tc>
          <w:tcPr>
            <w:tcW w:w="567"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E1B44A" w14:textId="77777777" w:rsidR="00DA252F" w:rsidRPr="00DA252F" w:rsidRDefault="00DA252F" w:rsidP="00DA252F">
            <w:pPr>
              <w:rPr>
                <w:sz w:val="20"/>
                <w:szCs w:val="20"/>
              </w:rPr>
            </w:pPr>
          </w:p>
        </w:tc>
        <w:tc>
          <w:tcPr>
            <w:tcW w:w="2830" w:type="dxa"/>
            <w:tcBorders>
              <w:top w:val="dashSmallGap" w:sz="4" w:space="0" w:color="FFFFFF" w:themeColor="background1"/>
              <w:left w:val="dotted" w:sz="4" w:space="0" w:color="7F7F7F" w:themeColor="text1" w:themeTint="80"/>
              <w:bottom w:val="dotted" w:sz="4" w:space="0" w:color="7F7F7F" w:themeColor="text1" w:themeTint="80"/>
              <w:right w:val="dotted" w:sz="4" w:space="0" w:color="7F7F7F" w:themeColor="text1" w:themeTint="80"/>
            </w:tcBorders>
          </w:tcPr>
          <w:p w14:paraId="78CE2896" w14:textId="77777777" w:rsidR="00DA252F" w:rsidRPr="00DA252F" w:rsidRDefault="00DA252F" w:rsidP="00DA252F">
            <w:pPr>
              <w:rPr>
                <w:noProof/>
                <w:sz w:val="20"/>
                <w:szCs w:val="20"/>
              </w:rPr>
            </w:pPr>
            <w:r w:rsidRPr="00DA252F">
              <w:rPr>
                <w:noProof/>
                <w:sz w:val="20"/>
                <w:szCs w:val="20"/>
                <w:lang w:eastAsia="es-CO"/>
              </w:rPr>
              <mc:AlternateContent>
                <mc:Choice Requires="wps">
                  <w:drawing>
                    <wp:anchor distT="0" distB="0" distL="114300" distR="114300" simplePos="0" relativeHeight="252523520" behindDoc="0" locked="0" layoutInCell="1" allowOverlap="1" wp14:anchorId="08CE4F24" wp14:editId="6DBECE8C">
                      <wp:simplePos x="0" y="0"/>
                      <wp:positionH relativeFrom="column">
                        <wp:posOffset>533390</wp:posOffset>
                      </wp:positionH>
                      <wp:positionV relativeFrom="paragraph">
                        <wp:posOffset>40925</wp:posOffset>
                      </wp:positionV>
                      <wp:extent cx="681355" cy="232410"/>
                      <wp:effectExtent l="0" t="0" r="23495" b="15240"/>
                      <wp:wrapNone/>
                      <wp:docPr id="556" name="19 Rectángulo redondeado"/>
                      <wp:cNvGraphicFramePr/>
                      <a:graphic xmlns:a="http://schemas.openxmlformats.org/drawingml/2006/main">
                        <a:graphicData uri="http://schemas.microsoft.com/office/word/2010/wordprocessingShape">
                          <wps:wsp>
                            <wps:cNvSpPr/>
                            <wps:spPr>
                              <a:xfrm>
                                <a:off x="0" y="0"/>
                                <a:ext cx="681355" cy="232410"/>
                              </a:xfrm>
                              <a:prstGeom prst="roundRect">
                                <a:avLst/>
                              </a:prstGeom>
                              <a:solidFill>
                                <a:sysClr val="window" lastClr="FFFFFF"/>
                              </a:solidFill>
                              <a:ln w="3175" cap="flat" cmpd="sng" algn="ctr">
                                <a:solidFill>
                                  <a:sysClr val="windowText" lastClr="000000"/>
                                </a:solidFill>
                                <a:prstDash val="solid"/>
                              </a:ln>
                              <a:effectLst/>
                            </wps:spPr>
                            <wps:txbx>
                              <w:txbxContent>
                                <w:p w14:paraId="1CFC01F6" w14:textId="77777777" w:rsidR="00FB031C" w:rsidRPr="00DC0447" w:rsidRDefault="00FB031C" w:rsidP="006D7865">
                                  <w:pPr>
                                    <w:jc w:val="center"/>
                                    <w:rPr>
                                      <w:sz w:val="18"/>
                                      <w:szCs w:val="18"/>
                                    </w:rPr>
                                  </w:pPr>
                                  <w:r w:rsidRPr="00DC0447">
                                    <w:rPr>
                                      <w:sz w:val="18"/>
                                      <w:szCs w:val="1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E4F24" id="19 Rectángulo redondeado" o:spid="_x0000_s1089" style="position:absolute;margin-left:42pt;margin-top:3.2pt;width:53.65pt;height:18.3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" fillcolor="window" strokecolor="windowText" strokeweight=".25pt">
                      <v:textbox>
                        <w:txbxContent>
                          <w:p w14:paraId="1CFC01F6" w14:textId="77777777" w:rsidR="00FB031C" w:rsidRPr="00DC0447" w:rsidRDefault="00FB031C" w:rsidP="006D7865">
                            <w:pPr>
                              <w:jc w:val="center"/>
                              <w:rPr>
                                <w:sz w:val="18"/>
                                <w:szCs w:val="18"/>
                              </w:rPr>
                            </w:pPr>
                            <w:r w:rsidRPr="00DC0447">
                              <w:rPr>
                                <w:sz w:val="18"/>
                                <w:szCs w:val="18"/>
                              </w:rPr>
                              <w:t>Fin</w:t>
                            </w:r>
                          </w:p>
                        </w:txbxContent>
                      </v:textbox>
                    </v:roundrect>
                  </w:pict>
                </mc:Fallback>
              </mc:AlternateContent>
            </w:r>
          </w:p>
        </w:tc>
        <w:tc>
          <w:tcPr>
            <w:tcW w:w="6353" w:type="dxa"/>
            <w:gridSpan w:val="3"/>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17F7FB0E" w14:textId="77777777" w:rsidR="00DA252F" w:rsidRPr="00DA252F" w:rsidRDefault="00DA252F" w:rsidP="00DA252F">
            <w:pPr>
              <w:rPr>
                <w:sz w:val="20"/>
                <w:szCs w:val="20"/>
              </w:rPr>
            </w:pPr>
            <w:r w:rsidRPr="00DA252F">
              <w:rPr>
                <w:sz w:val="20"/>
                <w:szCs w:val="20"/>
              </w:rPr>
              <w:t>FIN</w:t>
            </w:r>
          </w:p>
        </w:tc>
      </w:tr>
    </w:tbl>
    <w:p w14:paraId="5351729B" w14:textId="77777777" w:rsidR="006D7865" w:rsidRPr="006D7865" w:rsidRDefault="006D7865" w:rsidP="006D7865">
      <w:pPr>
        <w:rPr>
          <w:lang w:val="es-ES"/>
        </w:rPr>
      </w:pPr>
    </w:p>
    <w:p w14:paraId="40ECEA97" w14:textId="0E8FB4E0" w:rsidR="00627F3A" w:rsidRPr="00627F3A" w:rsidRDefault="00852166" w:rsidP="00627F3A">
      <w:pPr>
        <w:pStyle w:val="Ttulo1"/>
        <w:numPr>
          <w:ilvl w:val="0"/>
          <w:numId w:val="21"/>
        </w:numPr>
        <w:spacing w:before="240"/>
      </w:pPr>
      <w:r w:rsidRPr="000D41CA">
        <w:t>FACTORES DEL AMBIENTE, LA SEGURIDAD Y SALUD EN EL TRABAJO</w:t>
      </w:r>
    </w:p>
    <w:p w14:paraId="7736B05D" w14:textId="02D5FC02" w:rsidR="004C0BFB" w:rsidRDefault="004C0BFB" w:rsidP="003536A3">
      <w:pPr>
        <w:jc w:val="both"/>
        <w:rPr>
          <w:szCs w:val="22"/>
        </w:rPr>
      </w:pPr>
    </w:p>
    <w:p w14:paraId="3C588278" w14:textId="77777777" w:rsidR="00E37D44" w:rsidRPr="007E71B4" w:rsidRDefault="00E37D44" w:rsidP="00E37D44">
      <w:pPr>
        <w:tabs>
          <w:tab w:val="left" w:pos="284"/>
        </w:tabs>
        <w:jc w:val="both"/>
      </w:pPr>
      <w:r w:rsidRPr="007E71B4">
        <w:t>Toda actividad rutinaria y no rutinaria, interna o externa, en todas las áreas y unidades de trabajo; que se desarrolle dentro del cumplimiento de la misión de la Dimar, debe realizarse teniendo en cuenta el cuidado al medio ambiente y las personas, es por esto que se analizaron cada una de las actividades de la entidad y se determinaron los aspectos e impactos ambientales que se generan; los peligros y riesgos asociados; y las necesidades para establecer los controles, desde la gestión ambiental y de la seguridad y salud en el trabajo.</w:t>
      </w:r>
    </w:p>
    <w:p w14:paraId="2A921787" w14:textId="77777777" w:rsidR="00E37D44" w:rsidRPr="007E71B4" w:rsidRDefault="00E37D44" w:rsidP="00E37D44">
      <w:pPr>
        <w:tabs>
          <w:tab w:val="left" w:pos="284"/>
        </w:tabs>
        <w:jc w:val="both"/>
      </w:pPr>
    </w:p>
    <w:p w14:paraId="419D5907" w14:textId="77777777" w:rsidR="00E37D44" w:rsidRPr="007E71B4" w:rsidRDefault="00E37D44" w:rsidP="00E37D44">
      <w:pPr>
        <w:tabs>
          <w:tab w:val="left" w:pos="284"/>
        </w:tabs>
        <w:jc w:val="both"/>
      </w:pPr>
      <w:r w:rsidRPr="007E71B4">
        <w:t>Por tal razón, en desarrollo de cada actividad se debe tener en cuenta la identificación de peligros, evaluación, valoración de riesgos y determinación de controles, los aspectos e impactos ambientales, el contexto normativo que se debe cumplir, los programas de gestión y procedimientos seguros de trabajo, para lograr mejorar las condiciones de trabajo, minimizar cualquier riesgo en el desarrollo de las actividades y realizar un adecuado manejo y optimización de los recursos, para prevenir, mitigar, controlar y compensar de ser necesario el impacto generado por la actividad realizada.</w:t>
      </w:r>
    </w:p>
    <w:p w14:paraId="4C6D4A38" w14:textId="77777777" w:rsidR="00E37D44" w:rsidRPr="007E71B4" w:rsidRDefault="00E37D44" w:rsidP="00E37D44">
      <w:pPr>
        <w:tabs>
          <w:tab w:val="left" w:pos="284"/>
        </w:tabs>
        <w:jc w:val="both"/>
      </w:pPr>
    </w:p>
    <w:p w14:paraId="17C516AB" w14:textId="77777777" w:rsidR="00E37D44" w:rsidRPr="007E71B4" w:rsidRDefault="00E37D44" w:rsidP="00E37D44">
      <w:pPr>
        <w:pStyle w:val="Ttulo2"/>
        <w:numPr>
          <w:ilvl w:val="0"/>
          <w:numId w:val="0"/>
        </w:numPr>
        <w:ind w:left="576" w:hanging="576"/>
        <w:rPr>
          <w:b w:val="0"/>
          <w:bCs w:val="0"/>
        </w:rPr>
      </w:pPr>
      <w:r w:rsidRPr="007E71B4">
        <w:t>7.1. Factores del ambiente</w:t>
      </w:r>
    </w:p>
    <w:p w14:paraId="7F036D2B" w14:textId="77777777" w:rsidR="00E37D44" w:rsidRPr="007E71B4" w:rsidRDefault="00E37D44" w:rsidP="00E37D44">
      <w:pPr>
        <w:tabs>
          <w:tab w:val="left" w:pos="284"/>
        </w:tabs>
        <w:jc w:val="both"/>
        <w:rPr>
          <w:b/>
          <w:bCs/>
        </w:rPr>
      </w:pPr>
    </w:p>
    <w:p w14:paraId="417FFCAA" w14:textId="77777777" w:rsidR="00E37D44" w:rsidRPr="007E71B4" w:rsidRDefault="00E37D44" w:rsidP="00E37D44">
      <w:pPr>
        <w:tabs>
          <w:tab w:val="left" w:pos="284"/>
        </w:tabs>
        <w:jc w:val="both"/>
      </w:pPr>
      <w:r w:rsidRPr="007E71B4">
        <w:t xml:space="preserve">La Dimar identificó los aspectos ambientales relacionados a las actividades, y sus impactos ambientales asociados, como resultado total o parcial de los aspectos ambientales, en todas sus dependencias; lo cual se observa en la </w:t>
      </w:r>
      <w:r w:rsidRPr="007E71B4">
        <w:rPr>
          <w:b/>
          <w:i/>
          <w:u w:val="single"/>
        </w:rPr>
        <w:t>Matriz de Identificación de Aspectos e Impactos Ambientales</w:t>
      </w:r>
      <w:r w:rsidRPr="007E71B4">
        <w:t xml:space="preserve"> para una consulta del nivel de detalle requerido y determinar el programa ambiental que lo minimiza.</w:t>
      </w:r>
    </w:p>
    <w:p w14:paraId="13D165F3" w14:textId="14AC5E3E" w:rsidR="00E37D44" w:rsidRPr="007E71B4" w:rsidRDefault="00E37D44" w:rsidP="00E37D44">
      <w:pPr>
        <w:jc w:val="both"/>
        <w:rPr>
          <w:b/>
          <w:bCs/>
        </w:rPr>
      </w:pPr>
    </w:p>
    <w:p w14:paraId="6340E72E" w14:textId="77777777" w:rsidR="00E37D44" w:rsidRPr="007E71B4" w:rsidRDefault="00E37D44" w:rsidP="00E37D44">
      <w:pPr>
        <w:jc w:val="both"/>
        <w:outlineLvl w:val="1"/>
        <w:rPr>
          <w:b/>
          <w:bCs/>
        </w:rPr>
      </w:pPr>
      <w:r w:rsidRPr="007E71B4">
        <w:rPr>
          <w:b/>
          <w:bCs/>
        </w:rPr>
        <w:t>7.2. Factores de la seguridad y salud en el trabajo</w:t>
      </w:r>
    </w:p>
    <w:p w14:paraId="4BF1A9A0" w14:textId="77777777" w:rsidR="00E37D44" w:rsidRPr="007E71B4" w:rsidRDefault="00E37D44" w:rsidP="00E37D44">
      <w:pPr>
        <w:pStyle w:val="Prrafodelista"/>
        <w:tabs>
          <w:tab w:val="left" w:pos="284"/>
        </w:tabs>
        <w:ind w:left="0"/>
        <w:jc w:val="both"/>
        <w:rPr>
          <w:b/>
          <w:bCs/>
        </w:rPr>
      </w:pPr>
    </w:p>
    <w:p w14:paraId="110537C5" w14:textId="77777777" w:rsidR="00E37D44" w:rsidRPr="007E71B4" w:rsidRDefault="00E37D44" w:rsidP="00E37D44">
      <w:pPr>
        <w:tabs>
          <w:tab w:val="left" w:pos="284"/>
        </w:tabs>
        <w:jc w:val="both"/>
      </w:pPr>
      <w:r w:rsidRPr="007E71B4">
        <w:t xml:space="preserve">La Dimar identificó, evalúo y valoró los factores de riesgos presentes en los procesos de la Entidad, para establecer mecanismos que los eliminen o mitiguen a los límites tolerables en todas sus dependencias; lo cual se observa en la </w:t>
      </w:r>
      <w:r w:rsidRPr="007E71B4">
        <w:rPr>
          <w:b/>
          <w:i/>
          <w:u w:val="single"/>
        </w:rPr>
        <w:t>Matriz de Identificación de Peligros, Evaluación, Valoración de Riesgos</w:t>
      </w:r>
      <w:r w:rsidRPr="007E71B4">
        <w:t xml:space="preserve"> y determinación de controles por dependencia para una consulta del nivel de detalle requerido, detallando las medidas de intervención que lo minimice.</w:t>
      </w:r>
    </w:p>
    <w:p w14:paraId="650EED5C" w14:textId="232B251E" w:rsidR="005942FE" w:rsidRPr="00D22CD7" w:rsidRDefault="005942FE" w:rsidP="00852166">
      <w:pPr>
        <w:rPr>
          <w:szCs w:val="22"/>
        </w:rPr>
      </w:pPr>
    </w:p>
    <w:p w14:paraId="34478731" w14:textId="776013A5" w:rsidR="00852166" w:rsidRPr="00930A27" w:rsidRDefault="00852166" w:rsidP="00930A27">
      <w:pPr>
        <w:pStyle w:val="Ttulo1"/>
        <w:numPr>
          <w:ilvl w:val="0"/>
          <w:numId w:val="21"/>
        </w:numPr>
      </w:pPr>
      <w:r w:rsidRPr="00930A27">
        <w:t>ANEXOS</w:t>
      </w:r>
    </w:p>
    <w:p w14:paraId="371A3393" w14:textId="4BD2AD2A" w:rsidR="00210DBE" w:rsidRDefault="00210DBE" w:rsidP="00852166">
      <w:pPr>
        <w:rPr>
          <w:szCs w:val="22"/>
        </w:rPr>
      </w:pPr>
    </w:p>
    <w:p w14:paraId="6C4A0F67" w14:textId="1649342A" w:rsidR="0056784B" w:rsidRPr="00D22CD7" w:rsidRDefault="00944E0B" w:rsidP="00852166">
      <w:pPr>
        <w:rPr>
          <w:szCs w:val="22"/>
        </w:rPr>
      </w:pPr>
      <w:r>
        <w:rPr>
          <w:szCs w:val="22"/>
        </w:rPr>
        <w:t xml:space="preserve">No aplica para este procedimiento. </w:t>
      </w:r>
    </w:p>
    <w:sectPr w:rsidR="0056784B" w:rsidRPr="00D22CD7" w:rsidSect="000D609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FE26" w14:textId="77777777" w:rsidR="00F44590" w:rsidRDefault="00F44590" w:rsidP="00090DB6">
      <w:r>
        <w:separator/>
      </w:r>
    </w:p>
    <w:p w14:paraId="1001FE88" w14:textId="77777777" w:rsidR="00F44590" w:rsidRDefault="00F44590"/>
    <w:p w14:paraId="378E623A" w14:textId="77777777" w:rsidR="00F44590" w:rsidRDefault="00F44590" w:rsidP="007944BB"/>
  </w:endnote>
  <w:endnote w:type="continuationSeparator" w:id="0">
    <w:p w14:paraId="7D454B9A" w14:textId="77777777" w:rsidR="00F44590" w:rsidRDefault="00F44590" w:rsidP="00090DB6">
      <w:r>
        <w:continuationSeparator/>
      </w:r>
    </w:p>
    <w:p w14:paraId="667245F5" w14:textId="77777777" w:rsidR="00F44590" w:rsidRDefault="00F44590"/>
    <w:p w14:paraId="48F2C150" w14:textId="77777777" w:rsidR="00F44590" w:rsidRDefault="00F44590" w:rsidP="007944BB"/>
  </w:endnote>
  <w:endnote w:type="continuationNotice" w:id="1">
    <w:p w14:paraId="217FD18C" w14:textId="77777777" w:rsidR="00F44590" w:rsidRDefault="00F445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774810"/>
      <w:docPartObj>
        <w:docPartGallery w:val="Page Numbers (Bottom of Page)"/>
        <w:docPartUnique/>
      </w:docPartObj>
    </w:sdtPr>
    <w:sdtEndPr/>
    <w:sdtContent>
      <w:sdt>
        <w:sdtPr>
          <w:id w:val="-1769616900"/>
          <w:docPartObj>
            <w:docPartGallery w:val="Page Numbers (Top of Page)"/>
            <w:docPartUnique/>
          </w:docPartObj>
        </w:sdtPr>
        <w:sdtEndPr/>
        <w:sdtContent>
          <w:p w14:paraId="10740D13" w14:textId="1903C469" w:rsidR="00FB031C" w:rsidRDefault="00FB031C">
            <w:pPr>
              <w:pStyle w:val="Piedepgina"/>
              <w:jc w:val="right"/>
            </w:pPr>
            <w:r w:rsidRPr="003536A3">
              <w:rPr>
                <w:rFonts w:ascii="Arial" w:hAnsi="Arial"/>
                <w:lang w:val="es-ES"/>
              </w:rPr>
              <w:t xml:space="preserve">Página </w:t>
            </w:r>
            <w:r w:rsidRPr="003536A3">
              <w:rPr>
                <w:rFonts w:ascii="Arial" w:hAnsi="Arial"/>
                <w:b/>
                <w:sz w:val="24"/>
              </w:rPr>
              <w:fldChar w:fldCharType="begin"/>
            </w:r>
            <w:r w:rsidRPr="00E37D44">
              <w:rPr>
                <w:rFonts w:ascii="Arial" w:hAnsi="Arial" w:cs="Arial"/>
                <w:b/>
                <w:bCs/>
              </w:rPr>
              <w:instrText>PAGE</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r w:rsidRPr="003536A3">
              <w:rPr>
                <w:rFonts w:ascii="Arial" w:hAnsi="Arial"/>
                <w:lang w:val="es-ES"/>
              </w:rPr>
              <w:t xml:space="preserve"> de </w:t>
            </w:r>
            <w:r w:rsidRPr="003536A3">
              <w:rPr>
                <w:rFonts w:ascii="Arial" w:hAnsi="Arial"/>
                <w:b/>
                <w:sz w:val="24"/>
              </w:rPr>
              <w:fldChar w:fldCharType="begin"/>
            </w:r>
            <w:r w:rsidRPr="00E37D44">
              <w:rPr>
                <w:rFonts w:ascii="Arial" w:hAnsi="Arial" w:cs="Arial"/>
                <w:b/>
                <w:bCs/>
              </w:rPr>
              <w:instrText>NUMPAGES</w:instrText>
            </w:r>
            <w:r w:rsidRPr="003536A3">
              <w:rPr>
                <w:rFonts w:ascii="Arial" w:hAnsi="Arial"/>
                <w:b/>
                <w:sz w:val="24"/>
              </w:rPr>
              <w:fldChar w:fldCharType="separate"/>
            </w:r>
            <w:r w:rsidR="00944E0B">
              <w:rPr>
                <w:rFonts w:ascii="Arial" w:hAnsi="Arial" w:cs="Arial"/>
                <w:b/>
                <w:bCs/>
                <w:noProof/>
              </w:rPr>
              <w:t>23</w:t>
            </w:r>
            <w:r w:rsidRPr="003536A3">
              <w:rPr>
                <w:rFonts w:ascii="Arial" w:hAnsi="Arial"/>
                <w:b/>
                <w:sz w:val="24"/>
              </w:rPr>
              <w:fldChar w:fldCharType="end"/>
            </w:r>
          </w:p>
        </w:sdtContent>
      </w:sdt>
    </w:sdtContent>
  </w:sdt>
  <w:p w14:paraId="313FF2CB" w14:textId="77777777" w:rsidR="00FB031C" w:rsidRDefault="00FB031C" w:rsidP="007944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07CA" w14:textId="77777777" w:rsidR="00F44590" w:rsidRDefault="00F44590" w:rsidP="00090DB6">
      <w:r>
        <w:separator/>
      </w:r>
    </w:p>
    <w:p w14:paraId="628ED335" w14:textId="77777777" w:rsidR="00F44590" w:rsidRDefault="00F44590"/>
    <w:p w14:paraId="1C4977CA" w14:textId="77777777" w:rsidR="00F44590" w:rsidRDefault="00F44590" w:rsidP="007944BB"/>
  </w:footnote>
  <w:footnote w:type="continuationSeparator" w:id="0">
    <w:p w14:paraId="198A4969" w14:textId="77777777" w:rsidR="00F44590" w:rsidRDefault="00F44590" w:rsidP="00090DB6">
      <w:r>
        <w:continuationSeparator/>
      </w:r>
    </w:p>
    <w:p w14:paraId="692F057A" w14:textId="77777777" w:rsidR="00F44590" w:rsidRDefault="00F44590"/>
    <w:p w14:paraId="4BF20C56" w14:textId="77777777" w:rsidR="00F44590" w:rsidRDefault="00F44590" w:rsidP="007944BB"/>
  </w:footnote>
  <w:footnote w:type="continuationNotice" w:id="1">
    <w:p w14:paraId="0C53B855" w14:textId="77777777" w:rsidR="00F44590" w:rsidRDefault="00F445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6"/>
      <w:gridCol w:w="6183"/>
    </w:tblGrid>
    <w:tr w:rsidR="00FB031C" w14:paraId="2DC711EE" w14:textId="77777777" w:rsidTr="003536A3">
      <w:trPr>
        <w:trHeight w:val="827"/>
        <w:jc w:val="center"/>
      </w:trPr>
      <w:tc>
        <w:tcPr>
          <w:tcW w:w="3486" w:type="dxa"/>
          <w:vMerge w:val="restart"/>
          <w:tcBorders>
            <w:right w:val="dotted" w:sz="4" w:space="0" w:color="808080" w:themeColor="background1" w:themeShade="80"/>
          </w:tcBorders>
        </w:tcPr>
        <w:p w14:paraId="11272118" w14:textId="77777777" w:rsidR="00FB031C" w:rsidRDefault="00FB031C" w:rsidP="004B7B3E"/>
        <w:p w14:paraId="252D581B" w14:textId="77777777" w:rsidR="00FB031C" w:rsidRDefault="00FB031C" w:rsidP="004B7B3E">
          <w:r>
            <w:rPr>
              <w:noProof/>
            </w:rPr>
            <w:drawing>
              <wp:inline distT="0" distB="0" distL="0" distR="0" wp14:anchorId="10DEA69C" wp14:editId="48AA62AC">
                <wp:extent cx="2069723" cy="702976"/>
                <wp:effectExtent l="0" t="0" r="6985" b="190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69723" cy="702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799DB19" w14:textId="77777777" w:rsidR="00FB031C" w:rsidRDefault="00FB031C" w:rsidP="004B7B3E"/>
      </w:tc>
      <w:tc>
        <w:tcPr>
          <w:tcW w:w="6183" w:type="dxa"/>
          <w:tcBorders>
            <w:left w:val="dotted" w:sz="4" w:space="0" w:color="808080" w:themeColor="background1" w:themeShade="80"/>
            <w:bottom w:val="dotted" w:sz="4" w:space="0" w:color="808080" w:themeColor="background1" w:themeShade="80"/>
          </w:tcBorders>
          <w:vAlign w:val="center"/>
        </w:tcPr>
        <w:p w14:paraId="228B0FDF" w14:textId="28C30D23" w:rsidR="00FB031C" w:rsidRPr="005F36C5" w:rsidRDefault="00FB031C" w:rsidP="006416F5">
          <w:pPr>
            <w:rPr>
              <w:rFonts w:ascii="Arial" w:hAnsi="Arial" w:cs="Arial"/>
              <w:b/>
              <w:szCs w:val="22"/>
            </w:rPr>
          </w:pPr>
          <w:r w:rsidRPr="005F36C5">
            <w:rPr>
              <w:rFonts w:ascii="Arial" w:hAnsi="Arial" w:cs="Arial"/>
              <w:b/>
              <w:szCs w:val="22"/>
            </w:rPr>
            <w:t>PROCEDIMIENTO</w:t>
          </w:r>
        </w:p>
        <w:p w14:paraId="44773F60" w14:textId="7400D099" w:rsidR="00FB031C" w:rsidRPr="005F36C5" w:rsidRDefault="00FB031C" w:rsidP="003536A3">
          <w:pPr>
            <w:rPr>
              <w:rFonts w:ascii="Arial" w:hAnsi="Arial" w:cs="Arial"/>
              <w:szCs w:val="22"/>
            </w:rPr>
          </w:pPr>
          <w:r w:rsidRPr="005F36C5">
            <w:rPr>
              <w:rFonts w:ascii="Arial" w:hAnsi="Arial" w:cs="Arial"/>
              <w:b/>
              <w:szCs w:val="22"/>
            </w:rPr>
            <w:t>DETERMINACIÓN DENSIDAD DE FITOPLANCTON</w:t>
          </w:r>
        </w:p>
      </w:tc>
    </w:tr>
    <w:tr w:rsidR="00FB031C" w14:paraId="75E09EA2" w14:textId="77777777" w:rsidTr="004B7B3E">
      <w:trPr>
        <w:trHeight w:val="542"/>
        <w:jc w:val="center"/>
      </w:trPr>
      <w:tc>
        <w:tcPr>
          <w:tcW w:w="3486" w:type="dxa"/>
          <w:vMerge/>
          <w:tcBorders>
            <w:right w:val="dotted" w:sz="4" w:space="0" w:color="808080" w:themeColor="background1" w:themeShade="80"/>
          </w:tcBorders>
        </w:tcPr>
        <w:p w14:paraId="490798F3" w14:textId="77777777" w:rsidR="00FB031C" w:rsidRDefault="00FB031C" w:rsidP="004B7B3E"/>
      </w:tc>
      <w:tc>
        <w:tcPr>
          <w:tcW w:w="6183" w:type="dxa"/>
          <w:tcBorders>
            <w:top w:val="dotted" w:sz="4" w:space="0" w:color="808080" w:themeColor="background1" w:themeShade="80"/>
            <w:left w:val="dotted" w:sz="4" w:space="0" w:color="808080" w:themeColor="background1" w:themeShade="80"/>
          </w:tcBorders>
        </w:tcPr>
        <w:p w14:paraId="438372AD" w14:textId="5E4F74CB" w:rsidR="00FB031C" w:rsidRPr="005F36C5" w:rsidRDefault="00FB031C" w:rsidP="00E91D2B">
          <w:pPr>
            <w:spacing w:before="120"/>
            <w:ind w:right="-69"/>
            <w:rPr>
              <w:rFonts w:ascii="Arial" w:hAnsi="Arial" w:cs="Arial"/>
              <w:sz w:val="18"/>
              <w:lang w:val="es-ES"/>
            </w:rPr>
          </w:pPr>
          <w:r w:rsidRPr="005F36C5">
            <w:rPr>
              <w:rFonts w:ascii="Arial" w:hAnsi="Arial" w:cs="Arial"/>
              <w:b/>
              <w:sz w:val="18"/>
            </w:rPr>
            <w:t>Proceso:</w:t>
          </w:r>
          <w:r w:rsidRPr="005F36C5">
            <w:rPr>
              <w:rFonts w:ascii="Arial" w:hAnsi="Arial" w:cs="Arial"/>
              <w:sz w:val="18"/>
            </w:rPr>
            <w:t xml:space="preserve"> M5 Protección del Medio Marino</w:t>
          </w:r>
        </w:p>
        <w:p w14:paraId="24D32CDE" w14:textId="2713F1AF" w:rsidR="00FB031C" w:rsidRPr="005F36C5" w:rsidRDefault="00FB031C" w:rsidP="00E91D2B">
          <w:pPr>
            <w:rPr>
              <w:rFonts w:ascii="Arial" w:hAnsi="Arial" w:cs="Arial"/>
              <w:sz w:val="18"/>
            </w:rPr>
          </w:pPr>
          <w:r w:rsidRPr="005F36C5">
            <w:rPr>
              <w:rFonts w:ascii="Arial" w:hAnsi="Arial" w:cs="Arial"/>
              <w:b/>
              <w:sz w:val="18"/>
            </w:rPr>
            <w:t>Código:</w:t>
          </w:r>
          <w:r w:rsidRPr="005F36C5">
            <w:rPr>
              <w:rFonts w:ascii="Arial" w:hAnsi="Arial" w:cs="Arial"/>
              <w:sz w:val="18"/>
            </w:rPr>
            <w:t xml:space="preserve"> M5-00-PRO-094</w:t>
          </w:r>
        </w:p>
        <w:p w14:paraId="546D0834" w14:textId="77777777" w:rsidR="00FB031C" w:rsidRPr="005F36C5" w:rsidRDefault="00FB031C" w:rsidP="004B7B3E">
          <w:pPr>
            <w:rPr>
              <w:rFonts w:ascii="Arial" w:hAnsi="Arial" w:cs="Arial"/>
            </w:rPr>
          </w:pPr>
          <w:r w:rsidRPr="005F36C5">
            <w:rPr>
              <w:rFonts w:ascii="Arial" w:hAnsi="Arial" w:cs="Arial"/>
              <w:b/>
              <w:sz w:val="18"/>
            </w:rPr>
            <w:t xml:space="preserve">Versión: </w:t>
          </w:r>
          <w:r w:rsidRPr="005F36C5">
            <w:rPr>
              <w:rFonts w:ascii="Arial" w:hAnsi="Arial" w:cs="Arial"/>
              <w:sz w:val="18"/>
            </w:rPr>
            <w:t>0</w:t>
          </w:r>
        </w:p>
      </w:tc>
    </w:tr>
  </w:tbl>
  <w:p w14:paraId="4532B4B2" w14:textId="77777777" w:rsidR="00FB031C" w:rsidRPr="00E37D44" w:rsidRDefault="00FB031C" w:rsidP="00045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E92"/>
    <w:multiLevelType w:val="hybridMultilevel"/>
    <w:tmpl w:val="FF54E9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37C83"/>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83E89"/>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FC108E"/>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9D429E1"/>
    <w:multiLevelType w:val="hybridMultilevel"/>
    <w:tmpl w:val="72106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202F51"/>
    <w:multiLevelType w:val="hybridMultilevel"/>
    <w:tmpl w:val="EF5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26C63"/>
    <w:multiLevelType w:val="multilevel"/>
    <w:tmpl w:val="9B0E0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434FA"/>
    <w:multiLevelType w:val="hybridMultilevel"/>
    <w:tmpl w:val="E9A28CA4"/>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15:restartNumberingAfterBreak="0">
    <w:nsid w:val="15DD007F"/>
    <w:multiLevelType w:val="multilevel"/>
    <w:tmpl w:val="8522D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0D13F2"/>
    <w:multiLevelType w:val="hybridMultilevel"/>
    <w:tmpl w:val="E0AA9654"/>
    <w:lvl w:ilvl="0" w:tplc="F1607B98">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0" w15:restartNumberingAfterBreak="0">
    <w:nsid w:val="1A5D0843"/>
    <w:multiLevelType w:val="hybridMultilevel"/>
    <w:tmpl w:val="610EE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EEA34E9"/>
    <w:multiLevelType w:val="hybridMultilevel"/>
    <w:tmpl w:val="0352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C277C"/>
    <w:multiLevelType w:val="hybridMultilevel"/>
    <w:tmpl w:val="F1D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E74"/>
    <w:multiLevelType w:val="hybridMultilevel"/>
    <w:tmpl w:val="806E6D9A"/>
    <w:lvl w:ilvl="0" w:tplc="187487F2">
      <w:start w:val="1"/>
      <w:numFmt w:val="decimal"/>
      <w:lvlText w:val="%1."/>
      <w:lvlJc w:val="left"/>
      <w:pPr>
        <w:ind w:left="927" w:hanging="360"/>
      </w:pPr>
      <w:rPr>
        <w:rFonts w:ascii="Arial" w:eastAsiaTheme="minorHAnsi" w:hAnsi="Arial" w:cs="Arial"/>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15:restartNumberingAfterBreak="0">
    <w:nsid w:val="2AFE0BCF"/>
    <w:multiLevelType w:val="hybridMultilevel"/>
    <w:tmpl w:val="641A93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B680035"/>
    <w:multiLevelType w:val="hybridMultilevel"/>
    <w:tmpl w:val="3948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75A8D"/>
    <w:multiLevelType w:val="hybridMultilevel"/>
    <w:tmpl w:val="426483C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3299484D"/>
    <w:multiLevelType w:val="hybridMultilevel"/>
    <w:tmpl w:val="724651B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EF4205"/>
    <w:multiLevelType w:val="hybridMultilevel"/>
    <w:tmpl w:val="1EECB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CB7F9D"/>
    <w:multiLevelType w:val="hybridMultilevel"/>
    <w:tmpl w:val="F3C42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D4A7C41"/>
    <w:multiLevelType w:val="multilevel"/>
    <w:tmpl w:val="F8DE0306"/>
    <w:lvl w:ilvl="0">
      <w:start w:val="1"/>
      <w:numFmt w:val="decimal"/>
      <w:lvlText w:val="%1."/>
      <w:lvlJc w:val="left"/>
      <w:pPr>
        <w:ind w:left="360" w:hanging="360"/>
      </w:pPr>
      <w:rPr>
        <w:rFonts w:hint="default"/>
      </w:rPr>
    </w:lvl>
    <w:lvl w:ilvl="1">
      <w:start w:val="2"/>
      <w:numFmt w:val="decimal"/>
      <w:isLgl/>
      <w:lvlText w:val="%1.%2."/>
      <w:lvlJc w:val="left"/>
      <w:pPr>
        <w:ind w:left="152" w:hanging="720"/>
      </w:pPr>
      <w:rPr>
        <w:rFonts w:hint="default"/>
      </w:rPr>
    </w:lvl>
    <w:lvl w:ilvl="2">
      <w:start w:val="1"/>
      <w:numFmt w:val="decimal"/>
      <w:isLgl/>
      <w:lvlText w:val="%1.%2.%3."/>
      <w:lvlJc w:val="left"/>
      <w:pPr>
        <w:ind w:left="436" w:hanging="720"/>
      </w:pPr>
      <w:rPr>
        <w:rFonts w:hint="default"/>
      </w:rPr>
    </w:lvl>
    <w:lvl w:ilvl="3">
      <w:start w:val="2"/>
      <w:numFmt w:val="decimal"/>
      <w:isLgl/>
      <w:lvlText w:val="%1.%2.%3.%4."/>
      <w:lvlJc w:val="left"/>
      <w:pPr>
        <w:ind w:left="1363" w:hanging="1080"/>
      </w:pPr>
      <w:rPr>
        <w:rFonts w:hint="default"/>
      </w:rPr>
    </w:lvl>
    <w:lvl w:ilvl="4">
      <w:start w:val="1"/>
      <w:numFmt w:val="decimal"/>
      <w:isLgl/>
      <w:lvlText w:val="%1.%2.%3.%4.%5."/>
      <w:lvlJc w:val="left"/>
      <w:pPr>
        <w:ind w:left="938" w:hanging="1080"/>
      </w:pPr>
      <w:rPr>
        <w:rFonts w:hint="default"/>
        <w:b/>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40E54BAE"/>
    <w:multiLevelType w:val="hybridMultilevel"/>
    <w:tmpl w:val="50C27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CCC6A91"/>
    <w:multiLevelType w:val="multilevel"/>
    <w:tmpl w:val="3580D680"/>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rPr>
        <w:sz w:val="24"/>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b/>
      </w:rPr>
    </w:lvl>
    <w:lvl w:ilvl="4">
      <w:start w:val="1"/>
      <w:numFmt w:val="decimal"/>
      <w:pStyle w:val="Ttulo5"/>
      <w:lvlText w:val="%1.%2.%3.%4.%5"/>
      <w:lvlJc w:val="left"/>
      <w:pPr>
        <w:tabs>
          <w:tab w:val="num" w:pos="2001"/>
        </w:tabs>
        <w:ind w:left="2001"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3" w15:restartNumberingAfterBreak="0">
    <w:nsid w:val="57773023"/>
    <w:multiLevelType w:val="hybridMultilevel"/>
    <w:tmpl w:val="D4403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5F768E"/>
    <w:multiLevelType w:val="multilevel"/>
    <w:tmpl w:val="BBA09BE8"/>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356" w:hanging="1080"/>
      </w:pPr>
      <w:rPr>
        <w:rFonts w:hint="default"/>
        <w:b/>
        <w:bCs/>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124BF8"/>
    <w:multiLevelType w:val="hybridMultilevel"/>
    <w:tmpl w:val="E0AA9654"/>
    <w:lvl w:ilvl="0" w:tplc="F1607B98">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6" w15:restartNumberingAfterBreak="0">
    <w:nsid w:val="5E1644E4"/>
    <w:multiLevelType w:val="hybridMultilevel"/>
    <w:tmpl w:val="30B04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086D1F"/>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8" w15:restartNumberingAfterBreak="0">
    <w:nsid w:val="69436DAB"/>
    <w:multiLevelType w:val="hybridMultilevel"/>
    <w:tmpl w:val="436627F2"/>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CA251C"/>
    <w:multiLevelType w:val="hybridMultilevel"/>
    <w:tmpl w:val="BBDC93B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15:restartNumberingAfterBreak="0">
    <w:nsid w:val="700F4582"/>
    <w:multiLevelType w:val="hybridMultilevel"/>
    <w:tmpl w:val="A8F407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1" w15:restartNumberingAfterBreak="0">
    <w:nsid w:val="73136C11"/>
    <w:multiLevelType w:val="hybridMultilevel"/>
    <w:tmpl w:val="9B7C6196"/>
    <w:lvl w:ilvl="0" w:tplc="BD981310">
      <w:start w:val="1"/>
      <w:numFmt w:val="lowerLetter"/>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32" w15:restartNumberingAfterBreak="0">
    <w:nsid w:val="73C2296C"/>
    <w:multiLevelType w:val="hybridMultilevel"/>
    <w:tmpl w:val="AEBE307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22"/>
  </w:num>
  <w:num w:numId="2">
    <w:abstractNumId w:val="8"/>
  </w:num>
  <w:num w:numId="3">
    <w:abstractNumId w:val="26"/>
  </w:num>
  <w:num w:numId="4">
    <w:abstractNumId w:val="18"/>
  </w:num>
  <w:num w:numId="5">
    <w:abstractNumId w:val="27"/>
  </w:num>
  <w:num w:numId="6">
    <w:abstractNumId w:val="7"/>
  </w:num>
  <w:num w:numId="7">
    <w:abstractNumId w:val="28"/>
  </w:num>
  <w:num w:numId="8">
    <w:abstractNumId w:val="4"/>
  </w:num>
  <w:num w:numId="9">
    <w:abstractNumId w:val="23"/>
  </w:num>
  <w:num w:numId="10">
    <w:abstractNumId w:val="9"/>
  </w:num>
  <w:num w:numId="11">
    <w:abstractNumId w:val="30"/>
  </w:num>
  <w:num w:numId="12">
    <w:abstractNumId w:val="25"/>
  </w:num>
  <w:num w:numId="13">
    <w:abstractNumId w:val="3"/>
  </w:num>
  <w:num w:numId="14">
    <w:abstractNumId w:val="5"/>
  </w:num>
  <w:num w:numId="15">
    <w:abstractNumId w:val="11"/>
  </w:num>
  <w:num w:numId="16">
    <w:abstractNumId w:val="15"/>
  </w:num>
  <w:num w:numId="17">
    <w:abstractNumId w:val="12"/>
  </w:num>
  <w:num w:numId="18">
    <w:abstractNumId w:val="0"/>
  </w:num>
  <w:num w:numId="19">
    <w:abstractNumId w:val="20"/>
    <w:lvlOverride w:ilvl="0">
      <w:startOverride w:val="6"/>
    </w:lvlOverride>
    <w:lvlOverride w:ilvl="1">
      <w:startOverride w:val="1"/>
    </w:lvlOverride>
    <w:lvlOverride w:ilvl="2">
      <w:startOverride w:val="4"/>
    </w:lvlOverride>
    <w:lvlOverride w:ilvl="3">
      <w:startOverride w:val="2"/>
    </w:lvlOverride>
    <w:lvlOverride w:ilvl="4">
      <w:startOverride w:val="2"/>
    </w:lvlOverride>
  </w:num>
  <w:num w:numId="20">
    <w:abstractNumId w:val="20"/>
    <w:lvlOverride w:ilvl="0">
      <w:startOverride w:val="6"/>
    </w:lvlOverride>
    <w:lvlOverride w:ilvl="1">
      <w:startOverride w:val="1"/>
    </w:lvlOverride>
    <w:lvlOverride w:ilvl="2">
      <w:startOverride w:val="4"/>
    </w:lvlOverride>
    <w:lvlOverride w:ilvl="3">
      <w:startOverride w:val="2"/>
    </w:lvlOverride>
    <w:lvlOverride w:ilvl="4">
      <w:startOverride w:val="3"/>
    </w:lvlOverride>
  </w:num>
  <w:num w:numId="21">
    <w:abstractNumId w:val="20"/>
  </w:num>
  <w:num w:numId="22">
    <w:abstractNumId w:val="17"/>
  </w:num>
  <w:num w:numId="23">
    <w:abstractNumId w:val="32"/>
  </w:num>
  <w:num w:numId="24">
    <w:abstractNumId w:val="13"/>
  </w:num>
  <w:num w:numId="25">
    <w:abstractNumId w:val="31"/>
  </w:num>
  <w:num w:numId="26">
    <w:abstractNumId w:val="6"/>
  </w:num>
  <w:num w:numId="27">
    <w:abstractNumId w:val="2"/>
  </w:num>
  <w:num w:numId="28">
    <w:abstractNumId w:val="16"/>
  </w:num>
  <w:num w:numId="29">
    <w:abstractNumId w:val="29"/>
  </w:num>
  <w:num w:numId="30">
    <w:abstractNumId w:val="1"/>
  </w:num>
  <w:num w:numId="31">
    <w:abstractNumId w:val="10"/>
  </w:num>
  <w:num w:numId="32">
    <w:abstractNumId w:val="19"/>
  </w:num>
  <w:num w:numId="33">
    <w:abstractNumId w:val="14"/>
  </w:num>
  <w:num w:numId="34">
    <w:abstractNumId w:val="24"/>
  </w:num>
  <w:num w:numId="35">
    <w:abstractNumId w:val="21"/>
  </w:num>
  <w:num w:numId="36">
    <w:abstractNumId w:val="22"/>
  </w:num>
  <w:num w:numId="37">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Bermúdez Rivas">
    <w15:presenceInfo w15:providerId="AD" w15:userId="S::CBermudezr@dimar.mil.co::67685346-6b77-4b4c-a69b-694de2d20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B6"/>
    <w:rsid w:val="00001518"/>
    <w:rsid w:val="00001858"/>
    <w:rsid w:val="00004B0B"/>
    <w:rsid w:val="00004B50"/>
    <w:rsid w:val="00005A24"/>
    <w:rsid w:val="00037301"/>
    <w:rsid w:val="000453E9"/>
    <w:rsid w:val="000537B5"/>
    <w:rsid w:val="00061802"/>
    <w:rsid w:val="00070CCF"/>
    <w:rsid w:val="00074F48"/>
    <w:rsid w:val="000870B7"/>
    <w:rsid w:val="00090DB6"/>
    <w:rsid w:val="000943E4"/>
    <w:rsid w:val="00096719"/>
    <w:rsid w:val="000A555D"/>
    <w:rsid w:val="000A7F2F"/>
    <w:rsid w:val="000B2970"/>
    <w:rsid w:val="000B71CA"/>
    <w:rsid w:val="000B7826"/>
    <w:rsid w:val="000D1182"/>
    <w:rsid w:val="000D37FB"/>
    <w:rsid w:val="000D41CA"/>
    <w:rsid w:val="000D6091"/>
    <w:rsid w:val="000D7937"/>
    <w:rsid w:val="000E1261"/>
    <w:rsid w:val="000F0EDF"/>
    <w:rsid w:val="000F7D9D"/>
    <w:rsid w:val="001000E2"/>
    <w:rsid w:val="00100619"/>
    <w:rsid w:val="00101A21"/>
    <w:rsid w:val="00102039"/>
    <w:rsid w:val="00102BF9"/>
    <w:rsid w:val="00104444"/>
    <w:rsid w:val="001047F0"/>
    <w:rsid w:val="0010642E"/>
    <w:rsid w:val="00111D99"/>
    <w:rsid w:val="00116E3A"/>
    <w:rsid w:val="0012258F"/>
    <w:rsid w:val="00130A9E"/>
    <w:rsid w:val="0013713E"/>
    <w:rsid w:val="00141EFE"/>
    <w:rsid w:val="001429B9"/>
    <w:rsid w:val="00147D1D"/>
    <w:rsid w:val="001511FC"/>
    <w:rsid w:val="00154146"/>
    <w:rsid w:val="00164D56"/>
    <w:rsid w:val="00166154"/>
    <w:rsid w:val="00167E73"/>
    <w:rsid w:val="0017186D"/>
    <w:rsid w:val="00182AB3"/>
    <w:rsid w:val="00182C52"/>
    <w:rsid w:val="0019041A"/>
    <w:rsid w:val="001A0127"/>
    <w:rsid w:val="001A31A9"/>
    <w:rsid w:val="001A4B0F"/>
    <w:rsid w:val="001A6347"/>
    <w:rsid w:val="001A6B43"/>
    <w:rsid w:val="001B13BA"/>
    <w:rsid w:val="001B69E8"/>
    <w:rsid w:val="001C07A8"/>
    <w:rsid w:val="001C1C50"/>
    <w:rsid w:val="001D5F4F"/>
    <w:rsid w:val="001F2EA1"/>
    <w:rsid w:val="001F58DB"/>
    <w:rsid w:val="001F5F09"/>
    <w:rsid w:val="00202D81"/>
    <w:rsid w:val="00202E6C"/>
    <w:rsid w:val="00210DBE"/>
    <w:rsid w:val="00214B8C"/>
    <w:rsid w:val="00217DF7"/>
    <w:rsid w:val="0022126B"/>
    <w:rsid w:val="00221C76"/>
    <w:rsid w:val="00230988"/>
    <w:rsid w:val="00234DFE"/>
    <w:rsid w:val="00235DCF"/>
    <w:rsid w:val="00236E77"/>
    <w:rsid w:val="00241606"/>
    <w:rsid w:val="002521E1"/>
    <w:rsid w:val="00253DA3"/>
    <w:rsid w:val="00254B4A"/>
    <w:rsid w:val="00254D9F"/>
    <w:rsid w:val="002640EE"/>
    <w:rsid w:val="00264286"/>
    <w:rsid w:val="00265653"/>
    <w:rsid w:val="00275329"/>
    <w:rsid w:val="0027783F"/>
    <w:rsid w:val="00282C77"/>
    <w:rsid w:val="00297EC9"/>
    <w:rsid w:val="002A4FCA"/>
    <w:rsid w:val="002A6811"/>
    <w:rsid w:val="002B3627"/>
    <w:rsid w:val="002C05B6"/>
    <w:rsid w:val="002C11D4"/>
    <w:rsid w:val="002C38AA"/>
    <w:rsid w:val="002D2632"/>
    <w:rsid w:val="002D2FCA"/>
    <w:rsid w:val="002D7102"/>
    <w:rsid w:val="002E0094"/>
    <w:rsid w:val="002E3C13"/>
    <w:rsid w:val="002F0A9A"/>
    <w:rsid w:val="002F29ED"/>
    <w:rsid w:val="002F364B"/>
    <w:rsid w:val="002F5DAB"/>
    <w:rsid w:val="002F5F47"/>
    <w:rsid w:val="003060AB"/>
    <w:rsid w:val="003076AC"/>
    <w:rsid w:val="00310BFD"/>
    <w:rsid w:val="003114B8"/>
    <w:rsid w:val="00316F4F"/>
    <w:rsid w:val="00320C7B"/>
    <w:rsid w:val="00320E8C"/>
    <w:rsid w:val="003228BB"/>
    <w:rsid w:val="00330C14"/>
    <w:rsid w:val="00334290"/>
    <w:rsid w:val="00335BED"/>
    <w:rsid w:val="00345D73"/>
    <w:rsid w:val="003518E9"/>
    <w:rsid w:val="003536A3"/>
    <w:rsid w:val="00356DF8"/>
    <w:rsid w:val="0035724A"/>
    <w:rsid w:val="00377E81"/>
    <w:rsid w:val="00380ED0"/>
    <w:rsid w:val="003821E0"/>
    <w:rsid w:val="00382E57"/>
    <w:rsid w:val="00383114"/>
    <w:rsid w:val="00391C5A"/>
    <w:rsid w:val="00392653"/>
    <w:rsid w:val="00394C13"/>
    <w:rsid w:val="003963B9"/>
    <w:rsid w:val="003A1167"/>
    <w:rsid w:val="003A391B"/>
    <w:rsid w:val="003A4E69"/>
    <w:rsid w:val="003C1955"/>
    <w:rsid w:val="003C6831"/>
    <w:rsid w:val="003D5D72"/>
    <w:rsid w:val="003D7086"/>
    <w:rsid w:val="003E4845"/>
    <w:rsid w:val="003F333C"/>
    <w:rsid w:val="003F3DA6"/>
    <w:rsid w:val="003F76DC"/>
    <w:rsid w:val="004042A9"/>
    <w:rsid w:val="00406687"/>
    <w:rsid w:val="00407B34"/>
    <w:rsid w:val="00416502"/>
    <w:rsid w:val="00424FFA"/>
    <w:rsid w:val="004261B9"/>
    <w:rsid w:val="00426304"/>
    <w:rsid w:val="00431D33"/>
    <w:rsid w:val="00433C6F"/>
    <w:rsid w:val="0044158D"/>
    <w:rsid w:val="00446A61"/>
    <w:rsid w:val="00453529"/>
    <w:rsid w:val="0045506E"/>
    <w:rsid w:val="00455F25"/>
    <w:rsid w:val="004679DE"/>
    <w:rsid w:val="004726D9"/>
    <w:rsid w:val="004729C3"/>
    <w:rsid w:val="004776AD"/>
    <w:rsid w:val="00477D4A"/>
    <w:rsid w:val="00482A92"/>
    <w:rsid w:val="004903D9"/>
    <w:rsid w:val="004934C2"/>
    <w:rsid w:val="00493779"/>
    <w:rsid w:val="004A2053"/>
    <w:rsid w:val="004A26DC"/>
    <w:rsid w:val="004A3892"/>
    <w:rsid w:val="004B0ED9"/>
    <w:rsid w:val="004B296C"/>
    <w:rsid w:val="004B5964"/>
    <w:rsid w:val="004B7B3E"/>
    <w:rsid w:val="004C0BFB"/>
    <w:rsid w:val="004C1885"/>
    <w:rsid w:val="004C31B1"/>
    <w:rsid w:val="004C4B3D"/>
    <w:rsid w:val="004C74D7"/>
    <w:rsid w:val="004E012A"/>
    <w:rsid w:val="004E5D71"/>
    <w:rsid w:val="004F4F44"/>
    <w:rsid w:val="005041D7"/>
    <w:rsid w:val="0050469C"/>
    <w:rsid w:val="005225BC"/>
    <w:rsid w:val="00523B1A"/>
    <w:rsid w:val="00525368"/>
    <w:rsid w:val="00525B1A"/>
    <w:rsid w:val="00532532"/>
    <w:rsid w:val="00533DFE"/>
    <w:rsid w:val="0053643F"/>
    <w:rsid w:val="00550DD5"/>
    <w:rsid w:val="0056302D"/>
    <w:rsid w:val="0056784B"/>
    <w:rsid w:val="0057521E"/>
    <w:rsid w:val="005942FE"/>
    <w:rsid w:val="00595603"/>
    <w:rsid w:val="00595D38"/>
    <w:rsid w:val="00597134"/>
    <w:rsid w:val="005A06E1"/>
    <w:rsid w:val="005A3205"/>
    <w:rsid w:val="005A45A4"/>
    <w:rsid w:val="005B101A"/>
    <w:rsid w:val="005C0516"/>
    <w:rsid w:val="005C6E05"/>
    <w:rsid w:val="005D1F82"/>
    <w:rsid w:val="005F36C5"/>
    <w:rsid w:val="005F63F0"/>
    <w:rsid w:val="00603CA5"/>
    <w:rsid w:val="00603D69"/>
    <w:rsid w:val="00610148"/>
    <w:rsid w:val="00627F3A"/>
    <w:rsid w:val="00630C97"/>
    <w:rsid w:val="006416F5"/>
    <w:rsid w:val="00641FD9"/>
    <w:rsid w:val="0064450E"/>
    <w:rsid w:val="00645C95"/>
    <w:rsid w:val="0065131D"/>
    <w:rsid w:val="00654BAB"/>
    <w:rsid w:val="006611FB"/>
    <w:rsid w:val="00662204"/>
    <w:rsid w:val="00662876"/>
    <w:rsid w:val="00663D16"/>
    <w:rsid w:val="00667455"/>
    <w:rsid w:val="00671613"/>
    <w:rsid w:val="00672764"/>
    <w:rsid w:val="00672C9B"/>
    <w:rsid w:val="00685650"/>
    <w:rsid w:val="00685D99"/>
    <w:rsid w:val="006A09BB"/>
    <w:rsid w:val="006A0D45"/>
    <w:rsid w:val="006B12BC"/>
    <w:rsid w:val="006C3AA4"/>
    <w:rsid w:val="006C6190"/>
    <w:rsid w:val="006D7865"/>
    <w:rsid w:val="006E3AC4"/>
    <w:rsid w:val="006E4605"/>
    <w:rsid w:val="006F1B0C"/>
    <w:rsid w:val="00700197"/>
    <w:rsid w:val="007018B4"/>
    <w:rsid w:val="00713ADA"/>
    <w:rsid w:val="0073047D"/>
    <w:rsid w:val="007351CA"/>
    <w:rsid w:val="0073783D"/>
    <w:rsid w:val="00737967"/>
    <w:rsid w:val="0074031A"/>
    <w:rsid w:val="00755AE3"/>
    <w:rsid w:val="00756401"/>
    <w:rsid w:val="0075645C"/>
    <w:rsid w:val="00761898"/>
    <w:rsid w:val="007622C5"/>
    <w:rsid w:val="007666A0"/>
    <w:rsid w:val="00770738"/>
    <w:rsid w:val="007727E4"/>
    <w:rsid w:val="007739A0"/>
    <w:rsid w:val="0077490F"/>
    <w:rsid w:val="00780CC6"/>
    <w:rsid w:val="00787A57"/>
    <w:rsid w:val="007944BB"/>
    <w:rsid w:val="0079503F"/>
    <w:rsid w:val="007952CF"/>
    <w:rsid w:val="0079565D"/>
    <w:rsid w:val="007A0A08"/>
    <w:rsid w:val="007A2E0A"/>
    <w:rsid w:val="007A5102"/>
    <w:rsid w:val="007B0BFB"/>
    <w:rsid w:val="007B176B"/>
    <w:rsid w:val="007B4708"/>
    <w:rsid w:val="007B669B"/>
    <w:rsid w:val="007C262E"/>
    <w:rsid w:val="007C3A56"/>
    <w:rsid w:val="007C40CC"/>
    <w:rsid w:val="007C7FC7"/>
    <w:rsid w:val="007D595A"/>
    <w:rsid w:val="007D7216"/>
    <w:rsid w:val="007E302C"/>
    <w:rsid w:val="007E4407"/>
    <w:rsid w:val="007E77AB"/>
    <w:rsid w:val="007F1A6D"/>
    <w:rsid w:val="00801E24"/>
    <w:rsid w:val="008056C4"/>
    <w:rsid w:val="00807BD3"/>
    <w:rsid w:val="00812EED"/>
    <w:rsid w:val="0081329B"/>
    <w:rsid w:val="00815722"/>
    <w:rsid w:val="00826B2D"/>
    <w:rsid w:val="008347CF"/>
    <w:rsid w:val="0084151D"/>
    <w:rsid w:val="00843B16"/>
    <w:rsid w:val="00852166"/>
    <w:rsid w:val="00854BA7"/>
    <w:rsid w:val="00856ABD"/>
    <w:rsid w:val="008702A1"/>
    <w:rsid w:val="00874BF8"/>
    <w:rsid w:val="00874E81"/>
    <w:rsid w:val="00877F29"/>
    <w:rsid w:val="00884E52"/>
    <w:rsid w:val="00890EAD"/>
    <w:rsid w:val="008923E6"/>
    <w:rsid w:val="008A18CF"/>
    <w:rsid w:val="008A4D66"/>
    <w:rsid w:val="008A72BF"/>
    <w:rsid w:val="008B0B5C"/>
    <w:rsid w:val="008B386A"/>
    <w:rsid w:val="008B7B09"/>
    <w:rsid w:val="008B7E6F"/>
    <w:rsid w:val="008C18EE"/>
    <w:rsid w:val="008D1B5F"/>
    <w:rsid w:val="008D1BEE"/>
    <w:rsid w:val="008D3C0A"/>
    <w:rsid w:val="008E7640"/>
    <w:rsid w:val="008F0CF9"/>
    <w:rsid w:val="00900E75"/>
    <w:rsid w:val="00903812"/>
    <w:rsid w:val="00912073"/>
    <w:rsid w:val="00914E1E"/>
    <w:rsid w:val="009161D8"/>
    <w:rsid w:val="0091795F"/>
    <w:rsid w:val="00924F29"/>
    <w:rsid w:val="009254E3"/>
    <w:rsid w:val="00926E38"/>
    <w:rsid w:val="00930A27"/>
    <w:rsid w:val="009313AA"/>
    <w:rsid w:val="00932B63"/>
    <w:rsid w:val="0093449F"/>
    <w:rsid w:val="0093784C"/>
    <w:rsid w:val="00940BAC"/>
    <w:rsid w:val="00942A27"/>
    <w:rsid w:val="00942C21"/>
    <w:rsid w:val="009436B7"/>
    <w:rsid w:val="00944000"/>
    <w:rsid w:val="0094425E"/>
    <w:rsid w:val="00944E0B"/>
    <w:rsid w:val="00953721"/>
    <w:rsid w:val="009548BD"/>
    <w:rsid w:val="00956869"/>
    <w:rsid w:val="00972D75"/>
    <w:rsid w:val="00990C1C"/>
    <w:rsid w:val="0099180B"/>
    <w:rsid w:val="009930EB"/>
    <w:rsid w:val="00995799"/>
    <w:rsid w:val="009B1189"/>
    <w:rsid w:val="009B76AC"/>
    <w:rsid w:val="009C3ED3"/>
    <w:rsid w:val="009C7690"/>
    <w:rsid w:val="009D2A45"/>
    <w:rsid w:val="009E20E3"/>
    <w:rsid w:val="009E263C"/>
    <w:rsid w:val="009F60BF"/>
    <w:rsid w:val="00A00678"/>
    <w:rsid w:val="00A0094F"/>
    <w:rsid w:val="00A049B1"/>
    <w:rsid w:val="00A24D9A"/>
    <w:rsid w:val="00A25125"/>
    <w:rsid w:val="00A3107A"/>
    <w:rsid w:val="00A311B1"/>
    <w:rsid w:val="00A465E1"/>
    <w:rsid w:val="00A520D8"/>
    <w:rsid w:val="00A53446"/>
    <w:rsid w:val="00A53461"/>
    <w:rsid w:val="00A57491"/>
    <w:rsid w:val="00A61226"/>
    <w:rsid w:val="00A63ED5"/>
    <w:rsid w:val="00A6530B"/>
    <w:rsid w:val="00A66539"/>
    <w:rsid w:val="00A679C2"/>
    <w:rsid w:val="00A710CB"/>
    <w:rsid w:val="00A747DD"/>
    <w:rsid w:val="00A74D2B"/>
    <w:rsid w:val="00A761C9"/>
    <w:rsid w:val="00A814B8"/>
    <w:rsid w:val="00A81DC3"/>
    <w:rsid w:val="00A83570"/>
    <w:rsid w:val="00A83F91"/>
    <w:rsid w:val="00A87368"/>
    <w:rsid w:val="00A9088C"/>
    <w:rsid w:val="00A9115A"/>
    <w:rsid w:val="00A95C5C"/>
    <w:rsid w:val="00AA29E8"/>
    <w:rsid w:val="00AA7570"/>
    <w:rsid w:val="00AA7A8D"/>
    <w:rsid w:val="00AB6026"/>
    <w:rsid w:val="00AB6074"/>
    <w:rsid w:val="00AB7F04"/>
    <w:rsid w:val="00AC3569"/>
    <w:rsid w:val="00AC42F8"/>
    <w:rsid w:val="00AC7504"/>
    <w:rsid w:val="00AD0241"/>
    <w:rsid w:val="00AD0DB4"/>
    <w:rsid w:val="00AD7CED"/>
    <w:rsid w:val="00AE2344"/>
    <w:rsid w:val="00AF1C93"/>
    <w:rsid w:val="00B063D1"/>
    <w:rsid w:val="00B07194"/>
    <w:rsid w:val="00B1072C"/>
    <w:rsid w:val="00B2013E"/>
    <w:rsid w:val="00B21110"/>
    <w:rsid w:val="00B254F7"/>
    <w:rsid w:val="00B37004"/>
    <w:rsid w:val="00B530B1"/>
    <w:rsid w:val="00B531F0"/>
    <w:rsid w:val="00B53B6C"/>
    <w:rsid w:val="00B5503B"/>
    <w:rsid w:val="00B55A9B"/>
    <w:rsid w:val="00B61857"/>
    <w:rsid w:val="00B6694A"/>
    <w:rsid w:val="00B73A32"/>
    <w:rsid w:val="00B774DC"/>
    <w:rsid w:val="00B81962"/>
    <w:rsid w:val="00B819A8"/>
    <w:rsid w:val="00B82149"/>
    <w:rsid w:val="00B90111"/>
    <w:rsid w:val="00B93DDF"/>
    <w:rsid w:val="00BA35E5"/>
    <w:rsid w:val="00BA63AD"/>
    <w:rsid w:val="00BB0F80"/>
    <w:rsid w:val="00BB5A64"/>
    <w:rsid w:val="00BC16BD"/>
    <w:rsid w:val="00BC6DB1"/>
    <w:rsid w:val="00BC6E28"/>
    <w:rsid w:val="00BD11CA"/>
    <w:rsid w:val="00BD469A"/>
    <w:rsid w:val="00BD7D2C"/>
    <w:rsid w:val="00BE0A31"/>
    <w:rsid w:val="00BE471F"/>
    <w:rsid w:val="00BE5379"/>
    <w:rsid w:val="00BF0603"/>
    <w:rsid w:val="00BF08E5"/>
    <w:rsid w:val="00C147D5"/>
    <w:rsid w:val="00C1620D"/>
    <w:rsid w:val="00C16973"/>
    <w:rsid w:val="00C17125"/>
    <w:rsid w:val="00C20FAB"/>
    <w:rsid w:val="00C21555"/>
    <w:rsid w:val="00C343FE"/>
    <w:rsid w:val="00C34D58"/>
    <w:rsid w:val="00C372D7"/>
    <w:rsid w:val="00C517A9"/>
    <w:rsid w:val="00C56683"/>
    <w:rsid w:val="00C7401D"/>
    <w:rsid w:val="00C8539D"/>
    <w:rsid w:val="00C916C4"/>
    <w:rsid w:val="00C91D06"/>
    <w:rsid w:val="00C96935"/>
    <w:rsid w:val="00CA1525"/>
    <w:rsid w:val="00CA31DD"/>
    <w:rsid w:val="00CA583E"/>
    <w:rsid w:val="00CA5F8B"/>
    <w:rsid w:val="00CB39EB"/>
    <w:rsid w:val="00CB7B8F"/>
    <w:rsid w:val="00CC7804"/>
    <w:rsid w:val="00CD1F12"/>
    <w:rsid w:val="00CD1FC9"/>
    <w:rsid w:val="00CD410B"/>
    <w:rsid w:val="00CD5F79"/>
    <w:rsid w:val="00CD7B53"/>
    <w:rsid w:val="00CE2BA3"/>
    <w:rsid w:val="00CE4F66"/>
    <w:rsid w:val="00CE6D59"/>
    <w:rsid w:val="00CF113C"/>
    <w:rsid w:val="00CF167A"/>
    <w:rsid w:val="00CF2780"/>
    <w:rsid w:val="00CF304A"/>
    <w:rsid w:val="00CF450F"/>
    <w:rsid w:val="00CF5154"/>
    <w:rsid w:val="00D10949"/>
    <w:rsid w:val="00D1545C"/>
    <w:rsid w:val="00D15F54"/>
    <w:rsid w:val="00D17C81"/>
    <w:rsid w:val="00D2036E"/>
    <w:rsid w:val="00D204A4"/>
    <w:rsid w:val="00D20EDA"/>
    <w:rsid w:val="00D22CD7"/>
    <w:rsid w:val="00D25E87"/>
    <w:rsid w:val="00D33F6D"/>
    <w:rsid w:val="00D3405A"/>
    <w:rsid w:val="00D34806"/>
    <w:rsid w:val="00D4396B"/>
    <w:rsid w:val="00D458E5"/>
    <w:rsid w:val="00D45D3A"/>
    <w:rsid w:val="00D528FC"/>
    <w:rsid w:val="00D5458E"/>
    <w:rsid w:val="00D575BA"/>
    <w:rsid w:val="00D72520"/>
    <w:rsid w:val="00D76C36"/>
    <w:rsid w:val="00D77543"/>
    <w:rsid w:val="00D82550"/>
    <w:rsid w:val="00D83497"/>
    <w:rsid w:val="00D866B6"/>
    <w:rsid w:val="00D902DF"/>
    <w:rsid w:val="00D9031A"/>
    <w:rsid w:val="00D91253"/>
    <w:rsid w:val="00D93276"/>
    <w:rsid w:val="00DA008C"/>
    <w:rsid w:val="00DA1CE5"/>
    <w:rsid w:val="00DA252F"/>
    <w:rsid w:val="00DB0A80"/>
    <w:rsid w:val="00DC093A"/>
    <w:rsid w:val="00DC24CC"/>
    <w:rsid w:val="00DC2662"/>
    <w:rsid w:val="00DC266D"/>
    <w:rsid w:val="00DC51D9"/>
    <w:rsid w:val="00DD3707"/>
    <w:rsid w:val="00DD3B88"/>
    <w:rsid w:val="00DD7BE0"/>
    <w:rsid w:val="00DD7EF6"/>
    <w:rsid w:val="00DE3BEF"/>
    <w:rsid w:val="00DE3DD9"/>
    <w:rsid w:val="00DE6044"/>
    <w:rsid w:val="00DE798D"/>
    <w:rsid w:val="00DE7D31"/>
    <w:rsid w:val="00DF00DF"/>
    <w:rsid w:val="00DF4014"/>
    <w:rsid w:val="00E01B86"/>
    <w:rsid w:val="00E124EC"/>
    <w:rsid w:val="00E15130"/>
    <w:rsid w:val="00E166ED"/>
    <w:rsid w:val="00E23F47"/>
    <w:rsid w:val="00E2423F"/>
    <w:rsid w:val="00E264E3"/>
    <w:rsid w:val="00E359D0"/>
    <w:rsid w:val="00E372F1"/>
    <w:rsid w:val="00E37D44"/>
    <w:rsid w:val="00E43E72"/>
    <w:rsid w:val="00E45C94"/>
    <w:rsid w:val="00E50602"/>
    <w:rsid w:val="00E53043"/>
    <w:rsid w:val="00E60AB1"/>
    <w:rsid w:val="00E614BF"/>
    <w:rsid w:val="00E62AE3"/>
    <w:rsid w:val="00E65E7D"/>
    <w:rsid w:val="00E76646"/>
    <w:rsid w:val="00E84C9E"/>
    <w:rsid w:val="00E91CBC"/>
    <w:rsid w:val="00E91D2B"/>
    <w:rsid w:val="00E94047"/>
    <w:rsid w:val="00EA0BD8"/>
    <w:rsid w:val="00EA4D10"/>
    <w:rsid w:val="00EB62C3"/>
    <w:rsid w:val="00EB6EB2"/>
    <w:rsid w:val="00EC0E7A"/>
    <w:rsid w:val="00ED3A2F"/>
    <w:rsid w:val="00ED551A"/>
    <w:rsid w:val="00ED6B9E"/>
    <w:rsid w:val="00EE5663"/>
    <w:rsid w:val="00EE741F"/>
    <w:rsid w:val="00EF4EB2"/>
    <w:rsid w:val="00EF620E"/>
    <w:rsid w:val="00F00848"/>
    <w:rsid w:val="00F039A3"/>
    <w:rsid w:val="00F05E6E"/>
    <w:rsid w:val="00F1146E"/>
    <w:rsid w:val="00F2260F"/>
    <w:rsid w:val="00F24517"/>
    <w:rsid w:val="00F27F3A"/>
    <w:rsid w:val="00F32583"/>
    <w:rsid w:val="00F35211"/>
    <w:rsid w:val="00F4136E"/>
    <w:rsid w:val="00F44590"/>
    <w:rsid w:val="00F457C2"/>
    <w:rsid w:val="00F51B7B"/>
    <w:rsid w:val="00F5254F"/>
    <w:rsid w:val="00F56C7F"/>
    <w:rsid w:val="00F57D6B"/>
    <w:rsid w:val="00F6154E"/>
    <w:rsid w:val="00F676BD"/>
    <w:rsid w:val="00F71A1C"/>
    <w:rsid w:val="00F72BE9"/>
    <w:rsid w:val="00F76A48"/>
    <w:rsid w:val="00F83837"/>
    <w:rsid w:val="00F9014A"/>
    <w:rsid w:val="00F909BC"/>
    <w:rsid w:val="00F96F98"/>
    <w:rsid w:val="00F96FFE"/>
    <w:rsid w:val="00FA0638"/>
    <w:rsid w:val="00FA362C"/>
    <w:rsid w:val="00FA373C"/>
    <w:rsid w:val="00FA4465"/>
    <w:rsid w:val="00FA4EB1"/>
    <w:rsid w:val="00FB031C"/>
    <w:rsid w:val="00FB160D"/>
    <w:rsid w:val="00FB590F"/>
    <w:rsid w:val="00FC5402"/>
    <w:rsid w:val="00FD13E1"/>
    <w:rsid w:val="00FD28C5"/>
    <w:rsid w:val="00FE0317"/>
    <w:rsid w:val="00FE6238"/>
    <w:rsid w:val="00FF0C79"/>
    <w:rsid w:val="00FF66AD"/>
    <w:rsid w:val="00FF6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70D77"/>
  <w15:docId w15:val="{821CAD7F-1E25-4F4D-B45B-73668338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sz w:val="24"/>
        <w:szCs w:val="24"/>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A9"/>
    <w:pPr>
      <w:spacing w:after="0" w:line="240" w:lineRule="auto"/>
    </w:pPr>
    <w:rPr>
      <w:i w:val="0"/>
      <w:sz w:val="22"/>
    </w:rPr>
  </w:style>
  <w:style w:type="paragraph" w:styleId="Ttulo1">
    <w:name w:val="heading 1"/>
    <w:basedOn w:val="Prrafodelista"/>
    <w:next w:val="Normal"/>
    <w:link w:val="Ttulo1Car"/>
    <w:uiPriority w:val="9"/>
    <w:qFormat/>
    <w:rsid w:val="00DE798D"/>
    <w:pPr>
      <w:tabs>
        <w:tab w:val="left" w:pos="-142"/>
        <w:tab w:val="left" w:pos="284"/>
      </w:tabs>
      <w:ind w:left="0"/>
      <w:jc w:val="both"/>
      <w:outlineLvl w:val="0"/>
    </w:pPr>
    <w:rPr>
      <w:b/>
      <w:szCs w:val="22"/>
    </w:rPr>
  </w:style>
  <w:style w:type="paragraph" w:styleId="Ttulo2">
    <w:name w:val="heading 2"/>
    <w:basedOn w:val="Normal"/>
    <w:next w:val="Normal"/>
    <w:link w:val="Ttulo2Car"/>
    <w:qFormat/>
    <w:rsid w:val="00253DA3"/>
    <w:pPr>
      <w:keepNext/>
      <w:numPr>
        <w:ilvl w:val="1"/>
        <w:numId w:val="1"/>
      </w:numPr>
      <w:outlineLvl w:val="1"/>
    </w:pPr>
    <w:rPr>
      <w:b/>
      <w:bCs/>
      <w:iCs/>
      <w:szCs w:val="22"/>
      <w:lang w:val="es-ES"/>
    </w:rPr>
  </w:style>
  <w:style w:type="paragraph" w:styleId="Ttulo3">
    <w:name w:val="heading 3"/>
    <w:basedOn w:val="Normal"/>
    <w:next w:val="Normal"/>
    <w:link w:val="Ttulo3Car"/>
    <w:qFormat/>
    <w:rsid w:val="00210DBE"/>
    <w:pPr>
      <w:numPr>
        <w:ilvl w:val="2"/>
        <w:numId w:val="1"/>
      </w:numPr>
      <w:outlineLvl w:val="2"/>
    </w:pPr>
    <w:rPr>
      <w:b/>
      <w:lang w:val="es-ES"/>
    </w:rPr>
  </w:style>
  <w:style w:type="paragraph" w:styleId="Ttulo4">
    <w:name w:val="heading 4"/>
    <w:basedOn w:val="Normal"/>
    <w:next w:val="Normal"/>
    <w:link w:val="Ttulo4Car"/>
    <w:qFormat/>
    <w:rsid w:val="00890EAD"/>
    <w:pPr>
      <w:keepNext/>
      <w:numPr>
        <w:ilvl w:val="3"/>
        <w:numId w:val="1"/>
      </w:numPr>
      <w:outlineLvl w:val="3"/>
    </w:pPr>
    <w:rPr>
      <w:b/>
      <w:szCs w:val="20"/>
    </w:rPr>
  </w:style>
  <w:style w:type="paragraph" w:styleId="Ttulo5">
    <w:name w:val="heading 5"/>
    <w:basedOn w:val="Normal"/>
    <w:next w:val="Normal"/>
    <w:link w:val="Ttulo5Car"/>
    <w:qFormat/>
    <w:rsid w:val="00FA0638"/>
    <w:pPr>
      <w:numPr>
        <w:ilvl w:val="4"/>
        <w:numId w:val="1"/>
      </w:numPr>
      <w:tabs>
        <w:tab w:val="clear" w:pos="2001"/>
        <w:tab w:val="num" w:pos="1008"/>
      </w:tabs>
      <w:spacing w:before="240" w:after="60"/>
      <w:ind w:left="1008"/>
      <w:jc w:val="both"/>
      <w:outlineLvl w:val="4"/>
    </w:pPr>
    <w:rPr>
      <w:rFonts w:eastAsia="Times New Roman"/>
      <w:b/>
      <w:bCs/>
      <w:iCs/>
      <w:szCs w:val="22"/>
      <w:lang w:val="es-ES" w:eastAsia="es-ES"/>
    </w:rPr>
  </w:style>
  <w:style w:type="paragraph" w:styleId="Ttulo6">
    <w:name w:val="heading 6"/>
    <w:basedOn w:val="Normal"/>
    <w:next w:val="Normal"/>
    <w:link w:val="Ttulo6Car"/>
    <w:qFormat/>
    <w:rsid w:val="00DE798D"/>
    <w:pPr>
      <w:numPr>
        <w:ilvl w:val="5"/>
        <w:numId w:val="1"/>
      </w:numPr>
      <w:spacing w:before="240" w:after="60"/>
      <w:jc w:val="both"/>
      <w:outlineLvl w:val="5"/>
    </w:pPr>
    <w:rPr>
      <w:b/>
      <w:bCs/>
      <w:szCs w:val="22"/>
      <w:lang w:val="es-ES"/>
    </w:rPr>
  </w:style>
  <w:style w:type="paragraph" w:styleId="Ttulo7">
    <w:name w:val="heading 7"/>
    <w:basedOn w:val="Normal"/>
    <w:next w:val="Normal"/>
    <w:link w:val="Ttulo7Car"/>
    <w:qFormat/>
    <w:rsid w:val="00DE798D"/>
    <w:pPr>
      <w:numPr>
        <w:ilvl w:val="6"/>
        <w:numId w:val="1"/>
      </w:numPr>
      <w:spacing w:before="240" w:after="60"/>
      <w:jc w:val="both"/>
      <w:outlineLvl w:val="6"/>
    </w:pPr>
    <w:rPr>
      <w:lang w:val="es-ES"/>
    </w:rPr>
  </w:style>
  <w:style w:type="paragraph" w:styleId="Ttulo8">
    <w:name w:val="heading 8"/>
    <w:basedOn w:val="Normal"/>
    <w:next w:val="Normal"/>
    <w:link w:val="Ttulo8Car"/>
    <w:qFormat/>
    <w:rsid w:val="00DE798D"/>
    <w:pPr>
      <w:numPr>
        <w:ilvl w:val="7"/>
        <w:numId w:val="1"/>
      </w:numPr>
      <w:spacing w:before="240" w:after="60"/>
      <w:jc w:val="both"/>
      <w:outlineLvl w:val="7"/>
    </w:pPr>
    <w:rPr>
      <w:i/>
      <w:iCs/>
      <w:lang w:val="es-ES"/>
    </w:rPr>
  </w:style>
  <w:style w:type="paragraph" w:styleId="Ttulo9">
    <w:name w:val="heading 9"/>
    <w:basedOn w:val="Normal"/>
    <w:next w:val="Normal"/>
    <w:link w:val="Ttulo9Car"/>
    <w:qFormat/>
    <w:rsid w:val="00DE798D"/>
    <w:pPr>
      <w:numPr>
        <w:ilvl w:val="8"/>
        <w:numId w:val="1"/>
      </w:numPr>
      <w:spacing w:before="240" w:after="60"/>
      <w:jc w:val="both"/>
      <w:outlineLvl w:val="8"/>
    </w:pPr>
    <w:rPr>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0DB6"/>
    <w:pPr>
      <w:tabs>
        <w:tab w:val="center" w:pos="4419"/>
        <w:tab w:val="right" w:pos="8838"/>
      </w:tabs>
    </w:pPr>
    <w:rPr>
      <w:rFonts w:asciiTheme="minorHAnsi" w:hAnsiTheme="minorHAnsi" w:cstheme="minorBidi"/>
      <w:szCs w:val="22"/>
    </w:rPr>
  </w:style>
  <w:style w:type="character" w:customStyle="1" w:styleId="EncabezadoCar">
    <w:name w:val="Encabezado Car"/>
    <w:basedOn w:val="Fuentedeprrafopredeter"/>
    <w:link w:val="Encabezado"/>
    <w:uiPriority w:val="99"/>
    <w:rsid w:val="00090DB6"/>
  </w:style>
  <w:style w:type="paragraph" w:styleId="Piedepgina">
    <w:name w:val="footer"/>
    <w:basedOn w:val="Normal"/>
    <w:link w:val="PiedepginaCar"/>
    <w:uiPriority w:val="99"/>
    <w:unhideWhenUsed/>
    <w:rsid w:val="00090DB6"/>
    <w:pPr>
      <w:tabs>
        <w:tab w:val="center" w:pos="4419"/>
        <w:tab w:val="right" w:pos="8838"/>
      </w:tabs>
    </w:pPr>
    <w:rPr>
      <w:rFonts w:asciiTheme="minorHAnsi" w:hAnsiTheme="minorHAnsi" w:cstheme="minorBidi"/>
      <w:szCs w:val="22"/>
    </w:rPr>
  </w:style>
  <w:style w:type="character" w:customStyle="1" w:styleId="PiedepginaCar">
    <w:name w:val="Pie de página Car"/>
    <w:basedOn w:val="Fuentedeprrafopredeter"/>
    <w:link w:val="Piedepgina"/>
    <w:uiPriority w:val="99"/>
    <w:rsid w:val="00090DB6"/>
  </w:style>
  <w:style w:type="paragraph" w:styleId="Textodeglobo">
    <w:name w:val="Balloon Text"/>
    <w:basedOn w:val="Normal"/>
    <w:link w:val="TextodegloboCar"/>
    <w:uiPriority w:val="99"/>
    <w:semiHidden/>
    <w:unhideWhenUsed/>
    <w:rsid w:val="00090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DB6"/>
    <w:rPr>
      <w:rFonts w:ascii="Tahoma" w:hAnsi="Tahoma" w:cs="Tahoma"/>
      <w:sz w:val="16"/>
      <w:szCs w:val="16"/>
    </w:rPr>
  </w:style>
  <w:style w:type="paragraph" w:styleId="Prrafodelista">
    <w:name w:val="List Paragraph"/>
    <w:basedOn w:val="Normal"/>
    <w:uiPriority w:val="34"/>
    <w:qFormat/>
    <w:rsid w:val="000D6091"/>
    <w:pPr>
      <w:ind w:left="720"/>
      <w:contextualSpacing/>
    </w:pPr>
  </w:style>
  <w:style w:type="paragraph" w:styleId="Textoindependiente">
    <w:name w:val="Body Text"/>
    <w:basedOn w:val="Normal"/>
    <w:link w:val="TextoindependienteCar"/>
    <w:semiHidden/>
    <w:rsid w:val="00D83497"/>
    <w:pPr>
      <w:tabs>
        <w:tab w:val="left" w:pos="851"/>
      </w:tabs>
      <w:jc w:val="both"/>
    </w:pPr>
    <w:rPr>
      <w:szCs w:val="20"/>
    </w:rPr>
  </w:style>
  <w:style w:type="character" w:customStyle="1" w:styleId="TextoindependienteCar">
    <w:name w:val="Texto independiente Car"/>
    <w:basedOn w:val="Fuentedeprrafopredeter"/>
    <w:link w:val="Textoindependiente"/>
    <w:semiHidden/>
    <w:rsid w:val="00D83497"/>
    <w:rPr>
      <w:rFonts w:ascii="Arial" w:eastAsia="Times New Roman" w:hAnsi="Arial" w:cs="Times New Roman"/>
      <w:sz w:val="24"/>
      <w:szCs w:val="20"/>
      <w:lang w:eastAsia="es-ES"/>
    </w:rPr>
  </w:style>
  <w:style w:type="paragraph" w:styleId="Textoindependiente3">
    <w:name w:val="Body Text 3"/>
    <w:basedOn w:val="Normal"/>
    <w:link w:val="Textoindependiente3Car"/>
    <w:uiPriority w:val="99"/>
    <w:semiHidden/>
    <w:unhideWhenUsed/>
    <w:rsid w:val="008347C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347CF"/>
    <w:rPr>
      <w:rFonts w:ascii="Times New Roman" w:eastAsia="Times New Roman" w:hAnsi="Times New Roman" w:cs="Times New Roman"/>
      <w:sz w:val="16"/>
      <w:szCs w:val="16"/>
      <w:lang w:val="es-ES_tradnl" w:eastAsia="es-ES"/>
    </w:rPr>
  </w:style>
  <w:style w:type="character" w:styleId="Textodelmarcadordeposicin">
    <w:name w:val="Placeholder Text"/>
    <w:basedOn w:val="Fuentedeprrafopredeter"/>
    <w:uiPriority w:val="99"/>
    <w:semiHidden/>
    <w:rsid w:val="00182C52"/>
    <w:rPr>
      <w:color w:val="808080"/>
    </w:rPr>
  </w:style>
  <w:style w:type="table" w:styleId="Tablaconcuadrcula">
    <w:name w:val="Table Grid"/>
    <w:basedOn w:val="Tablanormal"/>
    <w:uiPriority w:val="59"/>
    <w:rsid w:val="00F71A1C"/>
    <w:pPr>
      <w:spacing w:after="0" w:line="240" w:lineRule="auto"/>
    </w:pPr>
    <w:rPr>
      <w:rFonts w:ascii="Calibri" w:eastAsia="Calibri" w:hAnsi="Calibri"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798D"/>
    <w:rPr>
      <w:b/>
      <w:i w:val="0"/>
      <w:sz w:val="22"/>
      <w:szCs w:val="22"/>
    </w:rPr>
  </w:style>
  <w:style w:type="character" w:customStyle="1" w:styleId="Ttulo2Car">
    <w:name w:val="Título 2 Car"/>
    <w:basedOn w:val="Fuentedeprrafopredeter"/>
    <w:link w:val="Ttulo2"/>
    <w:rsid w:val="00253DA3"/>
    <w:rPr>
      <w:b/>
      <w:bCs/>
      <w:i w:val="0"/>
      <w:iCs/>
      <w:sz w:val="22"/>
      <w:szCs w:val="22"/>
      <w:lang w:val="es-ES"/>
    </w:rPr>
  </w:style>
  <w:style w:type="character" w:customStyle="1" w:styleId="Ttulo3Car">
    <w:name w:val="Título 3 Car"/>
    <w:basedOn w:val="Fuentedeprrafopredeter"/>
    <w:link w:val="Ttulo3"/>
    <w:rsid w:val="00210DBE"/>
    <w:rPr>
      <w:b/>
      <w:i w:val="0"/>
      <w:lang w:val="es-ES"/>
    </w:rPr>
  </w:style>
  <w:style w:type="character" w:customStyle="1" w:styleId="Ttulo4Car">
    <w:name w:val="Título 4 Car"/>
    <w:basedOn w:val="Fuentedeprrafopredeter"/>
    <w:link w:val="Ttulo4"/>
    <w:rsid w:val="00890EAD"/>
    <w:rPr>
      <w:b/>
      <w:i w:val="0"/>
      <w:sz w:val="22"/>
      <w:szCs w:val="20"/>
    </w:rPr>
  </w:style>
  <w:style w:type="character" w:customStyle="1" w:styleId="Ttulo5Car">
    <w:name w:val="Título 5 Car"/>
    <w:basedOn w:val="Fuentedeprrafopredeter"/>
    <w:link w:val="Ttulo5"/>
    <w:rsid w:val="00FA0638"/>
    <w:rPr>
      <w:rFonts w:eastAsia="Times New Roman"/>
      <w:b/>
      <w:bCs/>
      <w:i w:val="0"/>
      <w:iCs/>
      <w:sz w:val="22"/>
      <w:szCs w:val="22"/>
      <w:lang w:val="es-ES" w:eastAsia="es-ES"/>
    </w:rPr>
  </w:style>
  <w:style w:type="character" w:customStyle="1" w:styleId="Ttulo6Car">
    <w:name w:val="Título 6 Car"/>
    <w:basedOn w:val="Fuentedeprrafopredeter"/>
    <w:link w:val="Ttulo6"/>
    <w:rsid w:val="00DE798D"/>
    <w:rPr>
      <w:b/>
      <w:bCs/>
      <w:i w:val="0"/>
      <w:sz w:val="22"/>
      <w:szCs w:val="22"/>
      <w:lang w:val="es-ES"/>
    </w:rPr>
  </w:style>
  <w:style w:type="character" w:customStyle="1" w:styleId="Ttulo7Car">
    <w:name w:val="Título 7 Car"/>
    <w:basedOn w:val="Fuentedeprrafopredeter"/>
    <w:link w:val="Ttulo7"/>
    <w:rsid w:val="00DE798D"/>
    <w:rPr>
      <w:i w:val="0"/>
      <w:lang w:val="es-ES"/>
    </w:rPr>
  </w:style>
  <w:style w:type="character" w:customStyle="1" w:styleId="Ttulo8Car">
    <w:name w:val="Título 8 Car"/>
    <w:basedOn w:val="Fuentedeprrafopredeter"/>
    <w:link w:val="Ttulo8"/>
    <w:rsid w:val="00DE798D"/>
    <w:rPr>
      <w:iCs/>
      <w:lang w:val="es-ES"/>
    </w:rPr>
  </w:style>
  <w:style w:type="character" w:customStyle="1" w:styleId="Ttulo9Car">
    <w:name w:val="Título 9 Car"/>
    <w:basedOn w:val="Fuentedeprrafopredeter"/>
    <w:link w:val="Ttulo9"/>
    <w:rsid w:val="00DE798D"/>
    <w:rPr>
      <w:i w:val="0"/>
      <w:sz w:val="22"/>
      <w:szCs w:val="22"/>
      <w:lang w:val="es-ES"/>
    </w:rPr>
  </w:style>
  <w:style w:type="character" w:styleId="Nmerodepgina">
    <w:name w:val="page number"/>
    <w:basedOn w:val="Fuentedeprrafopredeter"/>
    <w:rsid w:val="00DE798D"/>
  </w:style>
  <w:style w:type="paragraph" w:styleId="Sinespaciado">
    <w:name w:val="No Spacing"/>
    <w:uiPriority w:val="1"/>
    <w:qFormat/>
    <w:rsid w:val="00A83F91"/>
    <w:pPr>
      <w:spacing w:after="0" w:line="240" w:lineRule="auto"/>
    </w:pPr>
    <w:rPr>
      <w:rFonts w:ascii="Times New Roman" w:eastAsia="Times New Roman" w:hAnsi="Times New Roman" w:cs="Times New Roman"/>
      <w:lang w:val="es-ES_tradnl" w:eastAsia="es-ES"/>
    </w:rPr>
  </w:style>
  <w:style w:type="character" w:styleId="Hipervnculo">
    <w:name w:val="Hyperlink"/>
    <w:basedOn w:val="Fuentedeprrafopredeter"/>
    <w:uiPriority w:val="99"/>
    <w:unhideWhenUsed/>
    <w:rsid w:val="00407B34"/>
    <w:rPr>
      <w:color w:val="0000FF" w:themeColor="hyperlink"/>
      <w:u w:val="single"/>
    </w:rPr>
  </w:style>
  <w:style w:type="paragraph" w:styleId="Descripcin">
    <w:name w:val="caption"/>
    <w:basedOn w:val="Normal"/>
    <w:next w:val="Normal"/>
    <w:uiPriority w:val="35"/>
    <w:unhideWhenUsed/>
    <w:qFormat/>
    <w:rsid w:val="00E359D0"/>
    <w:pPr>
      <w:spacing w:after="200"/>
      <w:jc w:val="center"/>
    </w:pPr>
    <w:rPr>
      <w:b/>
      <w:iCs/>
      <w:szCs w:val="18"/>
    </w:rPr>
  </w:style>
  <w:style w:type="table" w:styleId="Tablaconcuadrcula4-nfasis4">
    <w:name w:val="Grid Table 4 Accent 4"/>
    <w:basedOn w:val="Tablanormal"/>
    <w:uiPriority w:val="49"/>
    <w:rsid w:val="009930EB"/>
    <w:pPr>
      <w:spacing w:after="0" w:line="240" w:lineRule="auto"/>
    </w:pPr>
    <w:rPr>
      <w:rFonts w:asciiTheme="minorHAnsi" w:hAnsiTheme="minorHAnsi" w:cstheme="minorBidi"/>
      <w:i w:val="0"/>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Refdecomentario">
    <w:name w:val="annotation reference"/>
    <w:basedOn w:val="Fuentedeprrafopredeter"/>
    <w:uiPriority w:val="99"/>
    <w:semiHidden/>
    <w:unhideWhenUsed/>
    <w:rsid w:val="00B1072C"/>
    <w:rPr>
      <w:sz w:val="16"/>
      <w:szCs w:val="16"/>
    </w:rPr>
  </w:style>
  <w:style w:type="paragraph" w:styleId="Textocomentario">
    <w:name w:val="annotation text"/>
    <w:basedOn w:val="Normal"/>
    <w:link w:val="TextocomentarioCar"/>
    <w:uiPriority w:val="99"/>
    <w:semiHidden/>
    <w:unhideWhenUsed/>
    <w:rsid w:val="00B1072C"/>
    <w:rPr>
      <w:sz w:val="20"/>
      <w:szCs w:val="20"/>
    </w:rPr>
  </w:style>
  <w:style w:type="character" w:customStyle="1" w:styleId="TextocomentarioCar">
    <w:name w:val="Texto comentario Car"/>
    <w:basedOn w:val="Fuentedeprrafopredeter"/>
    <w:link w:val="Textocomentario"/>
    <w:uiPriority w:val="99"/>
    <w:semiHidden/>
    <w:rsid w:val="00B1072C"/>
    <w:rPr>
      <w:i w:val="0"/>
      <w:sz w:val="20"/>
      <w:szCs w:val="20"/>
    </w:rPr>
  </w:style>
  <w:style w:type="paragraph" w:styleId="Asuntodelcomentario">
    <w:name w:val="annotation subject"/>
    <w:basedOn w:val="Textocomentario"/>
    <w:next w:val="Textocomentario"/>
    <w:link w:val="AsuntodelcomentarioCar"/>
    <w:uiPriority w:val="99"/>
    <w:semiHidden/>
    <w:unhideWhenUsed/>
    <w:rsid w:val="00B1072C"/>
    <w:rPr>
      <w:b/>
      <w:bCs/>
    </w:rPr>
  </w:style>
  <w:style w:type="character" w:customStyle="1" w:styleId="AsuntodelcomentarioCar">
    <w:name w:val="Asunto del comentario Car"/>
    <w:basedOn w:val="TextocomentarioCar"/>
    <w:link w:val="Asuntodelcomentario"/>
    <w:uiPriority w:val="99"/>
    <w:semiHidden/>
    <w:rsid w:val="00B1072C"/>
    <w:rPr>
      <w:b/>
      <w:bCs/>
      <w:i w:val="0"/>
      <w:sz w:val="20"/>
      <w:szCs w:val="20"/>
    </w:rPr>
  </w:style>
  <w:style w:type="paragraph" w:styleId="Bibliografa">
    <w:name w:val="Bibliography"/>
    <w:basedOn w:val="Normal"/>
    <w:next w:val="Normal"/>
    <w:uiPriority w:val="37"/>
    <w:unhideWhenUsed/>
    <w:rsid w:val="00DC266D"/>
  </w:style>
  <w:style w:type="character" w:customStyle="1" w:styleId="Mencinsinresolver1">
    <w:name w:val="Mención sin resolver1"/>
    <w:basedOn w:val="Fuentedeprrafopredeter"/>
    <w:uiPriority w:val="99"/>
    <w:semiHidden/>
    <w:unhideWhenUsed/>
    <w:rsid w:val="00914E1E"/>
    <w:rPr>
      <w:color w:val="605E5C"/>
      <w:shd w:val="clear" w:color="auto" w:fill="E1DFDD"/>
    </w:rPr>
  </w:style>
  <w:style w:type="paragraph" w:styleId="Revisin">
    <w:name w:val="Revision"/>
    <w:hidden/>
    <w:uiPriority w:val="99"/>
    <w:semiHidden/>
    <w:rsid w:val="006E3AC4"/>
    <w:pPr>
      <w:spacing w:after="0" w:line="240" w:lineRule="auto"/>
    </w:pPr>
    <w:rPr>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6511">
      <w:bodyDiv w:val="1"/>
      <w:marLeft w:val="0"/>
      <w:marRight w:val="0"/>
      <w:marTop w:val="0"/>
      <w:marBottom w:val="0"/>
      <w:divBdr>
        <w:top w:val="none" w:sz="0" w:space="0" w:color="auto"/>
        <w:left w:val="none" w:sz="0" w:space="0" w:color="auto"/>
        <w:bottom w:val="none" w:sz="0" w:space="0" w:color="auto"/>
        <w:right w:val="none" w:sz="0" w:space="0" w:color="auto"/>
      </w:divBdr>
    </w:div>
    <w:div w:id="1436287565">
      <w:bodyDiv w:val="1"/>
      <w:marLeft w:val="0"/>
      <w:marRight w:val="0"/>
      <w:marTop w:val="0"/>
      <w:marBottom w:val="0"/>
      <w:divBdr>
        <w:top w:val="none" w:sz="0" w:space="0" w:color="auto"/>
        <w:left w:val="none" w:sz="0" w:space="0" w:color="auto"/>
        <w:bottom w:val="none" w:sz="0" w:space="0" w:color="auto"/>
        <w:right w:val="none" w:sz="0" w:space="0" w:color="auto"/>
      </w:divBdr>
    </w:div>
    <w:div w:id="1488400349">
      <w:bodyDiv w:val="1"/>
      <w:marLeft w:val="0"/>
      <w:marRight w:val="0"/>
      <w:marTop w:val="0"/>
      <w:marBottom w:val="0"/>
      <w:divBdr>
        <w:top w:val="none" w:sz="0" w:space="0" w:color="auto"/>
        <w:left w:val="none" w:sz="0" w:space="0" w:color="auto"/>
        <w:bottom w:val="none" w:sz="0" w:space="0" w:color="auto"/>
        <w:right w:val="none" w:sz="0" w:space="0" w:color="auto"/>
      </w:divBdr>
    </w:div>
    <w:div w:id="17742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merica.bioweb.co/products.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6402943651184"/>
          <c:y val="6.9019624892913356E-2"/>
          <c:w val="0.82100742191915022"/>
          <c:h val="0.69105393016617078"/>
        </c:manualLayout>
      </c:layout>
      <c:lineChart>
        <c:grouping val="stacked"/>
        <c:varyColors val="0"/>
        <c:ser>
          <c:idx val="0"/>
          <c:order val="0"/>
          <c:tx>
            <c:strRef>
              <c:f>Hoja1!$D$4:$D$22</c:f>
              <c:strCach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strCache>
            </c:strRef>
          </c:tx>
          <c:spPr>
            <a:ln w="22225" cap="rnd" cmpd="sng" algn="ctr">
              <a:solidFill>
                <a:schemeClr val="accent1"/>
              </a:solidFill>
              <a:round/>
            </a:ln>
            <a:effectLst/>
          </c:spPr>
          <c:marker>
            <c:symbol val="none"/>
          </c:marker>
          <c:cat>
            <c:numRef>
              <c:f>Hoja1!$C$4:$C$22</c:f>
              <c:numCache>
                <c:formatCode>General</c:formatCode>
                <c:ptCount val="19"/>
                <c:pt idx="0">
                  <c:v>1</c:v>
                </c:pt>
                <c:pt idx="1">
                  <c:v>2</c:v>
                </c:pt>
                <c:pt idx="2">
                  <c:v>3</c:v>
                </c:pt>
                <c:pt idx="3">
                  <c:v>4</c:v>
                </c:pt>
                <c:pt idx="4">
                  <c:v>5</c:v>
                </c:pt>
                <c:pt idx="5">
                  <c:v>6</c:v>
                </c:pt>
                <c:pt idx="6">
                  <c:v>7</c:v>
                </c:pt>
                <c:pt idx="7">
                  <c:v>8</c:v>
                </c:pt>
                <c:pt idx="8">
                  <c:v>9</c:v>
                </c:pt>
                <c:pt idx="9">
                  <c:v>10</c:v>
                </c:pt>
                <c:pt idx="10">
                  <c:v>15</c:v>
                </c:pt>
                <c:pt idx="11">
                  <c:v>20</c:v>
                </c:pt>
                <c:pt idx="12">
                  <c:v>25</c:v>
                </c:pt>
                <c:pt idx="13">
                  <c:v>50</c:v>
                </c:pt>
                <c:pt idx="14">
                  <c:v>100</c:v>
                </c:pt>
                <c:pt idx="15">
                  <c:v>200</c:v>
                </c:pt>
                <c:pt idx="16">
                  <c:v>400</c:v>
                </c:pt>
                <c:pt idx="17">
                  <c:v>500</c:v>
                </c:pt>
                <c:pt idx="18">
                  <c:v>1000</c:v>
                </c:pt>
              </c:numCache>
            </c:numRef>
          </c:cat>
          <c:val>
            <c:numRef>
              <c:f>Hoja1!$D$4:$D$22</c:f>
              <c:numCache>
                <c:formatCode>General</c:formatCode>
                <c:ptCount val="19"/>
                <c:pt idx="0">
                  <c:v>200</c:v>
                </c:pt>
                <c:pt idx="1">
                  <c:v>141</c:v>
                </c:pt>
                <c:pt idx="2">
                  <c:v>116</c:v>
                </c:pt>
                <c:pt idx="3">
                  <c:v>100</c:v>
                </c:pt>
                <c:pt idx="4">
                  <c:v>89</c:v>
                </c:pt>
                <c:pt idx="5">
                  <c:v>82</c:v>
                </c:pt>
                <c:pt idx="6">
                  <c:v>76</c:v>
                </c:pt>
                <c:pt idx="7">
                  <c:v>71</c:v>
                </c:pt>
                <c:pt idx="8">
                  <c:v>67</c:v>
                </c:pt>
                <c:pt idx="9">
                  <c:v>63</c:v>
                </c:pt>
                <c:pt idx="10">
                  <c:v>52</c:v>
                </c:pt>
                <c:pt idx="11">
                  <c:v>45</c:v>
                </c:pt>
                <c:pt idx="12">
                  <c:v>40</c:v>
                </c:pt>
                <c:pt idx="13">
                  <c:v>28</c:v>
                </c:pt>
                <c:pt idx="14">
                  <c:v>20</c:v>
                </c:pt>
                <c:pt idx="15">
                  <c:v>14</c:v>
                </c:pt>
                <c:pt idx="16">
                  <c:v>10</c:v>
                </c:pt>
                <c:pt idx="17">
                  <c:v>9</c:v>
                </c:pt>
                <c:pt idx="18">
                  <c:v>6</c:v>
                </c:pt>
              </c:numCache>
            </c:numRef>
          </c:val>
          <c:smooth val="1"/>
          <c:extLst>
            <c:ext xmlns:c16="http://schemas.microsoft.com/office/drawing/2014/chart" uri="{C3380CC4-5D6E-409C-BE32-E72D297353CC}">
              <c16:uniqueId val="{00000000-2FA1-4B6C-BB2E-F560E296E88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49756968"/>
        <c:axId val="466481768"/>
      </c:lineChart>
      <c:catAx>
        <c:axId val="349756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 de células contadas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466481768"/>
        <c:crossesAt val="0"/>
        <c:auto val="1"/>
        <c:lblAlgn val="ctr"/>
        <c:lblOffset val="100"/>
        <c:noMultiLvlLbl val="0"/>
      </c:catAx>
      <c:valAx>
        <c:axId val="466481768"/>
        <c:scaling>
          <c:orientation val="minMax"/>
          <c:max val="2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ES"/>
                  <a:t>Límite de confianza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349756968"/>
        <c:crosses val="autoZero"/>
        <c:crossBetween val="between"/>
        <c:majorUnit val="50"/>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UNE07</b:Tag>
    <b:SourceType>Report</b:SourceType>
    <b:Guid>{2CEBB593-FA72-4415-8065-5836E4AAE5BC}</b:Guid>
    <b:Title>UNE-EN 15204:Calidad de agua: Guía para el recuento de fitoplancton por microscopía invertida (técnica de utermöhl)</b:Title>
    <b:Year>2007</b:Year>
    <b:City>Madrid</b:City>
    <b:Publisher>AENOR</b:Publisher>
    <b:Author>
      <b:Author>
        <b:NameList>
          <b:Person>
            <b:Last>AENOR</b:Last>
          </b:Person>
        </b:NameList>
      </b:Author>
    </b:Author>
    <b:RefOrder>1</b:RefOrder>
  </b:Source>
  <b:Source>
    <b:Tag>Edl10</b:Tag>
    <b:SourceType>BookSection</b:SourceType>
    <b:Guid>{57E11C66-898A-4332-B1C1-E9DC43437F1E}</b:Guid>
    <b:Title>The Utermöhl methods for quantitative phytoplankton analysis</b:Title>
    <b:Year>2010</b:Year>
    <b:City>París</b:City>
    <b:Author>
      <b:Author>
        <b:NameList>
          <b:Person>
            <b:Last>Edler</b:Last>
            <b:First>L</b:First>
            <b:Middle>and Elbrächter, M</b:Middle>
          </b:Person>
        </b:NameList>
      </b:Author>
      <b:BookAuthor>
        <b:NameList>
          <b:Person>
            <b:Last>Karlson</b:Last>
            <b:First>B.,</b:First>
            <b:Middle>Cusack, C and Bresnan, E.</b:Middle>
          </b:Person>
        </b:NameList>
      </b:BookAuthor>
    </b:Author>
    <b:BookTitle>Microscopic and molecular methods for quantitative phytoplankton analysis</b:BookTitle>
    <b:Pages>13-20</b:Pages>
    <b:RefOrder>2</b:RefOrder>
  </b:Source>
  <b:Source>
    <b:Tag>Has78</b:Tag>
    <b:SourceType>BookSection</b:SourceType>
    <b:Guid>{2D196854-4A04-4EF1-8392-2D1425D42A1F}</b:Guid>
    <b:Title>Using the inverted microscope</b:Title>
    <b:Year>1978</b:Year>
    <b:City>París</b:City>
    <b:Author>
      <b:Author>
        <b:NameList>
          <b:Person>
            <b:Last>Hasle</b:Last>
            <b:First>G</b:First>
          </b:Person>
        </b:NameList>
      </b:Author>
      <b:BookAuthor>
        <b:NameList>
          <b:Person>
            <b:Last>A.</b:Last>
            <b:First>Sournia</b:First>
          </b:Person>
        </b:NameList>
      </b:BookAuthor>
    </b:Author>
    <b:BookTitle>Phytoplankton Manual</b:BookTitle>
    <b:Pages>191- 196</b:Pages>
    <b:RefOrder>3</b:RefOrder>
  </b:Source>
  <b:Source>
    <b:Tag>Ute58</b:Tag>
    <b:SourceType>JournalArticle</b:SourceType>
    <b:Guid>{83300803-3AC2-408E-A68C-756114D9C556}</b:Guid>
    <b:Title>Zur Vervollkomm der quantitative phytoplankton - Methodik</b:Title>
    <b:Year>1958</b:Year>
    <b:Author>
      <b:Author>
        <b:NameList>
          <b:Person>
            <b:Last>Utermöhl</b:Last>
            <b:First>Hans</b:First>
          </b:Person>
        </b:NameList>
      </b:Author>
    </b:Author>
    <b:JournalName>Mitt.Int. Ver. Limnol</b:JournalName>
    <b:Pages>1-38</b:Pages>
    <b:Volume>9</b:Volume>
    <b:RefOrder>4</b:RefOrder>
  </b:Source>
  <b:Source>
    <b:Tag>Edl79</b:Tag>
    <b:SourceType>Book</b:SourceType>
    <b:Guid>{3E022CA4-26F9-4891-A896-1191D12FBF34}</b:Guid>
    <b:Author>
      <b:Author>
        <b:NameList>
          <b:Person>
            <b:Last>Edler</b:Last>
            <b:First>L.</b:First>
          </b:Person>
        </b:NameList>
      </b:Author>
    </b:Author>
    <b:Title>Recomendations on methods for marine biological studies in the Blatic sea. Phytoplanckton and Chlorophyll.</b:Title>
    <b:Year>1979</b:Year>
    <b:Publisher>Marine Biologists Publications No 5</b:Publisher>
    <b:RefOrder>5</b:RefOrder>
  </b:Source>
  <b:Source>
    <b:Tag>And04</b:Tag>
    <b:SourceType>BookSection</b:SourceType>
    <b:Guid>{997AD433-8AEC-4BEF-89C9-D8B86E2E5B02}</b:Guid>
    <b:Title>Estimating cell numbers</b:Title>
    <b:Year>2004</b:Year>
    <b:Publisher>UNESCO</b:Publisher>
    <b:Author>
      <b:Author>
        <b:NameList>
          <b:Person>
            <b:Last>Andersen</b:Last>
            <b:First>P</b:First>
          </b:Person>
          <b:Person>
            <b:Last>Throndsen</b:Last>
            <b:First>J</b:First>
          </b:Person>
        </b:NameList>
      </b:Author>
      <b:BookAuthor>
        <b:NameList>
          <b:Person>
            <b:Last>Hallegraeff</b:Last>
            <b:First>GM</b:First>
          </b:Person>
          <b:Person>
            <b:Last>Anderson</b:Last>
            <b:First>DM</b:First>
          </b:Person>
          <b:Person>
            <b:Last>Cembella</b:Last>
            <b:First>AD</b:First>
          </b:Person>
        </b:NameList>
      </b:BookAuthor>
    </b:Author>
    <b:BookTitle>Manual on Harmful Marine Microalgae Monographs on Oceanographic Methodology no. 11</b:BookTitle>
    <b:Pages>99-130</b:Pages>
    <b:RefOrder>6</b:RefOrder>
  </b:Source>
</b:Sources>
</file>

<file path=customXml/itemProps1.xml><?xml version="1.0" encoding="utf-8"?>
<ds:datastoreItem xmlns:ds="http://schemas.openxmlformats.org/officeDocument/2006/customXml" ds:itemID="{21A7B1DA-9E5C-42E7-A2AA-58FF7E39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24</Pages>
  <Words>9675</Words>
  <Characters>53216</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Lisseth Ortega</dc:creator>
  <cp:keywords/>
  <dc:description/>
  <cp:lastModifiedBy>Christian Bermúdez Rivas</cp:lastModifiedBy>
  <cp:revision>17</cp:revision>
  <dcterms:created xsi:type="dcterms:W3CDTF">2021-05-13T16:03:00Z</dcterms:created>
  <dcterms:modified xsi:type="dcterms:W3CDTF">2022-07-29T21:07:00Z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7c9ae4ee-8937-3144-bdc8-8108f0ed8dfe</vt:lpwstr>
  </property>
  <property fmtid="{D5CDD505-2E9C-101B-9397-08002B2CF9AE}" pid="24" name="Mendeley Citation Style_1">
    <vt:lpwstr>http://www.zotero.org/styles/apa</vt:lpwstr>
  </property>
</Properties>
</file>